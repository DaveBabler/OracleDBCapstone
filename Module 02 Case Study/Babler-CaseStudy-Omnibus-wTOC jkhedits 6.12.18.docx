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81738776"/>
        <w:docPartObj>
          <w:docPartGallery w:val="Cover Pages"/>
          <w:docPartUnique/>
        </w:docPartObj>
      </w:sdtPr>
      <w:sdtContent>
        <w:p w14:paraId="1941F812" w14:textId="41936047" w:rsidR="00E34D79" w:rsidRDefault="00E34D79">
          <w:r>
            <w:rPr>
              <w:noProof/>
            </w:rPr>
            <mc:AlternateContent>
              <mc:Choice Requires="wpg">
                <w:drawing>
                  <wp:anchor distT="0" distB="0" distL="114300" distR="114300" simplePos="0" relativeHeight="251659264" behindDoc="1" locked="0" layoutInCell="1" allowOverlap="1" wp14:anchorId="12D6836A" wp14:editId="2F2351B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F66D3C" w14:textId="721A57E4" w:rsidR="00166DB9" w:rsidRDefault="00166DB9">
                                  <w:pPr>
                                    <w:pStyle w:val="NoSpacing"/>
                                    <w:spacing w:before="120"/>
                                    <w:jc w:val="center"/>
                                    <w:rPr>
                                      <w:color w:val="FFFFFF" w:themeColor="background1"/>
                                    </w:rPr>
                                  </w:pPr>
                                  <w:r>
                                    <w:rPr>
                                      <w:color w:val="FFFFFF" w:themeColor="background1"/>
                                    </w:rPr>
                                    <w:t xml:space="preserve">By: </w:t>
                                  </w:r>
                                  <w:sdt>
                                    <w:sdtPr>
                                      <w:rPr>
                                        <w:color w:val="FFFFFF" w:themeColor="background1"/>
                                      </w:rPr>
                                      <w:alias w:val="Author"/>
                                      <w:tag w:val=""/>
                                      <w:id w:val="-202970382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Dave Babler</w:t>
                                      </w:r>
                                    </w:sdtContent>
                                  </w:sdt>
                                </w:p>
                                <w:p w14:paraId="57C94600" w14:textId="5DDA9A2C" w:rsidR="00166DB9" w:rsidRDefault="00166DB9">
                                  <w:pPr>
                                    <w:pStyle w:val="NoSpacing"/>
                                    <w:spacing w:before="120"/>
                                    <w:jc w:val="center"/>
                                    <w:rPr>
                                      <w:color w:val="FFFFFF" w:themeColor="background1"/>
                                    </w:rPr>
                                  </w:pPr>
                                  <w:sdt>
                                    <w:sdtPr>
                                      <w:rPr>
                                        <w:color w:val="FFFFFF" w:themeColor="background1"/>
                                      </w:rPr>
                                      <w:alias w:val="Company"/>
                                      <w:tag w:val=""/>
                                      <w:id w:val="246698684"/>
                                      <w:dataBinding w:prefixMappings="xmlns:ns0='http://schemas.openxmlformats.org/officeDocument/2006/extended-properties' " w:xpath="/ns0:Properties[1]/ns0:Company[1]" w:storeItemID="{6668398D-A668-4E3E-A5EB-62B293D839F1}"/>
                                      <w:text/>
                                    </w:sdtPr>
                                    <w:sdtContent>
                                      <w:r w:rsidRPr="00E34D79">
                                        <w:rPr>
                                          <w:color w:val="FFFFFF" w:themeColor="background1"/>
                                        </w:rPr>
                                        <w:t xml:space="preserve">Hillsborough </w:t>
                                      </w:r>
                                      <w:r>
                                        <w:rPr>
                                          <w:color w:val="FFFFFF" w:themeColor="background1"/>
                                        </w:rPr>
                                        <w:t>C</w:t>
                                      </w:r>
                                      <w:r w:rsidRPr="00E34D79">
                                        <w:rPr>
                                          <w:color w:val="FFFFFF" w:themeColor="background1"/>
                                        </w:rPr>
                                        <w:t xml:space="preserve">ommunity </w:t>
                                      </w:r>
                                      <w:r>
                                        <w:rPr>
                                          <w:color w:val="FFFFFF" w:themeColor="background1"/>
                                        </w:rPr>
                                        <w:t>C</w:t>
                                      </w:r>
                                      <w:r w:rsidRPr="00E34D79">
                                        <w:rPr>
                                          <w:color w:val="FFFFFF" w:themeColor="background1"/>
                                        </w:rPr>
                                        <w:t>ollege</w:t>
                                      </w:r>
                                      <w:r>
                                        <w:rPr>
                                          <w:color w:val="FFFFFF" w:themeColor="background1"/>
                                        </w:rPr>
                                        <w:t xml:space="preserve">—Database </w:t>
                                      </w:r>
                                      <w:r w:rsidRPr="00E34D79">
                                        <w:rPr>
                                          <w:color w:val="FFFFFF" w:themeColor="background1"/>
                                        </w:rPr>
                                        <w:t>Program Capstone:</w:t>
                                      </w:r>
                                    </w:sdtContent>
                                  </w:sdt>
                                  <w:r>
                                    <w:rPr>
                                      <w:color w:val="FFFFFF" w:themeColor="background1"/>
                                    </w:rPr>
                                    <w:t> </w:t>
                                  </w:r>
                                </w:p>
                                <w:p w14:paraId="59F83F9F" w14:textId="119C5F07" w:rsidR="00166DB9" w:rsidRDefault="00166DB9">
                                  <w:pPr>
                                    <w:pStyle w:val="NoSpacing"/>
                                    <w:spacing w:before="120"/>
                                    <w:jc w:val="center"/>
                                    <w:rPr>
                                      <w:color w:val="FFFFFF" w:themeColor="background1"/>
                                    </w:rPr>
                                  </w:pPr>
                                  <w:r>
                                    <w:rPr>
                                      <w:color w:val="FFFFFF" w:themeColor="background1"/>
                                    </w:rPr>
                                    <w:t>Supervised by: Professor Larry Bross</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2060" w:themeColor="accent1"/>
                                      <w:sz w:val="72"/>
                                      <w:szCs w:val="72"/>
                                    </w:rPr>
                                    <w:alias w:val="Title"/>
                                    <w:tag w:val=""/>
                                    <w:id w:val="2044632246"/>
                                    <w:dataBinding w:prefixMappings="xmlns:ns0='http://purl.org/dc/elements/1.1/' xmlns:ns1='http://schemas.openxmlformats.org/package/2006/metadata/core-properties' " w:xpath="/ns1:coreProperties[1]/ns0:title[1]" w:storeItemID="{6C3C8BC8-F283-45AE-878A-BAB7291924A1}"/>
                                    <w:text/>
                                  </w:sdtPr>
                                  <w:sdtContent>
                                    <w:p w14:paraId="5F8F5879" w14:textId="61EB3068" w:rsidR="00166DB9" w:rsidRDefault="00166DB9">
                                      <w:pPr>
                                        <w:pStyle w:val="NoSpacing"/>
                                        <w:jc w:val="center"/>
                                        <w:rPr>
                                          <w:rFonts w:asciiTheme="majorHAnsi" w:eastAsiaTheme="majorEastAsia" w:hAnsiTheme="majorHAnsi" w:cstheme="majorBidi"/>
                                          <w:caps/>
                                          <w:color w:val="002060" w:themeColor="accent1"/>
                                          <w:sz w:val="72"/>
                                          <w:szCs w:val="72"/>
                                        </w:rPr>
                                      </w:pPr>
                                      <w:r>
                                        <w:rPr>
                                          <w:rFonts w:asciiTheme="majorHAnsi" w:eastAsiaTheme="majorEastAsia" w:hAnsiTheme="majorHAnsi" w:cstheme="majorBidi"/>
                                          <w:caps/>
                                          <w:color w:val="002060" w:themeColor="accent1"/>
                                          <w:sz w:val="72"/>
                                          <w:szCs w:val="72"/>
                                        </w:rPr>
                                        <w:t>Case Study for developing a veterinary database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002060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002060 [3204]" stroked="f" strokeweight="1pt">
                      <v:textbox inset="36pt,57.6pt,36pt,36pt">
                        <w:txbxContent>
                          <w:p w14:paraId="1BF66D3C" w14:textId="721A57E4" w:rsidR="00166DB9" w:rsidRDefault="00166DB9">
                            <w:pPr>
                              <w:pStyle w:val="NoSpacing"/>
                              <w:spacing w:before="120"/>
                              <w:jc w:val="center"/>
                              <w:rPr>
                                <w:color w:val="FFFFFF" w:themeColor="background1"/>
                              </w:rPr>
                            </w:pPr>
                            <w:r>
                              <w:rPr>
                                <w:color w:val="FFFFFF" w:themeColor="background1"/>
                              </w:rPr>
                              <w:t xml:space="preserve">By: </w:t>
                            </w:r>
                            <w:sdt>
                              <w:sdtPr>
                                <w:rPr>
                                  <w:color w:val="FFFFFF" w:themeColor="background1"/>
                                </w:rPr>
                                <w:alias w:val="Author"/>
                                <w:tag w:val=""/>
                                <w:id w:val="-202970382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Dave Babler</w:t>
                                </w:r>
                              </w:sdtContent>
                            </w:sdt>
                          </w:p>
                          <w:p w14:paraId="57C94600" w14:textId="5DDA9A2C" w:rsidR="00166DB9" w:rsidRDefault="00166DB9">
                            <w:pPr>
                              <w:pStyle w:val="NoSpacing"/>
                              <w:spacing w:before="120"/>
                              <w:jc w:val="center"/>
                              <w:rPr>
                                <w:color w:val="FFFFFF" w:themeColor="background1"/>
                              </w:rPr>
                            </w:pPr>
                            <w:sdt>
                              <w:sdtPr>
                                <w:rPr>
                                  <w:color w:val="FFFFFF" w:themeColor="background1"/>
                                </w:rPr>
                                <w:alias w:val="Company"/>
                                <w:tag w:val=""/>
                                <w:id w:val="246698684"/>
                                <w:dataBinding w:prefixMappings="xmlns:ns0='http://schemas.openxmlformats.org/officeDocument/2006/extended-properties' " w:xpath="/ns0:Properties[1]/ns0:Company[1]" w:storeItemID="{6668398D-A668-4E3E-A5EB-62B293D839F1}"/>
                                <w:text/>
                              </w:sdtPr>
                              <w:sdtContent>
                                <w:r w:rsidRPr="00E34D79">
                                  <w:rPr>
                                    <w:color w:val="FFFFFF" w:themeColor="background1"/>
                                  </w:rPr>
                                  <w:t xml:space="preserve">Hillsborough </w:t>
                                </w:r>
                                <w:r>
                                  <w:rPr>
                                    <w:color w:val="FFFFFF" w:themeColor="background1"/>
                                  </w:rPr>
                                  <w:t>C</w:t>
                                </w:r>
                                <w:r w:rsidRPr="00E34D79">
                                  <w:rPr>
                                    <w:color w:val="FFFFFF" w:themeColor="background1"/>
                                  </w:rPr>
                                  <w:t xml:space="preserve">ommunity </w:t>
                                </w:r>
                                <w:r>
                                  <w:rPr>
                                    <w:color w:val="FFFFFF" w:themeColor="background1"/>
                                  </w:rPr>
                                  <w:t>C</w:t>
                                </w:r>
                                <w:r w:rsidRPr="00E34D79">
                                  <w:rPr>
                                    <w:color w:val="FFFFFF" w:themeColor="background1"/>
                                  </w:rPr>
                                  <w:t>ollege</w:t>
                                </w:r>
                                <w:r>
                                  <w:rPr>
                                    <w:color w:val="FFFFFF" w:themeColor="background1"/>
                                  </w:rPr>
                                  <w:t xml:space="preserve">—Database </w:t>
                                </w:r>
                                <w:r w:rsidRPr="00E34D79">
                                  <w:rPr>
                                    <w:color w:val="FFFFFF" w:themeColor="background1"/>
                                  </w:rPr>
                                  <w:t>Program Capstone:</w:t>
                                </w:r>
                              </w:sdtContent>
                            </w:sdt>
                            <w:r>
                              <w:rPr>
                                <w:color w:val="FFFFFF" w:themeColor="background1"/>
                              </w:rPr>
                              <w:t> </w:t>
                            </w:r>
                          </w:p>
                          <w:p w14:paraId="59F83F9F" w14:textId="119C5F07" w:rsidR="00166DB9" w:rsidRDefault="00166DB9">
                            <w:pPr>
                              <w:pStyle w:val="NoSpacing"/>
                              <w:spacing w:before="120"/>
                              <w:jc w:val="center"/>
                              <w:rPr>
                                <w:color w:val="FFFFFF" w:themeColor="background1"/>
                              </w:rPr>
                            </w:pPr>
                            <w:r>
                              <w:rPr>
                                <w:color w:val="FFFFFF" w:themeColor="background1"/>
                              </w:rPr>
                              <w:t>Supervised by: Professor Larry Bross</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002060" w:themeColor="accent1"/>
                                <w:sz w:val="72"/>
                                <w:szCs w:val="72"/>
                              </w:rPr>
                              <w:alias w:val="Title"/>
                              <w:tag w:val=""/>
                              <w:id w:val="2044632246"/>
                              <w:dataBinding w:prefixMappings="xmlns:ns0='http://purl.org/dc/elements/1.1/' xmlns:ns1='http://schemas.openxmlformats.org/package/2006/metadata/core-properties' " w:xpath="/ns1:coreProperties[1]/ns0:title[1]" w:storeItemID="{6C3C8BC8-F283-45AE-878A-BAB7291924A1}"/>
                              <w:text/>
                            </w:sdtPr>
                            <w:sdtContent>
                              <w:p w14:paraId="5F8F5879" w14:textId="61EB3068" w:rsidR="00166DB9" w:rsidRDefault="00166DB9">
                                <w:pPr>
                                  <w:pStyle w:val="NoSpacing"/>
                                  <w:jc w:val="center"/>
                                  <w:rPr>
                                    <w:rFonts w:asciiTheme="majorHAnsi" w:eastAsiaTheme="majorEastAsia" w:hAnsiTheme="majorHAnsi" w:cstheme="majorBidi"/>
                                    <w:caps/>
                                    <w:color w:val="002060" w:themeColor="accent1"/>
                                    <w:sz w:val="72"/>
                                    <w:szCs w:val="72"/>
                                  </w:rPr>
                                </w:pPr>
                                <w:r>
                                  <w:rPr>
                                    <w:rFonts w:asciiTheme="majorHAnsi" w:eastAsiaTheme="majorEastAsia" w:hAnsiTheme="majorHAnsi" w:cstheme="majorBidi"/>
                                    <w:caps/>
                                    <w:color w:val="002060" w:themeColor="accent1"/>
                                    <w:sz w:val="72"/>
                                    <w:szCs w:val="72"/>
                                  </w:rPr>
                                  <w:t>Case Study for developing a veterinary database</w:t>
                                </w:r>
                              </w:p>
                            </w:sdtContent>
                          </w:sdt>
                        </w:txbxContent>
                      </v:textbox>
                    </v:shape>
                    <w10:wrap anchorx="page" anchory="page"/>
                  </v:group>
                </w:pict>
              </mc:Fallback>
            </mc:AlternateContent>
          </w:r>
        </w:p>
        <w:p w14:paraId="2A2528F4" w14:textId="251795EA" w:rsidR="00E34D79" w:rsidRDefault="00E34D79">
          <w:r>
            <w:br w:type="page"/>
          </w:r>
        </w:p>
      </w:sdtContent>
    </w:sdt>
    <w:sdt>
      <w:sdtPr>
        <w:rPr>
          <w:caps w:val="0"/>
          <w:color w:val="auto"/>
          <w:spacing w:val="0"/>
          <w:sz w:val="20"/>
          <w:szCs w:val="20"/>
        </w:rPr>
        <w:id w:val="-1765293385"/>
        <w:docPartObj>
          <w:docPartGallery w:val="Table of Contents"/>
          <w:docPartUnique/>
        </w:docPartObj>
      </w:sdtPr>
      <w:sdtEndPr>
        <w:rPr>
          <w:b/>
          <w:bCs/>
          <w:noProof/>
          <w:sz w:val="18"/>
        </w:rPr>
      </w:sdtEndPr>
      <w:sdtContent>
        <w:p w14:paraId="3B50C0DC" w14:textId="77777777" w:rsidR="00407BC6" w:rsidRPr="00407BC6" w:rsidRDefault="00407BC6" w:rsidP="00407BC6">
          <w:pPr>
            <w:pStyle w:val="TOCHeading"/>
            <w:rPr>
              <w:sz w:val="20"/>
            </w:rPr>
          </w:pPr>
          <w:r w:rsidRPr="00407BC6">
            <w:rPr>
              <w:sz w:val="20"/>
            </w:rPr>
            <w:t>Contents</w:t>
          </w:r>
        </w:p>
        <w:p w14:paraId="24038301" w14:textId="77777777" w:rsidR="00407BC6" w:rsidRPr="00407BC6" w:rsidRDefault="00407BC6" w:rsidP="00407BC6">
          <w:pPr>
            <w:pStyle w:val="TOC1"/>
            <w:tabs>
              <w:tab w:val="right" w:leader="dot" w:pos="10790"/>
            </w:tabs>
            <w:rPr>
              <w:rFonts w:cstheme="minorBidi"/>
              <w:noProof/>
              <w:sz w:val="20"/>
            </w:rPr>
          </w:pPr>
          <w:r w:rsidRPr="00407BC6">
            <w:rPr>
              <w:b/>
              <w:bCs/>
              <w:noProof/>
              <w:sz w:val="20"/>
            </w:rPr>
            <w:fldChar w:fldCharType="begin"/>
          </w:r>
          <w:r w:rsidRPr="00407BC6">
            <w:rPr>
              <w:b/>
              <w:bCs/>
              <w:noProof/>
              <w:sz w:val="20"/>
            </w:rPr>
            <w:instrText xml:space="preserve"> TOC \o "1-3" \h \z \u </w:instrText>
          </w:r>
          <w:r w:rsidRPr="00407BC6">
            <w:rPr>
              <w:b/>
              <w:bCs/>
              <w:noProof/>
              <w:sz w:val="20"/>
            </w:rPr>
            <w:fldChar w:fldCharType="separate"/>
          </w:r>
          <w:hyperlink w:anchor="_Toc516579447" w:history="1">
            <w:r w:rsidRPr="00407BC6">
              <w:rPr>
                <w:rStyle w:val="Hyperlink"/>
                <w:noProof/>
                <w:sz w:val="20"/>
              </w:rPr>
              <w:t>PROJECT DESCRIPTION</w:t>
            </w:r>
            <w:r w:rsidRPr="00407BC6">
              <w:rPr>
                <w:noProof/>
                <w:webHidden/>
                <w:sz w:val="20"/>
              </w:rPr>
              <w:tab/>
            </w:r>
            <w:r w:rsidRPr="00407BC6">
              <w:rPr>
                <w:noProof/>
                <w:webHidden/>
                <w:sz w:val="20"/>
              </w:rPr>
              <w:fldChar w:fldCharType="begin"/>
            </w:r>
            <w:r w:rsidRPr="00407BC6">
              <w:rPr>
                <w:noProof/>
                <w:webHidden/>
                <w:sz w:val="20"/>
              </w:rPr>
              <w:instrText xml:space="preserve"> PAGEREF _Toc516579447 \h </w:instrText>
            </w:r>
            <w:r w:rsidRPr="00407BC6">
              <w:rPr>
                <w:noProof/>
                <w:webHidden/>
                <w:sz w:val="20"/>
              </w:rPr>
            </w:r>
            <w:r w:rsidRPr="00407BC6">
              <w:rPr>
                <w:noProof/>
                <w:webHidden/>
                <w:sz w:val="20"/>
              </w:rPr>
              <w:fldChar w:fldCharType="separate"/>
            </w:r>
            <w:r w:rsidRPr="00407BC6">
              <w:rPr>
                <w:noProof/>
                <w:webHidden/>
                <w:sz w:val="20"/>
              </w:rPr>
              <w:t>2</w:t>
            </w:r>
            <w:r w:rsidRPr="00407BC6">
              <w:rPr>
                <w:noProof/>
                <w:webHidden/>
                <w:sz w:val="20"/>
              </w:rPr>
              <w:fldChar w:fldCharType="end"/>
            </w:r>
          </w:hyperlink>
        </w:p>
        <w:p w14:paraId="35C570FD" w14:textId="77777777" w:rsidR="00407BC6" w:rsidRPr="00407BC6" w:rsidRDefault="00166DB9" w:rsidP="00407BC6">
          <w:pPr>
            <w:pStyle w:val="TOC3"/>
            <w:tabs>
              <w:tab w:val="right" w:leader="dot" w:pos="10790"/>
            </w:tabs>
            <w:rPr>
              <w:rFonts w:cstheme="minorBidi"/>
              <w:noProof/>
              <w:sz w:val="20"/>
            </w:rPr>
          </w:pPr>
          <w:hyperlink w:anchor="_Toc516579448" w:history="1">
            <w:r w:rsidR="00407BC6" w:rsidRPr="00407BC6">
              <w:rPr>
                <w:rStyle w:val="Hyperlink"/>
                <w:noProof/>
                <w:sz w:val="20"/>
              </w:rPr>
              <w:t>AREAS OF CONCERN</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_Toc516579448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2</w:t>
            </w:r>
            <w:r w:rsidR="00407BC6" w:rsidRPr="00407BC6">
              <w:rPr>
                <w:noProof/>
                <w:webHidden/>
                <w:sz w:val="20"/>
              </w:rPr>
              <w:fldChar w:fldCharType="end"/>
            </w:r>
          </w:hyperlink>
        </w:p>
        <w:p w14:paraId="728C7984" w14:textId="77777777" w:rsidR="00407BC6" w:rsidRPr="00407BC6" w:rsidRDefault="00166DB9" w:rsidP="00407BC6">
          <w:pPr>
            <w:pStyle w:val="TOC1"/>
            <w:tabs>
              <w:tab w:val="right" w:leader="dot" w:pos="10790"/>
            </w:tabs>
            <w:rPr>
              <w:rFonts w:cstheme="minorBidi"/>
              <w:noProof/>
              <w:sz w:val="20"/>
            </w:rPr>
          </w:pPr>
          <w:hyperlink w:anchor="_Toc516579449" w:history="1">
            <w:r w:rsidR="00407BC6" w:rsidRPr="00407BC6">
              <w:rPr>
                <w:rStyle w:val="Hyperlink"/>
                <w:noProof/>
                <w:sz w:val="20"/>
              </w:rPr>
              <w:t>SCOPE STATEMENT</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_Toc516579449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2</w:t>
            </w:r>
            <w:r w:rsidR="00407BC6" w:rsidRPr="00407BC6">
              <w:rPr>
                <w:noProof/>
                <w:webHidden/>
                <w:sz w:val="20"/>
              </w:rPr>
              <w:fldChar w:fldCharType="end"/>
            </w:r>
          </w:hyperlink>
        </w:p>
        <w:p w14:paraId="121EB478" w14:textId="77777777" w:rsidR="00407BC6" w:rsidRPr="00407BC6" w:rsidRDefault="00166DB9" w:rsidP="00407BC6">
          <w:pPr>
            <w:pStyle w:val="TOC2"/>
            <w:tabs>
              <w:tab w:val="right" w:leader="dot" w:pos="10790"/>
            </w:tabs>
            <w:rPr>
              <w:rFonts w:cstheme="minorBidi"/>
              <w:noProof/>
              <w:sz w:val="20"/>
            </w:rPr>
          </w:pPr>
          <w:hyperlink w:anchor="_Toc516579450" w:history="1">
            <w:r w:rsidR="00407BC6" w:rsidRPr="00407BC6">
              <w:rPr>
                <w:rStyle w:val="Hyperlink"/>
                <w:noProof/>
                <w:sz w:val="20"/>
              </w:rPr>
              <w:t>Overarching Project Requirement:</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_Toc516579450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2</w:t>
            </w:r>
            <w:r w:rsidR="00407BC6" w:rsidRPr="00407BC6">
              <w:rPr>
                <w:noProof/>
                <w:webHidden/>
                <w:sz w:val="20"/>
              </w:rPr>
              <w:fldChar w:fldCharType="end"/>
            </w:r>
          </w:hyperlink>
        </w:p>
        <w:p w14:paraId="3EFE0848" w14:textId="77777777" w:rsidR="00407BC6" w:rsidRPr="00407BC6" w:rsidRDefault="00166DB9" w:rsidP="00407BC6">
          <w:pPr>
            <w:pStyle w:val="TOC2"/>
            <w:tabs>
              <w:tab w:val="right" w:leader="dot" w:pos="10790"/>
            </w:tabs>
            <w:rPr>
              <w:rFonts w:cstheme="minorBidi"/>
              <w:noProof/>
              <w:sz w:val="20"/>
            </w:rPr>
          </w:pPr>
          <w:hyperlink w:anchor="_Toc516579451" w:history="1">
            <w:r w:rsidR="00407BC6" w:rsidRPr="00407BC6">
              <w:rPr>
                <w:rStyle w:val="Hyperlink"/>
                <w:noProof/>
                <w:sz w:val="20"/>
              </w:rPr>
              <w:t>Characteristics</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_Toc516579451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2</w:t>
            </w:r>
            <w:r w:rsidR="00407BC6" w:rsidRPr="00407BC6">
              <w:rPr>
                <w:noProof/>
                <w:webHidden/>
                <w:sz w:val="20"/>
              </w:rPr>
              <w:fldChar w:fldCharType="end"/>
            </w:r>
          </w:hyperlink>
        </w:p>
        <w:p w14:paraId="32907DD6" w14:textId="77777777" w:rsidR="00407BC6" w:rsidRPr="00407BC6" w:rsidRDefault="00166DB9" w:rsidP="00407BC6">
          <w:pPr>
            <w:pStyle w:val="TOC2"/>
            <w:tabs>
              <w:tab w:val="right" w:leader="dot" w:pos="10790"/>
            </w:tabs>
            <w:rPr>
              <w:rFonts w:cstheme="minorBidi"/>
              <w:noProof/>
              <w:sz w:val="20"/>
            </w:rPr>
          </w:pPr>
          <w:hyperlink w:anchor="_Toc516579452" w:history="1">
            <w:r w:rsidR="00407BC6" w:rsidRPr="00407BC6">
              <w:rPr>
                <w:rStyle w:val="Hyperlink"/>
                <w:noProof/>
                <w:sz w:val="20"/>
              </w:rPr>
              <w:t>Deliverables:</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_Toc516579452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2</w:t>
            </w:r>
            <w:r w:rsidR="00407BC6" w:rsidRPr="00407BC6">
              <w:rPr>
                <w:noProof/>
                <w:webHidden/>
                <w:sz w:val="20"/>
              </w:rPr>
              <w:fldChar w:fldCharType="end"/>
            </w:r>
          </w:hyperlink>
        </w:p>
        <w:p w14:paraId="6C383FC0" w14:textId="77777777" w:rsidR="00407BC6" w:rsidRPr="00407BC6" w:rsidRDefault="00166DB9" w:rsidP="00407BC6">
          <w:pPr>
            <w:pStyle w:val="TOC3"/>
            <w:tabs>
              <w:tab w:val="right" w:leader="dot" w:pos="10790"/>
            </w:tabs>
            <w:rPr>
              <w:rFonts w:cstheme="minorBidi"/>
              <w:noProof/>
              <w:sz w:val="20"/>
            </w:rPr>
          </w:pPr>
          <w:hyperlink w:anchor="_Toc516579453" w:history="1">
            <w:r w:rsidR="00407BC6" w:rsidRPr="00407BC6">
              <w:rPr>
                <w:rStyle w:val="Hyperlink"/>
                <w:noProof/>
                <w:sz w:val="20"/>
              </w:rPr>
              <w:t>Analysis Deliverables:</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_Toc516579453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2</w:t>
            </w:r>
            <w:r w:rsidR="00407BC6" w:rsidRPr="00407BC6">
              <w:rPr>
                <w:noProof/>
                <w:webHidden/>
                <w:sz w:val="20"/>
              </w:rPr>
              <w:fldChar w:fldCharType="end"/>
            </w:r>
          </w:hyperlink>
        </w:p>
        <w:p w14:paraId="44F28DC1" w14:textId="77777777" w:rsidR="00407BC6" w:rsidRPr="00407BC6" w:rsidRDefault="00166DB9" w:rsidP="00407BC6">
          <w:pPr>
            <w:pStyle w:val="TOC3"/>
            <w:tabs>
              <w:tab w:val="right" w:leader="dot" w:pos="10790"/>
            </w:tabs>
            <w:rPr>
              <w:rFonts w:cstheme="minorBidi"/>
              <w:noProof/>
              <w:sz w:val="20"/>
            </w:rPr>
          </w:pPr>
          <w:hyperlink w:anchor="_Toc516579454" w:history="1">
            <w:r w:rsidR="00407BC6" w:rsidRPr="00407BC6">
              <w:rPr>
                <w:rStyle w:val="Hyperlink"/>
                <w:noProof/>
                <w:sz w:val="20"/>
              </w:rPr>
              <w:t>Product Related Deliverables</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_Toc516579454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3</w:t>
            </w:r>
            <w:r w:rsidR="00407BC6" w:rsidRPr="00407BC6">
              <w:rPr>
                <w:noProof/>
                <w:webHidden/>
                <w:sz w:val="20"/>
              </w:rPr>
              <w:fldChar w:fldCharType="end"/>
            </w:r>
          </w:hyperlink>
        </w:p>
        <w:p w14:paraId="2834F942" w14:textId="77777777" w:rsidR="00407BC6" w:rsidRPr="00407BC6" w:rsidRDefault="00166DB9" w:rsidP="00407BC6">
          <w:pPr>
            <w:pStyle w:val="TOC1"/>
            <w:tabs>
              <w:tab w:val="right" w:leader="dot" w:pos="10790"/>
            </w:tabs>
            <w:rPr>
              <w:rFonts w:cstheme="minorBidi"/>
              <w:noProof/>
              <w:sz w:val="20"/>
            </w:rPr>
          </w:pPr>
          <w:hyperlink w:anchor="_Toc516579455" w:history="1">
            <w:r w:rsidR="00407BC6" w:rsidRPr="00407BC6">
              <w:rPr>
                <w:rStyle w:val="Hyperlink"/>
                <w:noProof/>
                <w:sz w:val="20"/>
              </w:rPr>
              <w:t>EQUIPMENT REQUIREMENTS</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_Toc516579455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4</w:t>
            </w:r>
            <w:r w:rsidR="00407BC6" w:rsidRPr="00407BC6">
              <w:rPr>
                <w:noProof/>
                <w:webHidden/>
                <w:sz w:val="20"/>
              </w:rPr>
              <w:fldChar w:fldCharType="end"/>
            </w:r>
          </w:hyperlink>
        </w:p>
        <w:p w14:paraId="134B3225" w14:textId="77777777" w:rsidR="00407BC6" w:rsidRPr="00407BC6" w:rsidRDefault="00166DB9" w:rsidP="00407BC6">
          <w:pPr>
            <w:pStyle w:val="TOC2"/>
            <w:tabs>
              <w:tab w:val="right" w:leader="dot" w:pos="10790"/>
            </w:tabs>
            <w:rPr>
              <w:rFonts w:cstheme="minorBidi"/>
              <w:noProof/>
              <w:sz w:val="20"/>
            </w:rPr>
          </w:pPr>
          <w:hyperlink w:anchor="_Toc516579456" w:history="1">
            <w:r w:rsidR="00407BC6" w:rsidRPr="00407BC6">
              <w:rPr>
                <w:rStyle w:val="Hyperlink"/>
                <w:noProof/>
                <w:sz w:val="20"/>
              </w:rPr>
              <w:t>Equipment</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_Toc516579456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4</w:t>
            </w:r>
            <w:r w:rsidR="00407BC6" w:rsidRPr="00407BC6">
              <w:rPr>
                <w:noProof/>
                <w:webHidden/>
                <w:sz w:val="20"/>
              </w:rPr>
              <w:fldChar w:fldCharType="end"/>
            </w:r>
          </w:hyperlink>
        </w:p>
        <w:p w14:paraId="46CF6EC3" w14:textId="402B6FB9" w:rsidR="00407BC6" w:rsidRPr="00407BC6" w:rsidRDefault="00166DB9" w:rsidP="00407BC6">
          <w:pPr>
            <w:pStyle w:val="TOC2"/>
            <w:tabs>
              <w:tab w:val="right" w:leader="dot" w:pos="10790"/>
            </w:tabs>
            <w:rPr>
              <w:rFonts w:cstheme="minorBidi"/>
              <w:noProof/>
              <w:sz w:val="20"/>
            </w:rPr>
          </w:pPr>
          <w:hyperlink w:anchor="_Toc516579457" w:history="1">
            <w:r w:rsidR="00407BC6" w:rsidRPr="00407BC6">
              <w:rPr>
                <w:rStyle w:val="Hyperlink"/>
                <w:noProof/>
                <w:sz w:val="20"/>
              </w:rPr>
              <w:t xml:space="preserve">Equipment </w:t>
            </w:r>
            <w:r w:rsidR="00475FE9" w:rsidRPr="00407BC6">
              <w:rPr>
                <w:rStyle w:val="Hyperlink"/>
                <w:noProof/>
                <w:sz w:val="20"/>
              </w:rPr>
              <w:t>Requirements Glossary</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_Toc516579457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4</w:t>
            </w:r>
            <w:r w:rsidR="00407BC6" w:rsidRPr="00407BC6">
              <w:rPr>
                <w:noProof/>
                <w:webHidden/>
                <w:sz w:val="20"/>
              </w:rPr>
              <w:fldChar w:fldCharType="end"/>
            </w:r>
          </w:hyperlink>
        </w:p>
        <w:p w14:paraId="1ED906F5" w14:textId="77777777" w:rsidR="00407BC6" w:rsidRPr="00407BC6" w:rsidRDefault="00166DB9" w:rsidP="00407BC6">
          <w:pPr>
            <w:pStyle w:val="TOC1"/>
            <w:tabs>
              <w:tab w:val="right" w:leader="dot" w:pos="10790"/>
            </w:tabs>
            <w:rPr>
              <w:rFonts w:cstheme="minorBidi"/>
              <w:noProof/>
              <w:sz w:val="20"/>
            </w:rPr>
          </w:pPr>
          <w:hyperlink w:anchor="_Toc516579458" w:history="1">
            <w:r w:rsidR="00407BC6" w:rsidRPr="00407BC6">
              <w:rPr>
                <w:rStyle w:val="Hyperlink"/>
                <w:noProof/>
                <w:sz w:val="20"/>
              </w:rPr>
              <w:t>DETAILED PROPOSAL</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_Toc516579458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5</w:t>
            </w:r>
            <w:r w:rsidR="00407BC6" w:rsidRPr="00407BC6">
              <w:rPr>
                <w:noProof/>
                <w:webHidden/>
                <w:sz w:val="20"/>
              </w:rPr>
              <w:fldChar w:fldCharType="end"/>
            </w:r>
          </w:hyperlink>
        </w:p>
        <w:p w14:paraId="06ECAFDC" w14:textId="77777777" w:rsidR="00407BC6" w:rsidRPr="00407BC6" w:rsidRDefault="00166DB9" w:rsidP="00407BC6">
          <w:pPr>
            <w:pStyle w:val="TOC2"/>
            <w:tabs>
              <w:tab w:val="right" w:leader="dot" w:pos="10790"/>
            </w:tabs>
            <w:rPr>
              <w:rFonts w:cstheme="minorBidi"/>
              <w:noProof/>
              <w:sz w:val="20"/>
            </w:rPr>
          </w:pPr>
          <w:hyperlink w:anchor="_Toc516579459" w:history="1">
            <w:r w:rsidR="00407BC6" w:rsidRPr="00407BC6">
              <w:rPr>
                <w:rStyle w:val="Hyperlink"/>
                <w:noProof/>
                <w:sz w:val="20"/>
              </w:rPr>
              <w:t>Business Rules</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_Toc516579459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5</w:t>
            </w:r>
            <w:r w:rsidR="00407BC6" w:rsidRPr="00407BC6">
              <w:rPr>
                <w:noProof/>
                <w:webHidden/>
                <w:sz w:val="20"/>
              </w:rPr>
              <w:fldChar w:fldCharType="end"/>
            </w:r>
          </w:hyperlink>
        </w:p>
        <w:p w14:paraId="41235002" w14:textId="77777777" w:rsidR="00407BC6" w:rsidRPr="00407BC6" w:rsidRDefault="00166DB9" w:rsidP="00407BC6">
          <w:pPr>
            <w:pStyle w:val="TOC2"/>
            <w:tabs>
              <w:tab w:val="right" w:leader="dot" w:pos="10790"/>
            </w:tabs>
            <w:rPr>
              <w:rFonts w:cstheme="minorBidi"/>
              <w:noProof/>
              <w:sz w:val="20"/>
            </w:rPr>
          </w:pPr>
          <w:hyperlink w:anchor="_Toc516579460" w:history="1">
            <w:r w:rsidR="00407BC6" w:rsidRPr="00407BC6">
              <w:rPr>
                <w:rStyle w:val="Hyperlink"/>
                <w:noProof/>
                <w:sz w:val="20"/>
              </w:rPr>
              <w:t>Business Rules Glossary</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_Toc516579460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8</w:t>
            </w:r>
            <w:r w:rsidR="00407BC6" w:rsidRPr="00407BC6">
              <w:rPr>
                <w:noProof/>
                <w:webHidden/>
                <w:sz w:val="20"/>
              </w:rPr>
              <w:fldChar w:fldCharType="end"/>
            </w:r>
          </w:hyperlink>
        </w:p>
        <w:p w14:paraId="02C12257" w14:textId="77777777" w:rsidR="00407BC6" w:rsidRPr="00407BC6" w:rsidRDefault="00166DB9" w:rsidP="00407BC6">
          <w:pPr>
            <w:pStyle w:val="TOC2"/>
            <w:tabs>
              <w:tab w:val="right" w:leader="dot" w:pos="10790"/>
            </w:tabs>
            <w:rPr>
              <w:rFonts w:cstheme="minorBidi"/>
              <w:noProof/>
              <w:sz w:val="20"/>
            </w:rPr>
          </w:pPr>
          <w:hyperlink w:anchor="_Toc516579461" w:history="1">
            <w:r w:rsidR="00407BC6" w:rsidRPr="00407BC6">
              <w:rPr>
                <w:rStyle w:val="Hyperlink"/>
                <w:noProof/>
                <w:sz w:val="20"/>
              </w:rPr>
              <w:t>Report Requirements</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_Toc516579461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9</w:t>
            </w:r>
            <w:r w:rsidR="00407BC6" w:rsidRPr="00407BC6">
              <w:rPr>
                <w:noProof/>
                <w:webHidden/>
                <w:sz w:val="20"/>
              </w:rPr>
              <w:fldChar w:fldCharType="end"/>
            </w:r>
          </w:hyperlink>
        </w:p>
        <w:p w14:paraId="464F0D44" w14:textId="77777777" w:rsidR="00407BC6" w:rsidRPr="00407BC6" w:rsidRDefault="00166DB9" w:rsidP="00407BC6">
          <w:pPr>
            <w:pStyle w:val="TOC2"/>
            <w:tabs>
              <w:tab w:val="right" w:leader="dot" w:pos="10790"/>
            </w:tabs>
            <w:rPr>
              <w:rFonts w:cstheme="minorBidi"/>
              <w:noProof/>
              <w:sz w:val="20"/>
            </w:rPr>
          </w:pPr>
          <w:hyperlink w:anchor="_Toc516579462" w:history="1">
            <w:r w:rsidR="00407BC6" w:rsidRPr="00407BC6">
              <w:rPr>
                <w:rStyle w:val="Hyperlink"/>
                <w:noProof/>
                <w:sz w:val="20"/>
              </w:rPr>
              <w:t>Transactions Required To Support Business Operations</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_Toc516579462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10</w:t>
            </w:r>
            <w:r w:rsidR="00407BC6" w:rsidRPr="00407BC6">
              <w:rPr>
                <w:noProof/>
                <w:webHidden/>
                <w:sz w:val="20"/>
              </w:rPr>
              <w:fldChar w:fldCharType="end"/>
            </w:r>
          </w:hyperlink>
        </w:p>
        <w:p w14:paraId="61BCC33E" w14:textId="77777777" w:rsidR="00407BC6" w:rsidRPr="00407BC6" w:rsidRDefault="00166DB9" w:rsidP="00407BC6">
          <w:pPr>
            <w:pStyle w:val="TOC3"/>
            <w:tabs>
              <w:tab w:val="right" w:leader="dot" w:pos="10790"/>
            </w:tabs>
            <w:rPr>
              <w:rFonts w:cstheme="minorBidi"/>
              <w:noProof/>
              <w:sz w:val="20"/>
            </w:rPr>
          </w:pPr>
          <w:hyperlink w:anchor="_Toc516579463" w:history="1">
            <w:r w:rsidR="00407BC6" w:rsidRPr="00407BC6">
              <w:rPr>
                <w:rStyle w:val="Hyperlink"/>
                <w:noProof/>
                <w:sz w:val="20"/>
              </w:rPr>
              <w:t>Phase 1</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_Toc516579463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10</w:t>
            </w:r>
            <w:r w:rsidR="00407BC6" w:rsidRPr="00407BC6">
              <w:rPr>
                <w:noProof/>
                <w:webHidden/>
                <w:sz w:val="20"/>
              </w:rPr>
              <w:fldChar w:fldCharType="end"/>
            </w:r>
          </w:hyperlink>
        </w:p>
        <w:p w14:paraId="219B14B1" w14:textId="77777777" w:rsidR="00407BC6" w:rsidRPr="00407BC6" w:rsidRDefault="00166DB9" w:rsidP="00407BC6">
          <w:pPr>
            <w:pStyle w:val="TOC3"/>
            <w:tabs>
              <w:tab w:val="right" w:leader="dot" w:pos="10790"/>
            </w:tabs>
            <w:rPr>
              <w:rFonts w:cstheme="minorBidi"/>
              <w:noProof/>
              <w:sz w:val="20"/>
            </w:rPr>
          </w:pPr>
          <w:hyperlink w:anchor="_Toc516579464" w:history="1">
            <w:r w:rsidR="00407BC6" w:rsidRPr="00407BC6">
              <w:rPr>
                <w:rStyle w:val="Hyperlink"/>
                <w:noProof/>
                <w:sz w:val="20"/>
              </w:rPr>
              <w:t>Phase 2</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_Toc516579464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11</w:t>
            </w:r>
            <w:r w:rsidR="00407BC6" w:rsidRPr="00407BC6">
              <w:rPr>
                <w:noProof/>
                <w:webHidden/>
                <w:sz w:val="20"/>
              </w:rPr>
              <w:fldChar w:fldCharType="end"/>
            </w:r>
          </w:hyperlink>
        </w:p>
        <w:p w14:paraId="557584BE" w14:textId="77777777" w:rsidR="00407BC6" w:rsidRPr="00407BC6" w:rsidRDefault="00166DB9" w:rsidP="00407BC6">
          <w:pPr>
            <w:pStyle w:val="TOC1"/>
            <w:tabs>
              <w:tab w:val="right" w:leader="dot" w:pos="10790"/>
            </w:tabs>
            <w:rPr>
              <w:rFonts w:cstheme="minorBidi"/>
              <w:noProof/>
              <w:sz w:val="20"/>
            </w:rPr>
          </w:pPr>
          <w:hyperlink w:anchor="_Toc516579465" w:history="1">
            <w:r w:rsidR="00407BC6" w:rsidRPr="00407BC6">
              <w:rPr>
                <w:rStyle w:val="Hyperlink"/>
                <w:noProof/>
                <w:sz w:val="20"/>
              </w:rPr>
              <w:t>PHYSICAL DESIGN</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_Toc516579465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11</w:t>
            </w:r>
            <w:r w:rsidR="00407BC6" w:rsidRPr="00407BC6">
              <w:rPr>
                <w:noProof/>
                <w:webHidden/>
                <w:sz w:val="20"/>
              </w:rPr>
              <w:fldChar w:fldCharType="end"/>
            </w:r>
          </w:hyperlink>
        </w:p>
        <w:p w14:paraId="187260F1" w14:textId="393B7B50" w:rsidR="00407BC6" w:rsidRPr="00407BC6" w:rsidRDefault="00166DB9" w:rsidP="00407BC6">
          <w:pPr>
            <w:pStyle w:val="TOC3"/>
            <w:tabs>
              <w:tab w:val="right" w:leader="dot" w:pos="10790"/>
            </w:tabs>
            <w:rPr>
              <w:rFonts w:cstheme="minorBidi"/>
              <w:noProof/>
              <w:sz w:val="20"/>
            </w:rPr>
          </w:pPr>
          <w:hyperlink w:anchor="_Toc516579466" w:history="1">
            <w:r w:rsidR="00407BC6" w:rsidRPr="00407BC6">
              <w:rPr>
                <w:rStyle w:val="Hyperlink"/>
                <w:noProof/>
                <w:sz w:val="20"/>
              </w:rPr>
              <w:t xml:space="preserve">Notes </w:t>
            </w:r>
            <w:r w:rsidR="00475FE9">
              <w:rPr>
                <w:rStyle w:val="Hyperlink"/>
                <w:noProof/>
                <w:sz w:val="20"/>
              </w:rPr>
              <w:t>a</w:t>
            </w:r>
            <w:r w:rsidR="00407BC6" w:rsidRPr="00407BC6">
              <w:rPr>
                <w:rStyle w:val="Hyperlink"/>
                <w:noProof/>
                <w:sz w:val="20"/>
              </w:rPr>
              <w:t>nd Assumptions</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_Toc516579466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11</w:t>
            </w:r>
            <w:r w:rsidR="00407BC6" w:rsidRPr="00407BC6">
              <w:rPr>
                <w:noProof/>
                <w:webHidden/>
                <w:sz w:val="20"/>
              </w:rPr>
              <w:fldChar w:fldCharType="end"/>
            </w:r>
          </w:hyperlink>
        </w:p>
        <w:p w14:paraId="76FDB0F3" w14:textId="77777777" w:rsidR="00407BC6" w:rsidRPr="00407BC6" w:rsidRDefault="00166DB9" w:rsidP="00407BC6">
          <w:pPr>
            <w:pStyle w:val="TOC3"/>
            <w:tabs>
              <w:tab w:val="right" w:leader="dot" w:pos="10790"/>
            </w:tabs>
            <w:rPr>
              <w:rFonts w:cstheme="minorBidi"/>
              <w:noProof/>
              <w:sz w:val="20"/>
            </w:rPr>
          </w:pPr>
          <w:hyperlink w:anchor="_Toc516579467" w:history="1">
            <w:r w:rsidR="00407BC6" w:rsidRPr="00407BC6">
              <w:rPr>
                <w:rStyle w:val="Hyperlink"/>
                <w:noProof/>
                <w:sz w:val="20"/>
              </w:rPr>
              <w:t>Tablespace Design</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_Toc516579467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12</w:t>
            </w:r>
            <w:r w:rsidR="00407BC6" w:rsidRPr="00407BC6">
              <w:rPr>
                <w:noProof/>
                <w:webHidden/>
                <w:sz w:val="20"/>
              </w:rPr>
              <w:fldChar w:fldCharType="end"/>
            </w:r>
          </w:hyperlink>
        </w:p>
        <w:p w14:paraId="7D7A4B57" w14:textId="77777777" w:rsidR="00407BC6" w:rsidRPr="00407BC6" w:rsidRDefault="00166DB9" w:rsidP="00407BC6">
          <w:pPr>
            <w:pStyle w:val="TOC1"/>
            <w:tabs>
              <w:tab w:val="right" w:leader="dot" w:pos="10790"/>
            </w:tabs>
            <w:rPr>
              <w:rFonts w:cstheme="minorBidi"/>
              <w:noProof/>
              <w:sz w:val="20"/>
            </w:rPr>
          </w:pPr>
          <w:hyperlink w:anchor="_Toc516579468" w:history="1">
            <w:r w:rsidR="00407BC6" w:rsidRPr="00407BC6">
              <w:rPr>
                <w:rStyle w:val="Hyperlink"/>
                <w:noProof/>
                <w:sz w:val="20"/>
              </w:rPr>
              <w:t>LOGICAL DESIGN</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_Toc516579468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14</w:t>
            </w:r>
            <w:r w:rsidR="00407BC6" w:rsidRPr="00407BC6">
              <w:rPr>
                <w:noProof/>
                <w:webHidden/>
                <w:sz w:val="20"/>
              </w:rPr>
              <w:fldChar w:fldCharType="end"/>
            </w:r>
          </w:hyperlink>
        </w:p>
        <w:p w14:paraId="57A94C8E" w14:textId="7F49109E" w:rsidR="00407BC6" w:rsidRPr="00407BC6" w:rsidRDefault="00166DB9" w:rsidP="00407BC6">
          <w:pPr>
            <w:pStyle w:val="TOC2"/>
            <w:tabs>
              <w:tab w:val="right" w:leader="dot" w:pos="10790"/>
            </w:tabs>
            <w:rPr>
              <w:rFonts w:cstheme="minorBidi"/>
              <w:noProof/>
              <w:sz w:val="20"/>
            </w:rPr>
          </w:pPr>
          <w:hyperlink w:anchor="_Toc516579469" w:history="1">
            <w:r w:rsidR="00407BC6" w:rsidRPr="00407BC6">
              <w:rPr>
                <w:rStyle w:val="Hyperlink"/>
                <w:noProof/>
                <w:sz w:val="20"/>
              </w:rPr>
              <w:t xml:space="preserve">List </w:t>
            </w:r>
            <w:r w:rsidR="00475FE9">
              <w:rPr>
                <w:rStyle w:val="Hyperlink"/>
                <w:noProof/>
                <w:sz w:val="20"/>
              </w:rPr>
              <w:t>o</w:t>
            </w:r>
            <w:r w:rsidR="00475FE9" w:rsidRPr="00407BC6">
              <w:rPr>
                <w:rStyle w:val="Hyperlink"/>
                <w:noProof/>
                <w:sz w:val="20"/>
              </w:rPr>
              <w:t xml:space="preserve">f Objects </w:t>
            </w:r>
            <w:r w:rsidR="00475FE9">
              <w:rPr>
                <w:rStyle w:val="Hyperlink"/>
                <w:noProof/>
                <w:sz w:val="20"/>
              </w:rPr>
              <w:t>w</w:t>
            </w:r>
            <w:r w:rsidR="00475FE9" w:rsidRPr="00407BC6">
              <w:rPr>
                <w:rStyle w:val="Hyperlink"/>
                <w:noProof/>
                <w:sz w:val="20"/>
              </w:rPr>
              <w:t>ith Attribute Details</w:t>
            </w:r>
            <w:r w:rsidR="00475FE9"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_Toc516579469 \h </w:instrText>
            </w:r>
            <w:r w:rsidR="00407BC6" w:rsidRPr="00407BC6">
              <w:rPr>
                <w:noProof/>
                <w:webHidden/>
                <w:sz w:val="20"/>
              </w:rPr>
            </w:r>
            <w:r w:rsidR="00407BC6" w:rsidRPr="00407BC6">
              <w:rPr>
                <w:noProof/>
                <w:webHidden/>
                <w:sz w:val="20"/>
              </w:rPr>
              <w:fldChar w:fldCharType="separate"/>
            </w:r>
            <w:r w:rsidR="00475FE9" w:rsidRPr="00407BC6">
              <w:rPr>
                <w:noProof/>
                <w:webHidden/>
                <w:sz w:val="20"/>
              </w:rPr>
              <w:t>14</w:t>
            </w:r>
            <w:r w:rsidR="00407BC6" w:rsidRPr="00407BC6">
              <w:rPr>
                <w:noProof/>
                <w:webHidden/>
                <w:sz w:val="20"/>
              </w:rPr>
              <w:fldChar w:fldCharType="end"/>
            </w:r>
          </w:hyperlink>
        </w:p>
        <w:p w14:paraId="14EAB87C" w14:textId="43E68D39" w:rsidR="00407BC6" w:rsidRPr="00407BC6" w:rsidRDefault="00166DB9" w:rsidP="00407BC6">
          <w:pPr>
            <w:pStyle w:val="TOC2"/>
            <w:tabs>
              <w:tab w:val="right" w:leader="dot" w:pos="10790"/>
            </w:tabs>
            <w:rPr>
              <w:rFonts w:cstheme="minorBidi"/>
              <w:noProof/>
              <w:sz w:val="20"/>
            </w:rPr>
          </w:pPr>
          <w:hyperlink w:anchor="_Toc516580679" w:history="1">
            <w:r w:rsidR="00407BC6" w:rsidRPr="00407BC6">
              <w:rPr>
                <w:rStyle w:val="Hyperlink"/>
                <w:noProof/>
                <w:sz w:val="20"/>
              </w:rPr>
              <w:t xml:space="preserve">Entity Relationship </w:t>
            </w:r>
            <w:r w:rsidR="00475FE9" w:rsidRPr="00407BC6">
              <w:rPr>
                <w:rStyle w:val="Hyperlink"/>
                <w:noProof/>
                <w:sz w:val="20"/>
              </w:rPr>
              <w:t>Diagram [</w:t>
            </w:r>
            <w:r w:rsidR="00407BC6" w:rsidRPr="00407BC6">
              <w:rPr>
                <w:rStyle w:val="Hyperlink"/>
                <w:noProof/>
                <w:sz w:val="20"/>
              </w:rPr>
              <w:t>ERD</w:t>
            </w:r>
            <w:r w:rsidR="00475FE9" w:rsidRPr="00407BC6">
              <w:rPr>
                <w:rStyle w:val="Hyperlink"/>
                <w:noProof/>
                <w:sz w:val="20"/>
              </w:rPr>
              <w:t>]</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_Toc516580679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30</w:t>
            </w:r>
            <w:r w:rsidR="00407BC6" w:rsidRPr="00407BC6">
              <w:rPr>
                <w:noProof/>
                <w:webHidden/>
                <w:sz w:val="20"/>
              </w:rPr>
              <w:fldChar w:fldCharType="end"/>
            </w:r>
          </w:hyperlink>
        </w:p>
        <w:p w14:paraId="0BB418CF" w14:textId="77777777" w:rsidR="00407BC6" w:rsidRPr="00407BC6" w:rsidRDefault="00166DB9" w:rsidP="00407BC6">
          <w:pPr>
            <w:pStyle w:val="TOC1"/>
            <w:tabs>
              <w:tab w:val="right" w:leader="dot" w:pos="10790"/>
            </w:tabs>
            <w:rPr>
              <w:rFonts w:cstheme="minorBidi"/>
              <w:noProof/>
              <w:sz w:val="20"/>
            </w:rPr>
          </w:pPr>
          <w:hyperlink w:anchor="_Toc516580680" w:history="1">
            <w:r w:rsidR="00407BC6" w:rsidRPr="00407BC6">
              <w:rPr>
                <w:rStyle w:val="Hyperlink"/>
                <w:noProof/>
                <w:sz w:val="20"/>
              </w:rPr>
              <w:t>HARDWARE REQUIREMENTS</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_Toc516580680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31</w:t>
            </w:r>
            <w:r w:rsidR="00407BC6" w:rsidRPr="00407BC6">
              <w:rPr>
                <w:noProof/>
                <w:webHidden/>
                <w:sz w:val="20"/>
              </w:rPr>
              <w:fldChar w:fldCharType="end"/>
            </w:r>
          </w:hyperlink>
        </w:p>
        <w:p w14:paraId="172873AD" w14:textId="77777777" w:rsidR="00407BC6" w:rsidRPr="00407BC6" w:rsidRDefault="00166DB9" w:rsidP="00407BC6">
          <w:pPr>
            <w:pStyle w:val="TOC2"/>
            <w:tabs>
              <w:tab w:val="right" w:leader="dot" w:pos="10790"/>
            </w:tabs>
            <w:rPr>
              <w:rFonts w:cstheme="minorBidi"/>
              <w:noProof/>
              <w:sz w:val="20"/>
            </w:rPr>
          </w:pPr>
          <w:hyperlink w:anchor="_Toc516580681" w:history="1">
            <w:r w:rsidR="00407BC6" w:rsidRPr="00407BC6">
              <w:rPr>
                <w:rStyle w:val="Hyperlink"/>
                <w:noProof/>
                <w:sz w:val="20"/>
              </w:rPr>
              <w:t>Server</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_Toc516580681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31</w:t>
            </w:r>
            <w:r w:rsidR="00407BC6" w:rsidRPr="00407BC6">
              <w:rPr>
                <w:noProof/>
                <w:webHidden/>
                <w:sz w:val="20"/>
              </w:rPr>
              <w:fldChar w:fldCharType="end"/>
            </w:r>
          </w:hyperlink>
        </w:p>
        <w:p w14:paraId="05EA695A" w14:textId="77777777" w:rsidR="00407BC6" w:rsidRPr="00407BC6" w:rsidRDefault="00166DB9" w:rsidP="00407BC6">
          <w:pPr>
            <w:pStyle w:val="TOC2"/>
            <w:tabs>
              <w:tab w:val="right" w:leader="dot" w:pos="10790"/>
            </w:tabs>
            <w:rPr>
              <w:rFonts w:cstheme="minorBidi"/>
              <w:noProof/>
              <w:sz w:val="20"/>
            </w:rPr>
          </w:pPr>
          <w:hyperlink w:anchor="_Toc516580729" w:history="1">
            <w:r w:rsidR="00407BC6" w:rsidRPr="00407BC6">
              <w:rPr>
                <w:rStyle w:val="Hyperlink"/>
                <w:noProof/>
                <w:sz w:val="20"/>
              </w:rPr>
              <w:t>Workstations</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_Toc516580729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32</w:t>
            </w:r>
            <w:r w:rsidR="00407BC6" w:rsidRPr="00407BC6">
              <w:rPr>
                <w:noProof/>
                <w:webHidden/>
                <w:sz w:val="20"/>
              </w:rPr>
              <w:fldChar w:fldCharType="end"/>
            </w:r>
          </w:hyperlink>
        </w:p>
        <w:p w14:paraId="0CD84956" w14:textId="77777777" w:rsidR="00407BC6" w:rsidRPr="00407BC6" w:rsidRDefault="00166DB9" w:rsidP="00407BC6">
          <w:pPr>
            <w:pStyle w:val="TOC2"/>
            <w:tabs>
              <w:tab w:val="right" w:leader="dot" w:pos="10790"/>
            </w:tabs>
            <w:rPr>
              <w:rFonts w:cstheme="minorBidi"/>
              <w:noProof/>
              <w:sz w:val="20"/>
            </w:rPr>
          </w:pPr>
          <w:hyperlink w:anchor="_Toc516580730" w:history="1">
            <w:r w:rsidR="00407BC6" w:rsidRPr="00407BC6">
              <w:rPr>
                <w:rStyle w:val="Hyperlink"/>
                <w:noProof/>
                <w:sz w:val="20"/>
              </w:rPr>
              <w:t>Tablets</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_Toc516580730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33</w:t>
            </w:r>
            <w:r w:rsidR="00407BC6" w:rsidRPr="00407BC6">
              <w:rPr>
                <w:noProof/>
                <w:webHidden/>
                <w:sz w:val="20"/>
              </w:rPr>
              <w:fldChar w:fldCharType="end"/>
            </w:r>
          </w:hyperlink>
        </w:p>
        <w:p w14:paraId="60821F17" w14:textId="77777777" w:rsidR="00407BC6" w:rsidRPr="00407BC6" w:rsidRDefault="00166DB9" w:rsidP="00407BC6">
          <w:pPr>
            <w:pStyle w:val="TOC2"/>
            <w:tabs>
              <w:tab w:val="right" w:leader="dot" w:pos="10790"/>
            </w:tabs>
            <w:rPr>
              <w:rFonts w:cstheme="minorBidi"/>
              <w:noProof/>
              <w:sz w:val="20"/>
            </w:rPr>
          </w:pPr>
          <w:hyperlink w:anchor="_Toc516580731" w:history="1">
            <w:r w:rsidR="00407BC6" w:rsidRPr="00407BC6">
              <w:rPr>
                <w:rStyle w:val="Hyperlink"/>
                <w:noProof/>
                <w:sz w:val="20"/>
              </w:rPr>
              <w:t>Hardware Diagram</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_Toc516580731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35</w:t>
            </w:r>
            <w:r w:rsidR="00407BC6" w:rsidRPr="00407BC6">
              <w:rPr>
                <w:noProof/>
                <w:webHidden/>
                <w:sz w:val="20"/>
              </w:rPr>
              <w:fldChar w:fldCharType="end"/>
            </w:r>
          </w:hyperlink>
        </w:p>
        <w:p w14:paraId="7AEF8DB1" w14:textId="77777777" w:rsidR="00407BC6" w:rsidRPr="00407BC6" w:rsidRDefault="00166DB9" w:rsidP="00407BC6">
          <w:pPr>
            <w:pStyle w:val="TOC1"/>
            <w:tabs>
              <w:tab w:val="right" w:leader="dot" w:pos="10790"/>
            </w:tabs>
            <w:rPr>
              <w:rFonts w:cstheme="minorBidi"/>
              <w:noProof/>
              <w:sz w:val="20"/>
            </w:rPr>
          </w:pPr>
          <w:hyperlink w:anchor="_Toc516580732" w:history="1">
            <w:r w:rsidR="00407BC6" w:rsidRPr="00407BC6">
              <w:rPr>
                <w:rStyle w:val="Hyperlink"/>
                <w:noProof/>
                <w:sz w:val="20"/>
              </w:rPr>
              <w:t>SOFTWARE REQUIREMENTS</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_Toc516580732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35</w:t>
            </w:r>
            <w:r w:rsidR="00407BC6" w:rsidRPr="00407BC6">
              <w:rPr>
                <w:noProof/>
                <w:webHidden/>
                <w:sz w:val="20"/>
              </w:rPr>
              <w:fldChar w:fldCharType="end"/>
            </w:r>
          </w:hyperlink>
        </w:p>
        <w:p w14:paraId="531BC56C" w14:textId="77777777" w:rsidR="00407BC6" w:rsidRPr="00407BC6" w:rsidRDefault="00166DB9" w:rsidP="00407BC6">
          <w:pPr>
            <w:pStyle w:val="TOC2"/>
            <w:tabs>
              <w:tab w:val="right" w:leader="dot" w:pos="10790"/>
            </w:tabs>
            <w:rPr>
              <w:rFonts w:cstheme="minorBidi"/>
              <w:noProof/>
              <w:sz w:val="20"/>
            </w:rPr>
          </w:pPr>
          <w:hyperlink w:anchor="_Toc516580733" w:history="1">
            <w:r w:rsidR="00407BC6" w:rsidRPr="00407BC6">
              <w:rPr>
                <w:rStyle w:val="Hyperlink"/>
                <w:noProof/>
                <w:sz w:val="20"/>
              </w:rPr>
              <w:t>Direct Requirements</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_Toc516580733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35</w:t>
            </w:r>
            <w:r w:rsidR="00407BC6" w:rsidRPr="00407BC6">
              <w:rPr>
                <w:noProof/>
                <w:webHidden/>
                <w:sz w:val="20"/>
              </w:rPr>
              <w:fldChar w:fldCharType="end"/>
            </w:r>
          </w:hyperlink>
        </w:p>
        <w:p w14:paraId="6B719F77" w14:textId="77777777" w:rsidR="00407BC6" w:rsidRPr="00407BC6" w:rsidRDefault="00166DB9" w:rsidP="00407BC6">
          <w:pPr>
            <w:pStyle w:val="TOC2"/>
            <w:tabs>
              <w:tab w:val="right" w:leader="dot" w:pos="10790"/>
            </w:tabs>
            <w:rPr>
              <w:rFonts w:cstheme="minorBidi"/>
              <w:noProof/>
              <w:sz w:val="20"/>
            </w:rPr>
          </w:pPr>
          <w:hyperlink w:anchor="_Toc516580734" w:history="1">
            <w:r w:rsidR="00407BC6" w:rsidRPr="00407BC6">
              <w:rPr>
                <w:rStyle w:val="Hyperlink"/>
                <w:noProof/>
                <w:sz w:val="20"/>
              </w:rPr>
              <w:t>Concurrent Requirements</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_Toc516580734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36</w:t>
            </w:r>
            <w:r w:rsidR="00407BC6" w:rsidRPr="00407BC6">
              <w:rPr>
                <w:noProof/>
                <w:webHidden/>
                <w:sz w:val="20"/>
              </w:rPr>
              <w:fldChar w:fldCharType="end"/>
            </w:r>
          </w:hyperlink>
        </w:p>
        <w:p w14:paraId="00FF9344" w14:textId="77777777" w:rsidR="00407BC6" w:rsidRPr="00407BC6" w:rsidRDefault="00166DB9" w:rsidP="00407BC6">
          <w:pPr>
            <w:pStyle w:val="TOC2"/>
            <w:tabs>
              <w:tab w:val="right" w:leader="dot" w:pos="10790"/>
            </w:tabs>
            <w:rPr>
              <w:rFonts w:cstheme="minorBidi"/>
              <w:noProof/>
              <w:sz w:val="20"/>
            </w:rPr>
          </w:pPr>
          <w:hyperlink w:anchor="_Toc516580735" w:history="1">
            <w:r w:rsidR="00407BC6" w:rsidRPr="00407BC6">
              <w:rPr>
                <w:rStyle w:val="Hyperlink"/>
                <w:noProof/>
                <w:sz w:val="20"/>
              </w:rPr>
              <w:t>Ancillary Requirements</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_Toc516580735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36</w:t>
            </w:r>
            <w:r w:rsidR="00407BC6" w:rsidRPr="00407BC6">
              <w:rPr>
                <w:noProof/>
                <w:webHidden/>
                <w:sz w:val="20"/>
              </w:rPr>
              <w:fldChar w:fldCharType="end"/>
            </w:r>
          </w:hyperlink>
        </w:p>
        <w:p w14:paraId="67C15511" w14:textId="77777777" w:rsidR="00407BC6" w:rsidRPr="00407BC6" w:rsidRDefault="00166DB9" w:rsidP="00407BC6">
          <w:pPr>
            <w:pStyle w:val="TOC1"/>
            <w:tabs>
              <w:tab w:val="right" w:leader="dot" w:pos="10790"/>
            </w:tabs>
            <w:rPr>
              <w:rFonts w:cstheme="minorBidi"/>
              <w:noProof/>
              <w:sz w:val="20"/>
            </w:rPr>
          </w:pPr>
          <w:hyperlink w:anchor="_Toc516580736" w:history="1">
            <w:r w:rsidR="00407BC6" w:rsidRPr="00407BC6">
              <w:rPr>
                <w:rStyle w:val="Hyperlink"/>
                <w:noProof/>
                <w:sz w:val="20"/>
              </w:rPr>
              <w:t>BIBLIOGRAPHY</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_Toc516580736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37</w:t>
            </w:r>
            <w:r w:rsidR="00407BC6" w:rsidRPr="00407BC6">
              <w:rPr>
                <w:noProof/>
                <w:webHidden/>
                <w:sz w:val="20"/>
              </w:rPr>
              <w:fldChar w:fldCharType="end"/>
            </w:r>
          </w:hyperlink>
        </w:p>
        <w:p w14:paraId="4FA588C7" w14:textId="180D6406" w:rsidR="00B11D64" w:rsidRPr="00475FE9" w:rsidRDefault="00407BC6">
          <w:pPr>
            <w:rPr>
              <w:sz w:val="18"/>
            </w:rPr>
          </w:pPr>
          <w:r w:rsidRPr="00407BC6">
            <w:rPr>
              <w:b/>
              <w:bCs/>
              <w:noProof/>
              <w:sz w:val="18"/>
            </w:rPr>
            <w:fldChar w:fldCharType="end"/>
          </w:r>
        </w:p>
      </w:sdtContent>
    </w:sdt>
    <w:p w14:paraId="1F30533F" w14:textId="19E05EE7" w:rsidR="004244E3" w:rsidRDefault="00940871" w:rsidP="007165CE">
      <w:pPr>
        <w:pStyle w:val="Heading1"/>
      </w:pPr>
      <w:bookmarkStart w:id="0" w:name="_Toc516579447"/>
      <w:r>
        <w:rPr>
          <w:caps w:val="0"/>
        </w:rPr>
        <w:lastRenderedPageBreak/>
        <w:t>PROJECT DESCRIPTION</w:t>
      </w:r>
      <w:bookmarkEnd w:id="0"/>
    </w:p>
    <w:p w14:paraId="25ACDC85" w14:textId="60E14468" w:rsidR="007165CE" w:rsidRDefault="007165CE" w:rsidP="007165CE">
      <w:pPr>
        <w:pStyle w:val="NormalWeb"/>
        <w:spacing w:before="0" w:beforeAutospacing="0" w:after="0" w:afterAutospacing="0"/>
        <w:rPr>
          <w:rFonts w:ascii="Calibri" w:hAnsi="Calibri" w:cs="Calibri"/>
          <w:sz w:val="22"/>
          <w:szCs w:val="22"/>
        </w:rPr>
      </w:pPr>
      <w:r>
        <w:rPr>
          <w:rFonts w:ascii="Calibri" w:hAnsi="Calibri" w:cs="Calibri"/>
          <w:sz w:val="22"/>
          <w:szCs w:val="22"/>
        </w:rPr>
        <w:t>This project's goal is to take a small business, in this case a veterinary office, and build a more efficient way of storing and retrieving the data needed to run the business.</w:t>
      </w:r>
    </w:p>
    <w:p w14:paraId="73949BBA" w14:textId="77777777" w:rsidR="007165CE" w:rsidRDefault="007165CE" w:rsidP="007165C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7271E5D" w14:textId="2CBECB96" w:rsidR="007165CE" w:rsidRDefault="007165CE" w:rsidP="007165C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business itself does not exist in real life; but, </w:t>
      </w:r>
      <w:ins w:id="1" w:author="Hicks, James K." w:date="2018-06-12T22:16:00Z">
        <w:r w:rsidR="009F08BC">
          <w:rPr>
            <w:rFonts w:ascii="Calibri" w:hAnsi="Calibri" w:cs="Calibri"/>
            <w:sz w:val="22"/>
            <w:szCs w:val="22"/>
          </w:rPr>
          <w:t xml:space="preserve">rather </w:t>
        </w:r>
      </w:ins>
      <w:r>
        <w:rPr>
          <w:rFonts w:ascii="Calibri" w:hAnsi="Calibri" w:cs="Calibri"/>
          <w:sz w:val="22"/>
          <w:szCs w:val="22"/>
        </w:rPr>
        <w:t>is built based on the numerous hours and thousands of dollars this author has spent intimately observing veterinary care from the aspect of a customer.  Casual consultation with veterinary and human doctors over the lifetime experience of the author has also contributed to the creation of this project.</w:t>
      </w:r>
    </w:p>
    <w:p w14:paraId="22C4AFED" w14:textId="77777777" w:rsidR="007165CE" w:rsidRDefault="007165CE" w:rsidP="007165C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E9DDE47" w14:textId="60A1D25F" w:rsidR="007165CE" w:rsidRDefault="007165CE" w:rsidP="007165CE">
      <w:pPr>
        <w:pStyle w:val="NormalWeb"/>
        <w:spacing w:before="0" w:beforeAutospacing="0" w:after="0" w:afterAutospacing="0"/>
        <w:rPr>
          <w:rFonts w:ascii="Calibri" w:hAnsi="Calibri" w:cs="Calibri"/>
          <w:sz w:val="22"/>
          <w:szCs w:val="22"/>
        </w:rPr>
      </w:pPr>
      <w:r>
        <w:rPr>
          <w:rFonts w:ascii="Calibri" w:hAnsi="Calibri" w:cs="Calibri"/>
          <w:sz w:val="22"/>
          <w:szCs w:val="22"/>
        </w:rPr>
        <w:t>The name of this business is Babler’s Veterinary Clinic [BVC].</w:t>
      </w:r>
    </w:p>
    <w:p w14:paraId="3B105FC0" w14:textId="77777777" w:rsidR="007165CE" w:rsidRDefault="007165CE" w:rsidP="007165CE">
      <w:pPr>
        <w:pStyle w:val="NormalWeb"/>
        <w:spacing w:before="0" w:beforeAutospacing="0" w:after="0" w:afterAutospacing="0"/>
        <w:rPr>
          <w:rFonts w:ascii="Calibri" w:hAnsi="Calibri" w:cs="Calibri"/>
          <w:sz w:val="22"/>
          <w:szCs w:val="22"/>
        </w:rPr>
      </w:pPr>
    </w:p>
    <w:p w14:paraId="39653910" w14:textId="19335072" w:rsidR="007165CE" w:rsidRDefault="007165CE" w:rsidP="00854AEC">
      <w:pPr>
        <w:rPr>
          <w:rFonts w:ascii="Calibri" w:hAnsi="Calibri" w:cs="Calibri"/>
          <w:sz w:val="22"/>
          <w:szCs w:val="22"/>
        </w:rPr>
      </w:pPr>
      <w:bookmarkStart w:id="2" w:name="_Toc516579448"/>
      <w:r w:rsidRPr="007165CE">
        <w:rPr>
          <w:rStyle w:val="Heading3Char"/>
        </w:rPr>
        <w:t>AREAS OF CONCERN</w:t>
      </w:r>
      <w:bookmarkEnd w:id="2"/>
      <w:r>
        <w:rPr>
          <w:rFonts w:ascii="Calibri" w:hAnsi="Calibri" w:cs="Calibri"/>
          <w:caps/>
          <w:sz w:val="22"/>
          <w:szCs w:val="22"/>
        </w:rPr>
        <w:t>:</w:t>
      </w:r>
    </w:p>
    <w:p w14:paraId="7B4AEA9C" w14:textId="0AA1F29D" w:rsidR="007165CE" w:rsidRDefault="007165CE" w:rsidP="007165CE">
      <w:pPr>
        <w:pStyle w:val="NormalWeb"/>
        <w:spacing w:before="0" w:beforeAutospacing="0" w:after="0" w:afterAutospacing="0"/>
        <w:rPr>
          <w:rFonts w:ascii="Calibri" w:hAnsi="Calibri" w:cs="Calibri"/>
          <w:sz w:val="22"/>
          <w:szCs w:val="22"/>
        </w:rPr>
      </w:pPr>
      <w:r>
        <w:rPr>
          <w:rFonts w:ascii="Calibri" w:hAnsi="Calibri" w:cs="Calibri"/>
          <w:sz w:val="22"/>
          <w:szCs w:val="22"/>
        </w:rPr>
        <w:t>Currently the organization is tying data from multiple systems together which is leading to frequent failures; constant issues with tracking patient data, and problems with billing.  The clinic is also having difficulty gathering the regulatory data for the pharmaceuticals they administer and distribute.</w:t>
      </w:r>
    </w:p>
    <w:p w14:paraId="2E8B4847" w14:textId="77777777" w:rsidR="007165CE" w:rsidRDefault="007165CE" w:rsidP="007165CE">
      <w:pPr>
        <w:pStyle w:val="NormalWeb"/>
        <w:spacing w:before="0" w:beforeAutospacing="0" w:after="0" w:afterAutospacing="0"/>
        <w:rPr>
          <w:rFonts w:ascii="Calibri" w:hAnsi="Calibri" w:cs="Calibri"/>
          <w:sz w:val="22"/>
          <w:szCs w:val="22"/>
        </w:rPr>
      </w:pPr>
    </w:p>
    <w:p w14:paraId="04174DAC" w14:textId="4E7F5474" w:rsidR="007165CE" w:rsidRDefault="00940871" w:rsidP="007165CE">
      <w:pPr>
        <w:pStyle w:val="Heading6"/>
      </w:pPr>
      <w:r>
        <w:rPr>
          <w:caps w:val="0"/>
        </w:rPr>
        <w:t>AREA OF NEED:</w:t>
      </w:r>
    </w:p>
    <w:p w14:paraId="0D0B81A6" w14:textId="7F9A5B7E" w:rsidR="007165CE" w:rsidRDefault="007165CE" w:rsidP="007165CE">
      <w:pPr>
        <w:pStyle w:val="NormalWeb"/>
        <w:spacing w:before="0" w:beforeAutospacing="0" w:after="0" w:afterAutospacing="0"/>
        <w:rPr>
          <w:rFonts w:ascii="Calibri" w:hAnsi="Calibri" w:cs="Calibri"/>
          <w:sz w:val="22"/>
          <w:szCs w:val="22"/>
        </w:rPr>
      </w:pPr>
      <w:r>
        <w:rPr>
          <w:rFonts w:ascii="Calibri" w:hAnsi="Calibri" w:cs="Calibri"/>
          <w:sz w:val="22"/>
          <w:szCs w:val="22"/>
        </w:rPr>
        <w:t>Create an integrated database system that allows data to be stored and retrieved in a logical format, to prevent redundancy</w:t>
      </w:r>
      <w:r w:rsidR="00172634">
        <w:rPr>
          <w:rStyle w:val="FootnoteReference"/>
          <w:rFonts w:ascii="Calibri" w:hAnsi="Calibri" w:cs="Calibri"/>
          <w:sz w:val="22"/>
          <w:szCs w:val="22"/>
        </w:rPr>
        <w:footnoteReference w:id="1"/>
      </w:r>
      <w:r w:rsidR="00172634">
        <w:rPr>
          <w:rFonts w:ascii="Calibri" w:hAnsi="Calibri" w:cs="Calibri"/>
          <w:sz w:val="22"/>
          <w:szCs w:val="22"/>
        </w:rPr>
        <w:t xml:space="preserve">, and loss of data. The various realms of data storage (patient charts, pharmacology, invoicing etc.) will be communicative through the setting of relationships, constraints, and structured program units within the database. </w:t>
      </w:r>
    </w:p>
    <w:p w14:paraId="5FB5001C" w14:textId="1549701A" w:rsidR="00172634" w:rsidRDefault="00172634" w:rsidP="007165CE">
      <w:pPr>
        <w:pStyle w:val="NormalWeb"/>
        <w:spacing w:before="0" w:beforeAutospacing="0" w:after="0" w:afterAutospacing="0"/>
        <w:rPr>
          <w:rFonts w:ascii="Calibri" w:hAnsi="Calibri" w:cs="Calibri"/>
          <w:sz w:val="22"/>
          <w:szCs w:val="22"/>
        </w:rPr>
      </w:pPr>
    </w:p>
    <w:p w14:paraId="3D5E6060" w14:textId="65719516" w:rsidR="00172634" w:rsidRDefault="00940871" w:rsidP="00172634">
      <w:pPr>
        <w:pStyle w:val="Heading1"/>
      </w:pPr>
      <w:bookmarkStart w:id="3" w:name="_Toc516579449"/>
      <w:r>
        <w:rPr>
          <w:caps w:val="0"/>
        </w:rPr>
        <w:t>SCOPE STATEMENT</w:t>
      </w:r>
      <w:bookmarkEnd w:id="3"/>
    </w:p>
    <w:p w14:paraId="2B65095E" w14:textId="77777777" w:rsidR="00172634" w:rsidRDefault="00172634" w:rsidP="00172634">
      <w:pPr>
        <w:pStyle w:val="Heading2"/>
      </w:pPr>
      <w:bookmarkStart w:id="4" w:name="_Toc516579450"/>
      <w:r>
        <w:t>Overarching Project Requirement:</w:t>
      </w:r>
      <w:bookmarkEnd w:id="4"/>
    </w:p>
    <w:p w14:paraId="5E252A90" w14:textId="77777777" w:rsidR="00172634" w:rsidRDefault="00172634" w:rsidP="00172634">
      <w:pPr>
        <w:pStyle w:val="NormalWeb"/>
        <w:spacing w:before="0" w:beforeAutospacing="0" w:after="0" w:afterAutospacing="0"/>
        <w:rPr>
          <w:rFonts w:ascii="Calibri" w:hAnsi="Calibri" w:cs="Calibri"/>
          <w:sz w:val="22"/>
          <w:szCs w:val="22"/>
        </w:rPr>
      </w:pPr>
      <w:r>
        <w:rPr>
          <w:rFonts w:ascii="Calibri" w:hAnsi="Calibri" w:cs="Calibri"/>
          <w:sz w:val="22"/>
          <w:szCs w:val="22"/>
        </w:rPr>
        <w:t>Create an integrated database system that allows all areas of the business to function seamlessly. Each area of the business should be able to communicate on the "back end" with the other parts of the business.</w:t>
      </w:r>
    </w:p>
    <w:p w14:paraId="44E9006D" w14:textId="06947541" w:rsidR="00172634" w:rsidRPr="00172634" w:rsidRDefault="00172634" w:rsidP="00172634">
      <w:pPr>
        <w:pStyle w:val="Heading2"/>
      </w:pPr>
      <w:bookmarkStart w:id="5" w:name="_Toc516579451"/>
      <w:r w:rsidRPr="00172634">
        <w:t>Characteristics</w:t>
      </w:r>
      <w:bookmarkEnd w:id="5"/>
      <w:r w:rsidRPr="00172634">
        <w:t xml:space="preserve"> </w:t>
      </w:r>
    </w:p>
    <w:p w14:paraId="39C233A2" w14:textId="77777777" w:rsidR="00172634" w:rsidRDefault="00172634" w:rsidP="0017263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project will be a Relational Database Management System [RDBMS].  </w:t>
      </w:r>
    </w:p>
    <w:p w14:paraId="6A43A61D" w14:textId="19CAF95F" w:rsidR="00172634" w:rsidRDefault="00172634" w:rsidP="00172634">
      <w:pPr>
        <w:pStyle w:val="NormalWeb"/>
        <w:spacing w:before="0" w:beforeAutospacing="0" w:after="0" w:afterAutospacing="0"/>
        <w:rPr>
          <w:rFonts w:ascii="Calibri" w:hAnsi="Calibri" w:cs="Calibri"/>
          <w:sz w:val="22"/>
          <w:szCs w:val="22"/>
        </w:rPr>
      </w:pPr>
      <w:r>
        <w:rPr>
          <w:rFonts w:ascii="Calibri" w:hAnsi="Calibri" w:cs="Calibri"/>
          <w:sz w:val="22"/>
          <w:szCs w:val="22"/>
        </w:rPr>
        <w:t>Further physical, logical, and software characteristics can be found elsewhere in this document.</w:t>
      </w:r>
    </w:p>
    <w:p w14:paraId="4048A5B0" w14:textId="1A5A6B16" w:rsidR="00172634" w:rsidRPr="00172634" w:rsidRDefault="00172634" w:rsidP="00172634">
      <w:pPr>
        <w:pStyle w:val="NormalWeb"/>
        <w:spacing w:before="0" w:beforeAutospacing="0" w:after="0" w:afterAutospacing="0"/>
        <w:rPr>
          <w:rFonts w:ascii="Calibri" w:hAnsi="Calibri" w:cs="Calibri"/>
          <w:i/>
          <w:sz w:val="20"/>
          <w:szCs w:val="22"/>
        </w:rPr>
      </w:pPr>
      <w:r w:rsidRPr="00172634">
        <w:rPr>
          <w:rFonts w:ascii="Calibri" w:hAnsi="Calibri" w:cs="Calibri"/>
          <w:i/>
          <w:iCs/>
          <w:sz w:val="20"/>
          <w:szCs w:val="22"/>
        </w:rPr>
        <w:t>Note:</w:t>
      </w:r>
      <w:r w:rsidRPr="00172634">
        <w:rPr>
          <w:rFonts w:ascii="Calibri" w:hAnsi="Calibri" w:cs="Calibri"/>
          <w:i/>
          <w:sz w:val="20"/>
          <w:szCs w:val="22"/>
        </w:rPr>
        <w:t xml:space="preserve"> The creation of a customized program interface for the RDBMS is being developed concurrently with another team and is out of the scope of this project.</w:t>
      </w:r>
    </w:p>
    <w:p w14:paraId="3E093425" w14:textId="77777777" w:rsidR="00172634" w:rsidRDefault="00172634" w:rsidP="001726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22235CE" w14:textId="77777777" w:rsidR="00172634" w:rsidRPr="00172634" w:rsidRDefault="00172634" w:rsidP="00172634">
      <w:pPr>
        <w:pStyle w:val="Heading2"/>
      </w:pPr>
      <w:bookmarkStart w:id="6" w:name="_Toc516579452"/>
      <w:r w:rsidRPr="00172634">
        <w:t>Deliverables:</w:t>
      </w:r>
      <w:bookmarkEnd w:id="6"/>
    </w:p>
    <w:p w14:paraId="680EB2D5" w14:textId="53DB7928" w:rsidR="00172634" w:rsidRDefault="00172634" w:rsidP="00172634">
      <w:pPr>
        <w:pStyle w:val="Heading3"/>
        <w:rPr>
          <w:sz w:val="24"/>
          <w:szCs w:val="24"/>
        </w:rPr>
      </w:pPr>
      <w:r>
        <w:rPr>
          <w:rFonts w:ascii="Calibri" w:hAnsi="Calibri" w:cs="Calibri"/>
          <w:sz w:val="22"/>
          <w:szCs w:val="22"/>
        </w:rPr>
        <w:t> </w:t>
      </w:r>
      <w:bookmarkStart w:id="7" w:name="_Toc516579453"/>
      <w:r>
        <w:t>Analysis Deliverables:</w:t>
      </w:r>
      <w:bookmarkEnd w:id="7"/>
    </w:p>
    <w:p w14:paraId="16EF8C4B" w14:textId="77777777" w:rsidR="00172634" w:rsidRDefault="00172634" w:rsidP="00172634">
      <w:pPr>
        <w:numPr>
          <w:ilvl w:val="0"/>
          <w:numId w:val="1"/>
        </w:numPr>
        <w:spacing w:before="0" w:after="0" w:line="240" w:lineRule="auto"/>
        <w:ind w:left="540"/>
        <w:textAlignment w:val="center"/>
        <w:rPr>
          <w:rFonts w:ascii="Calibri" w:hAnsi="Calibri" w:cs="Calibri"/>
          <w:sz w:val="22"/>
          <w:szCs w:val="22"/>
        </w:rPr>
      </w:pPr>
      <w:r>
        <w:rPr>
          <w:rFonts w:ascii="Calibri" w:hAnsi="Calibri" w:cs="Calibri"/>
          <w:sz w:val="22"/>
          <w:szCs w:val="22"/>
        </w:rPr>
        <w:t>Business Rules</w:t>
      </w:r>
    </w:p>
    <w:p w14:paraId="7EE5D6D5" w14:textId="77777777" w:rsidR="00172634" w:rsidRDefault="00172634" w:rsidP="00172634">
      <w:pPr>
        <w:numPr>
          <w:ilvl w:val="1"/>
          <w:numId w:val="1"/>
        </w:numPr>
        <w:spacing w:before="0" w:after="0" w:line="240" w:lineRule="auto"/>
        <w:ind w:left="1080"/>
        <w:textAlignment w:val="center"/>
        <w:rPr>
          <w:rFonts w:ascii="Calibri" w:hAnsi="Calibri" w:cs="Calibri"/>
          <w:sz w:val="22"/>
          <w:szCs w:val="22"/>
        </w:rPr>
      </w:pPr>
      <w:r>
        <w:rPr>
          <w:rFonts w:ascii="Calibri" w:hAnsi="Calibri" w:cs="Calibri"/>
          <w:sz w:val="22"/>
          <w:szCs w:val="22"/>
        </w:rPr>
        <w:t>Business Rules Glossary</w:t>
      </w:r>
    </w:p>
    <w:p w14:paraId="526FB56B" w14:textId="62F28F75" w:rsidR="00172634" w:rsidRDefault="00172634" w:rsidP="00172634">
      <w:pPr>
        <w:numPr>
          <w:ilvl w:val="0"/>
          <w:numId w:val="1"/>
        </w:numPr>
        <w:spacing w:before="0" w:after="0" w:line="240" w:lineRule="auto"/>
        <w:ind w:left="540"/>
        <w:textAlignment w:val="center"/>
        <w:rPr>
          <w:rFonts w:ascii="Calibri" w:hAnsi="Calibri" w:cs="Calibri"/>
          <w:sz w:val="22"/>
          <w:szCs w:val="22"/>
        </w:rPr>
      </w:pPr>
      <w:r>
        <w:rPr>
          <w:rFonts w:ascii="Calibri" w:hAnsi="Calibri" w:cs="Calibri"/>
          <w:sz w:val="22"/>
          <w:szCs w:val="22"/>
        </w:rPr>
        <w:t>Reporting Requirements</w:t>
      </w:r>
    </w:p>
    <w:p w14:paraId="228FB672" w14:textId="77777777" w:rsidR="00172634" w:rsidRDefault="00172634" w:rsidP="00172634">
      <w:pPr>
        <w:numPr>
          <w:ilvl w:val="0"/>
          <w:numId w:val="1"/>
        </w:numPr>
        <w:spacing w:before="0" w:after="0" w:line="240" w:lineRule="auto"/>
        <w:ind w:left="540"/>
        <w:textAlignment w:val="center"/>
        <w:rPr>
          <w:rFonts w:ascii="Calibri" w:hAnsi="Calibri" w:cs="Calibri"/>
          <w:sz w:val="22"/>
          <w:szCs w:val="22"/>
        </w:rPr>
      </w:pPr>
      <w:r>
        <w:rPr>
          <w:rFonts w:ascii="Calibri" w:hAnsi="Calibri" w:cs="Calibri"/>
          <w:sz w:val="22"/>
          <w:szCs w:val="22"/>
        </w:rPr>
        <w:t>List of critical transactions required to support the business</w:t>
      </w:r>
    </w:p>
    <w:p w14:paraId="7E56EE74" w14:textId="77777777" w:rsidR="00172634" w:rsidRDefault="00172634" w:rsidP="00172634">
      <w:pPr>
        <w:numPr>
          <w:ilvl w:val="0"/>
          <w:numId w:val="1"/>
        </w:numPr>
        <w:spacing w:before="0" w:after="0" w:line="240" w:lineRule="auto"/>
        <w:ind w:left="540"/>
        <w:textAlignment w:val="center"/>
        <w:rPr>
          <w:rFonts w:ascii="Calibri" w:hAnsi="Calibri" w:cs="Calibri"/>
          <w:sz w:val="22"/>
          <w:szCs w:val="22"/>
        </w:rPr>
      </w:pPr>
      <w:r>
        <w:rPr>
          <w:rFonts w:ascii="Calibri" w:hAnsi="Calibri" w:cs="Calibri"/>
          <w:sz w:val="22"/>
          <w:szCs w:val="22"/>
        </w:rPr>
        <w:t>Physical design of the RDBMS</w:t>
      </w:r>
    </w:p>
    <w:p w14:paraId="6806DD70" w14:textId="77777777" w:rsidR="00172634" w:rsidRDefault="00172634" w:rsidP="00172634">
      <w:pPr>
        <w:numPr>
          <w:ilvl w:val="0"/>
          <w:numId w:val="1"/>
        </w:numPr>
        <w:spacing w:before="0" w:after="0" w:line="240" w:lineRule="auto"/>
        <w:ind w:left="540"/>
        <w:textAlignment w:val="center"/>
        <w:rPr>
          <w:rFonts w:ascii="Calibri" w:hAnsi="Calibri" w:cs="Calibri"/>
          <w:sz w:val="22"/>
          <w:szCs w:val="22"/>
        </w:rPr>
      </w:pPr>
      <w:r>
        <w:rPr>
          <w:rFonts w:ascii="Calibri" w:hAnsi="Calibri" w:cs="Calibri"/>
          <w:sz w:val="22"/>
          <w:szCs w:val="22"/>
        </w:rPr>
        <w:t>Logical Design of the RDBMS including:</w:t>
      </w:r>
    </w:p>
    <w:p w14:paraId="6A69F0EB" w14:textId="77777777" w:rsidR="00172634" w:rsidRDefault="00172634" w:rsidP="00172634">
      <w:pPr>
        <w:numPr>
          <w:ilvl w:val="1"/>
          <w:numId w:val="1"/>
        </w:numPr>
        <w:spacing w:before="0" w:after="0" w:line="240" w:lineRule="auto"/>
        <w:ind w:left="1080"/>
        <w:textAlignment w:val="center"/>
        <w:rPr>
          <w:rFonts w:ascii="Calibri" w:hAnsi="Calibri" w:cs="Calibri"/>
          <w:sz w:val="22"/>
          <w:szCs w:val="22"/>
        </w:rPr>
      </w:pPr>
      <w:r>
        <w:rPr>
          <w:rFonts w:ascii="Calibri" w:hAnsi="Calibri" w:cs="Calibri"/>
          <w:sz w:val="22"/>
          <w:szCs w:val="22"/>
        </w:rPr>
        <w:lastRenderedPageBreak/>
        <w:t>ERD</w:t>
      </w:r>
    </w:p>
    <w:p w14:paraId="7D4C6266" w14:textId="77777777" w:rsidR="00172634" w:rsidRDefault="00172634" w:rsidP="00172634">
      <w:pPr>
        <w:numPr>
          <w:ilvl w:val="1"/>
          <w:numId w:val="1"/>
        </w:numPr>
        <w:spacing w:before="0" w:after="0" w:line="240" w:lineRule="auto"/>
        <w:ind w:left="1080"/>
        <w:textAlignment w:val="center"/>
        <w:rPr>
          <w:rFonts w:ascii="Calibri" w:hAnsi="Calibri" w:cs="Calibri"/>
          <w:sz w:val="22"/>
          <w:szCs w:val="22"/>
        </w:rPr>
      </w:pPr>
      <w:r>
        <w:rPr>
          <w:rFonts w:ascii="Calibri" w:hAnsi="Calibri" w:cs="Calibri"/>
          <w:sz w:val="22"/>
          <w:szCs w:val="22"/>
        </w:rPr>
        <w:t>List of Entities with attributes</w:t>
      </w:r>
    </w:p>
    <w:p w14:paraId="7667ECFF" w14:textId="77777777" w:rsidR="00172634" w:rsidRDefault="00172634" w:rsidP="00172634">
      <w:pPr>
        <w:numPr>
          <w:ilvl w:val="0"/>
          <w:numId w:val="1"/>
        </w:numPr>
        <w:spacing w:before="0" w:after="0" w:line="240" w:lineRule="auto"/>
        <w:ind w:left="540"/>
        <w:textAlignment w:val="center"/>
        <w:rPr>
          <w:rFonts w:ascii="Calibri" w:hAnsi="Calibri" w:cs="Calibri"/>
          <w:sz w:val="22"/>
          <w:szCs w:val="22"/>
        </w:rPr>
      </w:pPr>
      <w:r>
        <w:rPr>
          <w:rFonts w:ascii="Calibri" w:hAnsi="Calibri" w:cs="Calibri"/>
          <w:sz w:val="22"/>
          <w:szCs w:val="22"/>
        </w:rPr>
        <w:t>Requirements for the equipment that will run, and interface with the database.</w:t>
      </w:r>
    </w:p>
    <w:p w14:paraId="0BFBDBEA" w14:textId="77777777" w:rsidR="00172634" w:rsidRDefault="00172634" w:rsidP="00172634">
      <w:pPr>
        <w:numPr>
          <w:ilvl w:val="0"/>
          <w:numId w:val="1"/>
        </w:numPr>
        <w:spacing w:before="0" w:after="0" w:line="240" w:lineRule="auto"/>
        <w:ind w:left="540"/>
        <w:textAlignment w:val="center"/>
        <w:rPr>
          <w:rFonts w:ascii="Calibri" w:hAnsi="Calibri" w:cs="Calibri"/>
          <w:sz w:val="22"/>
          <w:szCs w:val="22"/>
        </w:rPr>
      </w:pPr>
      <w:r>
        <w:rPr>
          <w:rFonts w:ascii="Calibri" w:hAnsi="Calibri" w:cs="Calibri"/>
          <w:sz w:val="22"/>
          <w:szCs w:val="22"/>
        </w:rPr>
        <w:t>Requirements for the software that will run, and interface with the database.</w:t>
      </w:r>
    </w:p>
    <w:p w14:paraId="58305B6D" w14:textId="77777777" w:rsidR="00172634" w:rsidRDefault="00172634" w:rsidP="0017263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20147DA5" w14:textId="0E767677" w:rsidR="00172634" w:rsidRDefault="00172634" w:rsidP="0017263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4D24F284" w14:textId="77777777" w:rsidR="00172634" w:rsidRPr="00172634" w:rsidRDefault="00172634" w:rsidP="00172634">
      <w:pPr>
        <w:pStyle w:val="Heading3"/>
      </w:pPr>
      <w:bookmarkStart w:id="8" w:name="_Toc516579454"/>
      <w:r w:rsidRPr="00172634">
        <w:t>Product Related Deliverables</w:t>
      </w:r>
      <w:bookmarkEnd w:id="8"/>
    </w:p>
    <w:p w14:paraId="1D78880C" w14:textId="00C99AE6" w:rsidR="00172634" w:rsidRDefault="00172634" w:rsidP="00172634">
      <w:pPr>
        <w:pStyle w:val="NormalWeb"/>
        <w:spacing w:before="0" w:beforeAutospacing="0" w:after="0" w:afterAutospacing="0"/>
        <w:rPr>
          <w:rFonts w:ascii="Calibri" w:hAnsi="Calibri" w:cs="Calibri"/>
          <w:sz w:val="22"/>
          <w:szCs w:val="22"/>
        </w:rPr>
      </w:pPr>
      <w:r>
        <w:rPr>
          <w:rFonts w:ascii="Calibri" w:hAnsi="Calibri" w:cs="Calibri"/>
          <w:sz w:val="22"/>
          <w:szCs w:val="22"/>
        </w:rPr>
        <w:t>Due to the vast scope of the project; the project manager has split the project into two phases.</w:t>
      </w:r>
    </w:p>
    <w:p w14:paraId="340802E3" w14:textId="77777777" w:rsidR="00172634" w:rsidRDefault="00172634" w:rsidP="001726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2637FBB" w14:textId="77777777" w:rsidR="00172634" w:rsidRPr="00172634" w:rsidRDefault="00172634" w:rsidP="00172634">
      <w:pPr>
        <w:pStyle w:val="Heading4"/>
      </w:pPr>
      <w:r w:rsidRPr="00172634">
        <w:t>Phase 1</w:t>
      </w:r>
    </w:p>
    <w:p w14:paraId="2E27E46E" w14:textId="77777777" w:rsidR="00172634" w:rsidRPr="00172634" w:rsidRDefault="00172634" w:rsidP="00172634">
      <w:pPr>
        <w:pStyle w:val="NormalWeb"/>
        <w:spacing w:before="0" w:beforeAutospacing="0" w:after="0" w:afterAutospacing="0"/>
        <w:rPr>
          <w:rStyle w:val="SubtleEmphasis"/>
          <w:rFonts w:cs="Calibri"/>
          <w:i w:val="0"/>
        </w:rPr>
      </w:pPr>
      <w:r w:rsidRPr="00172634">
        <w:rPr>
          <w:rStyle w:val="SubtleEmphasis"/>
          <w:rFonts w:cs="Calibri"/>
          <w:i w:val="0"/>
        </w:rPr>
        <w:t>Implementation Date: By Mid-July 2018</w:t>
      </w:r>
    </w:p>
    <w:p w14:paraId="4B730BFA" w14:textId="5C6253E1" w:rsidR="00172634" w:rsidRDefault="00172634" w:rsidP="00172634">
      <w:pPr>
        <w:pStyle w:val="NormalWeb"/>
        <w:spacing w:before="0" w:beforeAutospacing="0" w:after="0" w:afterAutospacing="0"/>
        <w:rPr>
          <w:rFonts w:ascii="Calibri" w:hAnsi="Calibri" w:cs="Calibri"/>
          <w:sz w:val="22"/>
          <w:szCs w:val="22"/>
        </w:rPr>
      </w:pPr>
      <w:r>
        <w:rPr>
          <w:rFonts w:ascii="Calibri" w:hAnsi="Calibri" w:cs="Calibri"/>
          <w:sz w:val="22"/>
          <w:szCs w:val="22"/>
        </w:rPr>
        <w:t>Create a database that allows for the efficient storage, querying, and aggregation of patient data, owner data (as part of Customer Relations Management, or CRM), patient chart data, pharmacological data, and pathology (lab testing) data.</w:t>
      </w:r>
    </w:p>
    <w:p w14:paraId="179F629E" w14:textId="77777777" w:rsidR="00172634" w:rsidRDefault="00172634" w:rsidP="001726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8971759" w14:textId="77777777" w:rsidR="00172634" w:rsidRPr="00172634" w:rsidRDefault="00172634" w:rsidP="00172634">
      <w:pPr>
        <w:pStyle w:val="NormalWeb"/>
        <w:spacing w:before="0" w:beforeAutospacing="0" w:after="0" w:afterAutospacing="0"/>
        <w:rPr>
          <w:rStyle w:val="SubtleEmphasis"/>
          <w:rFonts w:cs="Calibri"/>
          <w:i w:val="0"/>
        </w:rPr>
      </w:pPr>
      <w:r w:rsidRPr="00172634">
        <w:rPr>
          <w:rStyle w:val="SubtleEmphasis"/>
          <w:rFonts w:cs="Calibri"/>
          <w:i w:val="0"/>
        </w:rPr>
        <w:t>Critical Success Factor:</w:t>
      </w:r>
    </w:p>
    <w:p w14:paraId="376783E7" w14:textId="77777777" w:rsidR="00172634" w:rsidRDefault="00172634" w:rsidP="00172634">
      <w:pPr>
        <w:pStyle w:val="NormalWeb"/>
        <w:spacing w:before="0" w:beforeAutospacing="0" w:after="0" w:afterAutospacing="0"/>
        <w:rPr>
          <w:rFonts w:ascii="Calibri" w:hAnsi="Calibri" w:cs="Calibri"/>
          <w:sz w:val="22"/>
          <w:szCs w:val="22"/>
        </w:rPr>
      </w:pPr>
      <w:r>
        <w:rPr>
          <w:rFonts w:ascii="Calibri" w:hAnsi="Calibri" w:cs="Calibri"/>
          <w:sz w:val="22"/>
          <w:szCs w:val="22"/>
        </w:rPr>
        <w:t>Show the implementation of the charting, pharmacology, CRM, and pathology structures with fictitious, but relevant data.</w:t>
      </w:r>
    </w:p>
    <w:p w14:paraId="193C1534" w14:textId="77777777" w:rsidR="00172634" w:rsidRDefault="00172634" w:rsidP="001726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1062F07" w14:textId="77777777" w:rsidR="00172634" w:rsidRDefault="00172634" w:rsidP="001726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546EFCA" w14:textId="77777777" w:rsidR="00172634" w:rsidRDefault="00172634" w:rsidP="00940871">
      <w:pPr>
        <w:pStyle w:val="Heading4"/>
        <w:rPr>
          <w:sz w:val="24"/>
          <w:szCs w:val="24"/>
        </w:rPr>
      </w:pPr>
      <w:r>
        <w:t xml:space="preserve">Phase 2 </w:t>
      </w:r>
    </w:p>
    <w:p w14:paraId="1D6A06D4" w14:textId="177299BC" w:rsidR="00172634" w:rsidRPr="00172634" w:rsidRDefault="00172634" w:rsidP="00172634">
      <w:pPr>
        <w:pStyle w:val="NormalWeb"/>
        <w:spacing w:before="0" w:beforeAutospacing="0" w:after="0" w:afterAutospacing="0"/>
        <w:rPr>
          <w:rStyle w:val="SubtleEmphasis"/>
          <w:i w:val="0"/>
        </w:rPr>
      </w:pPr>
      <w:r w:rsidRPr="00172634">
        <w:rPr>
          <w:rStyle w:val="SubtleEmphasis"/>
          <w:rFonts w:cs="Calibri"/>
          <w:i w:val="0"/>
        </w:rPr>
        <w:t>Implementation Date TBA.</w:t>
      </w:r>
    </w:p>
    <w:p w14:paraId="0794C2D1" w14:textId="6B9AA824" w:rsidR="00172634" w:rsidRDefault="00172634" w:rsidP="00172634">
      <w:pPr>
        <w:pStyle w:val="NormalWeb"/>
        <w:spacing w:before="0" w:beforeAutospacing="0" w:after="0" w:afterAutospacing="0"/>
        <w:rPr>
          <w:rFonts w:ascii="Calibri" w:hAnsi="Calibri" w:cs="Calibri"/>
          <w:sz w:val="22"/>
          <w:szCs w:val="22"/>
        </w:rPr>
      </w:pPr>
      <w:r>
        <w:rPr>
          <w:rFonts w:ascii="Calibri" w:hAnsi="Calibri" w:cs="Calibri"/>
          <w:sz w:val="22"/>
          <w:szCs w:val="22"/>
        </w:rPr>
        <w:t>Include invoicing support to the database which will be updated concurrently with each write to a patient file, so invoices are generated automatically. </w:t>
      </w:r>
    </w:p>
    <w:p w14:paraId="7102908F" w14:textId="77777777" w:rsidR="00172634" w:rsidRDefault="00172634" w:rsidP="001726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A70A67A" w14:textId="77777777" w:rsidR="00172634" w:rsidRPr="00172634" w:rsidRDefault="00172634" w:rsidP="00172634">
      <w:pPr>
        <w:pStyle w:val="NormalWeb"/>
        <w:spacing w:before="0" w:beforeAutospacing="0" w:after="0" w:afterAutospacing="0"/>
        <w:rPr>
          <w:rStyle w:val="SubtleEmphasis"/>
          <w:rFonts w:cs="Calibri"/>
          <w:i w:val="0"/>
        </w:rPr>
      </w:pPr>
      <w:r w:rsidRPr="00172634">
        <w:rPr>
          <w:rStyle w:val="SubtleEmphasis"/>
          <w:rFonts w:cs="Calibri"/>
          <w:i w:val="0"/>
        </w:rPr>
        <w:t>Critical Success Factor:</w:t>
      </w:r>
    </w:p>
    <w:p w14:paraId="1EAF58C9" w14:textId="77777777" w:rsidR="00172634" w:rsidRDefault="00172634" w:rsidP="00172634">
      <w:pPr>
        <w:pStyle w:val="NormalWeb"/>
        <w:spacing w:before="0" w:beforeAutospacing="0" w:after="0" w:afterAutospacing="0"/>
        <w:rPr>
          <w:rFonts w:ascii="Calibri" w:hAnsi="Calibri" w:cs="Calibri"/>
          <w:sz w:val="22"/>
          <w:szCs w:val="22"/>
        </w:rPr>
      </w:pPr>
      <w:r>
        <w:rPr>
          <w:rFonts w:ascii="Calibri" w:hAnsi="Calibri" w:cs="Calibri"/>
          <w:sz w:val="22"/>
          <w:szCs w:val="22"/>
        </w:rPr>
        <w:t>Show the implementation of the invoicing structure with fictitious, but relevant data.</w:t>
      </w:r>
    </w:p>
    <w:p w14:paraId="253B7ABE" w14:textId="3BC83A4D" w:rsidR="00622BEC" w:rsidRDefault="00622BEC">
      <w:r>
        <w:br w:type="page"/>
      </w:r>
    </w:p>
    <w:p w14:paraId="2D31D5F1" w14:textId="36285ECD" w:rsidR="00A929E5" w:rsidRDefault="00940871" w:rsidP="00A929E5">
      <w:pPr>
        <w:pStyle w:val="Heading1"/>
      </w:pPr>
      <w:bookmarkStart w:id="9" w:name="_Toc516579455"/>
      <w:r>
        <w:rPr>
          <w:caps w:val="0"/>
        </w:rPr>
        <w:lastRenderedPageBreak/>
        <w:t>EQUIPMENT REQUIREMENTS</w:t>
      </w:r>
      <w:bookmarkEnd w:id="9"/>
    </w:p>
    <w:p w14:paraId="49CD5A1C" w14:textId="04C23652" w:rsidR="00A929E5" w:rsidRDefault="00622BEC" w:rsidP="00622BEC">
      <w:pPr>
        <w:pStyle w:val="Heading2"/>
      </w:pPr>
      <w:bookmarkStart w:id="10" w:name="_Toc516579456"/>
      <w:r>
        <w:t>equipment</w:t>
      </w:r>
      <w:bookmarkEnd w:id="10"/>
    </w:p>
    <w:tbl>
      <w:tblPr>
        <w:tblStyle w:val="GridTable4"/>
        <w:tblW w:w="10885" w:type="dxa"/>
        <w:tblLook w:val="04A0" w:firstRow="1" w:lastRow="0" w:firstColumn="1" w:lastColumn="0" w:noHBand="0" w:noVBand="1"/>
      </w:tblPr>
      <w:tblGrid>
        <w:gridCol w:w="2580"/>
        <w:gridCol w:w="1064"/>
        <w:gridCol w:w="7241"/>
      </w:tblGrid>
      <w:tr w:rsidR="00AE56ED" w:rsidRPr="00622BEC" w14:paraId="5CD16AC9" w14:textId="77777777" w:rsidTr="00C36F4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80" w:type="dxa"/>
            <w:shd w:val="clear" w:color="auto" w:fill="00B050"/>
            <w:noWrap/>
            <w:hideMark/>
          </w:tcPr>
          <w:p w14:paraId="7A8FA64B" w14:textId="77777777" w:rsidR="00622BEC" w:rsidRPr="00622BEC" w:rsidRDefault="00622BEC">
            <w:r w:rsidRPr="00622BEC">
              <w:t>Type of Machine</w:t>
            </w:r>
          </w:p>
        </w:tc>
        <w:tc>
          <w:tcPr>
            <w:tcW w:w="1064" w:type="dxa"/>
            <w:shd w:val="clear" w:color="auto" w:fill="00B050"/>
            <w:noWrap/>
            <w:hideMark/>
          </w:tcPr>
          <w:p w14:paraId="73EB745E" w14:textId="77777777" w:rsidR="00622BEC" w:rsidRPr="00622BEC" w:rsidRDefault="00622BEC">
            <w:pPr>
              <w:cnfStyle w:val="100000000000" w:firstRow="1" w:lastRow="0" w:firstColumn="0" w:lastColumn="0" w:oddVBand="0" w:evenVBand="0" w:oddHBand="0" w:evenHBand="0" w:firstRowFirstColumn="0" w:firstRowLastColumn="0" w:lastRowFirstColumn="0" w:lastRowLastColumn="0"/>
            </w:pPr>
            <w:r w:rsidRPr="00622BEC">
              <w:t># Needed</w:t>
            </w:r>
          </w:p>
        </w:tc>
        <w:tc>
          <w:tcPr>
            <w:tcW w:w="7241" w:type="dxa"/>
            <w:shd w:val="clear" w:color="auto" w:fill="00B050"/>
            <w:noWrap/>
            <w:hideMark/>
          </w:tcPr>
          <w:p w14:paraId="2ADC345C" w14:textId="77777777" w:rsidR="00622BEC" w:rsidRPr="00622BEC" w:rsidRDefault="00622BEC">
            <w:pPr>
              <w:cnfStyle w:val="100000000000" w:firstRow="1" w:lastRow="0" w:firstColumn="0" w:lastColumn="0" w:oddVBand="0" w:evenVBand="0" w:oddHBand="0" w:evenHBand="0" w:firstRowFirstColumn="0" w:firstRowLastColumn="0" w:lastRowFirstColumn="0" w:lastRowLastColumn="0"/>
            </w:pPr>
            <w:r w:rsidRPr="00622BEC">
              <w:t>For whom, or what</w:t>
            </w:r>
          </w:p>
        </w:tc>
      </w:tr>
      <w:tr w:rsidR="00C36F4A" w:rsidRPr="00622BEC" w14:paraId="2FF0012E" w14:textId="77777777" w:rsidTr="00C36F4A">
        <w:trPr>
          <w:cnfStyle w:val="000000100000" w:firstRow="0" w:lastRow="0" w:firstColumn="0" w:lastColumn="0" w:oddVBand="0" w:evenVBand="0" w:oddHBand="1" w:evenHBand="0" w:firstRowFirstColumn="0" w:firstRowLastColumn="0" w:lastRowFirstColumn="0" w:lastRowLastColumn="0"/>
          <w:trHeight w:val="1995"/>
        </w:trPr>
        <w:tc>
          <w:tcPr>
            <w:cnfStyle w:val="001000000000" w:firstRow="0" w:lastRow="0" w:firstColumn="1" w:lastColumn="0" w:oddVBand="0" w:evenVBand="0" w:oddHBand="0" w:evenHBand="0" w:firstRowFirstColumn="0" w:firstRowLastColumn="0" w:lastRowFirstColumn="0" w:lastRowLastColumn="0"/>
            <w:tcW w:w="2580" w:type="dxa"/>
            <w:noWrap/>
            <w:hideMark/>
          </w:tcPr>
          <w:p w14:paraId="68FA9827" w14:textId="77777777" w:rsidR="00622BEC" w:rsidRPr="00622BEC" w:rsidRDefault="00622BEC">
            <w:r w:rsidRPr="00622BEC">
              <w:t>Workstations</w:t>
            </w:r>
          </w:p>
        </w:tc>
        <w:tc>
          <w:tcPr>
            <w:tcW w:w="1064" w:type="dxa"/>
            <w:noWrap/>
            <w:hideMark/>
          </w:tcPr>
          <w:p w14:paraId="70AC0906" w14:textId="77777777" w:rsidR="00622BEC" w:rsidRPr="00622BEC" w:rsidRDefault="00622BEC" w:rsidP="00622BEC">
            <w:pPr>
              <w:cnfStyle w:val="000000100000" w:firstRow="0" w:lastRow="0" w:firstColumn="0" w:lastColumn="0" w:oddVBand="0" w:evenVBand="0" w:oddHBand="1" w:evenHBand="0" w:firstRowFirstColumn="0" w:firstRowLastColumn="0" w:lastRowFirstColumn="0" w:lastRowLastColumn="0"/>
            </w:pPr>
            <w:r w:rsidRPr="00622BEC">
              <w:t>8 to 10</w:t>
            </w:r>
          </w:p>
        </w:tc>
        <w:tc>
          <w:tcPr>
            <w:tcW w:w="7241" w:type="dxa"/>
            <w:hideMark/>
          </w:tcPr>
          <w:p w14:paraId="12E32ADC" w14:textId="77777777" w:rsidR="00622BEC" w:rsidRPr="00622BEC" w:rsidRDefault="00622BEC">
            <w:pPr>
              <w:cnfStyle w:val="000000100000" w:firstRow="0" w:lastRow="0" w:firstColumn="0" w:lastColumn="0" w:oddVBand="0" w:evenVBand="0" w:oddHBand="1" w:evenHBand="0" w:firstRowFirstColumn="0" w:firstRowLastColumn="0" w:lastRowFirstColumn="0" w:lastRowLastColumn="0"/>
            </w:pPr>
            <w:r w:rsidRPr="00622BEC">
              <w:t>2 for reception.</w:t>
            </w:r>
            <w:r w:rsidRPr="00622BEC">
              <w:br/>
              <w:t>2-4 for doctors (depending on office set up, 2 should be full workstations, if 4 are needed, 2 laptops could be substituted).</w:t>
            </w:r>
            <w:r w:rsidRPr="00622BEC">
              <w:br/>
              <w:t>2 for the pathology lab/chemists.</w:t>
            </w:r>
            <w:r w:rsidRPr="00622BEC">
              <w:br/>
              <w:t>2 for management office.</w:t>
            </w:r>
            <w:r w:rsidRPr="00622BEC">
              <w:br/>
              <w:t>1 for Grief Counselor (note: this can be a laptop and shared with reception as needed).</w:t>
            </w:r>
          </w:p>
        </w:tc>
      </w:tr>
      <w:tr w:rsidR="00622BEC" w:rsidRPr="00622BEC" w14:paraId="11574264" w14:textId="77777777" w:rsidTr="00C36F4A">
        <w:trPr>
          <w:trHeight w:val="855"/>
        </w:trPr>
        <w:tc>
          <w:tcPr>
            <w:cnfStyle w:val="001000000000" w:firstRow="0" w:lastRow="0" w:firstColumn="1" w:lastColumn="0" w:oddVBand="0" w:evenVBand="0" w:oddHBand="0" w:evenHBand="0" w:firstRowFirstColumn="0" w:firstRowLastColumn="0" w:lastRowFirstColumn="0" w:lastRowLastColumn="0"/>
            <w:tcW w:w="2580" w:type="dxa"/>
            <w:noWrap/>
            <w:hideMark/>
          </w:tcPr>
          <w:p w14:paraId="256A1196" w14:textId="77777777" w:rsidR="00622BEC" w:rsidRPr="00622BEC" w:rsidRDefault="00622BEC">
            <w:r w:rsidRPr="00622BEC">
              <w:t>Database Server</w:t>
            </w:r>
          </w:p>
        </w:tc>
        <w:tc>
          <w:tcPr>
            <w:tcW w:w="1064" w:type="dxa"/>
            <w:noWrap/>
            <w:hideMark/>
          </w:tcPr>
          <w:p w14:paraId="71317318" w14:textId="77777777" w:rsidR="00622BEC" w:rsidRPr="00622BEC" w:rsidRDefault="00622BEC" w:rsidP="00622BEC">
            <w:pPr>
              <w:cnfStyle w:val="000000000000" w:firstRow="0" w:lastRow="0" w:firstColumn="0" w:lastColumn="0" w:oddVBand="0" w:evenVBand="0" w:oddHBand="0" w:evenHBand="0" w:firstRowFirstColumn="0" w:firstRowLastColumn="0" w:lastRowFirstColumn="0" w:lastRowLastColumn="0"/>
            </w:pPr>
            <w:r w:rsidRPr="00622BEC">
              <w:t>1</w:t>
            </w:r>
          </w:p>
        </w:tc>
        <w:tc>
          <w:tcPr>
            <w:tcW w:w="7241" w:type="dxa"/>
            <w:hideMark/>
          </w:tcPr>
          <w:p w14:paraId="11194420" w14:textId="77777777" w:rsidR="00622BEC" w:rsidRPr="00622BEC" w:rsidRDefault="00622BEC">
            <w:pPr>
              <w:cnfStyle w:val="000000000000" w:firstRow="0" w:lastRow="0" w:firstColumn="0" w:lastColumn="0" w:oddVBand="0" w:evenVBand="0" w:oddHBand="0" w:evenHBand="0" w:firstRowFirstColumn="0" w:firstRowLastColumn="0" w:lastRowFirstColumn="0" w:lastRowLastColumn="0"/>
            </w:pPr>
            <w:r w:rsidRPr="00622BEC">
              <w:t>This will run the database, this will also run any 3rd party connectivity and or credentialing systems will also be used to run print server, in the event the printers are unable to connect directly to the router</w:t>
            </w:r>
          </w:p>
        </w:tc>
      </w:tr>
      <w:tr w:rsidR="00C36F4A" w:rsidRPr="00622BEC" w14:paraId="06801C34" w14:textId="77777777" w:rsidTr="00C36F4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80" w:type="dxa"/>
            <w:noWrap/>
            <w:hideMark/>
          </w:tcPr>
          <w:p w14:paraId="5B9AA3BC" w14:textId="77777777" w:rsidR="00622BEC" w:rsidRPr="00622BEC" w:rsidRDefault="00622BEC">
            <w:r w:rsidRPr="00622BEC">
              <w:t>Tablet devices</w:t>
            </w:r>
          </w:p>
        </w:tc>
        <w:tc>
          <w:tcPr>
            <w:tcW w:w="1064" w:type="dxa"/>
            <w:noWrap/>
            <w:hideMark/>
          </w:tcPr>
          <w:p w14:paraId="56883FFB" w14:textId="77777777" w:rsidR="00622BEC" w:rsidRPr="00622BEC" w:rsidRDefault="00622BEC" w:rsidP="00622BEC">
            <w:pPr>
              <w:cnfStyle w:val="000000100000" w:firstRow="0" w:lastRow="0" w:firstColumn="0" w:lastColumn="0" w:oddVBand="0" w:evenVBand="0" w:oddHBand="1" w:evenHBand="0" w:firstRowFirstColumn="0" w:firstRowLastColumn="0" w:lastRowFirstColumn="0" w:lastRowLastColumn="0"/>
            </w:pPr>
            <w:r w:rsidRPr="00622BEC">
              <w:t>4</w:t>
            </w:r>
          </w:p>
        </w:tc>
        <w:tc>
          <w:tcPr>
            <w:tcW w:w="7241" w:type="dxa"/>
            <w:noWrap/>
            <w:hideMark/>
          </w:tcPr>
          <w:p w14:paraId="440B7479" w14:textId="77777777" w:rsidR="00622BEC" w:rsidRPr="00622BEC" w:rsidRDefault="00622BEC">
            <w:pPr>
              <w:cnfStyle w:val="000000100000" w:firstRow="0" w:lastRow="0" w:firstColumn="0" w:lastColumn="0" w:oddVBand="0" w:evenVBand="0" w:oddHBand="1" w:evenHBand="0" w:firstRowFirstColumn="0" w:firstRowLastColumn="0" w:lastRowFirstColumn="0" w:lastRowLastColumn="0"/>
            </w:pPr>
            <w:r w:rsidRPr="00622BEC">
              <w:t>One for each veterinary doctor.</w:t>
            </w:r>
          </w:p>
        </w:tc>
      </w:tr>
      <w:tr w:rsidR="00622BEC" w:rsidRPr="00622BEC" w14:paraId="3D13D667" w14:textId="77777777" w:rsidTr="00C36F4A">
        <w:trPr>
          <w:trHeight w:val="855"/>
        </w:trPr>
        <w:tc>
          <w:tcPr>
            <w:cnfStyle w:val="001000000000" w:firstRow="0" w:lastRow="0" w:firstColumn="1" w:lastColumn="0" w:oddVBand="0" w:evenVBand="0" w:oddHBand="0" w:evenHBand="0" w:firstRowFirstColumn="0" w:firstRowLastColumn="0" w:lastRowFirstColumn="0" w:lastRowLastColumn="0"/>
            <w:tcW w:w="2580" w:type="dxa"/>
            <w:hideMark/>
          </w:tcPr>
          <w:p w14:paraId="7BC6ACFC" w14:textId="77777777" w:rsidR="00622BEC" w:rsidRPr="00622BEC" w:rsidRDefault="00622BEC">
            <w:r w:rsidRPr="00622BEC">
              <w:t>All in One Fax/Printer/Scanner</w:t>
            </w:r>
          </w:p>
        </w:tc>
        <w:tc>
          <w:tcPr>
            <w:tcW w:w="1064" w:type="dxa"/>
            <w:noWrap/>
            <w:hideMark/>
          </w:tcPr>
          <w:p w14:paraId="0FE7454C" w14:textId="77777777" w:rsidR="00622BEC" w:rsidRPr="00622BEC" w:rsidRDefault="00622BEC" w:rsidP="00622BEC">
            <w:pPr>
              <w:cnfStyle w:val="000000000000" w:firstRow="0" w:lastRow="0" w:firstColumn="0" w:lastColumn="0" w:oddVBand="0" w:evenVBand="0" w:oddHBand="0" w:evenHBand="0" w:firstRowFirstColumn="0" w:firstRowLastColumn="0" w:lastRowFirstColumn="0" w:lastRowLastColumn="0"/>
            </w:pPr>
            <w:r w:rsidRPr="00622BEC">
              <w:t>2</w:t>
            </w:r>
          </w:p>
        </w:tc>
        <w:tc>
          <w:tcPr>
            <w:tcW w:w="7241" w:type="dxa"/>
            <w:hideMark/>
          </w:tcPr>
          <w:p w14:paraId="365A30ED" w14:textId="77777777" w:rsidR="00622BEC" w:rsidRPr="00622BEC" w:rsidRDefault="00622BEC">
            <w:pPr>
              <w:cnfStyle w:val="000000000000" w:firstRow="0" w:lastRow="0" w:firstColumn="0" w:lastColumn="0" w:oddVBand="0" w:evenVBand="0" w:oddHBand="0" w:evenHBand="0" w:firstRowFirstColumn="0" w:firstRowLastColumn="0" w:lastRowFirstColumn="0" w:lastRowLastColumn="0"/>
            </w:pPr>
            <w:r w:rsidRPr="00622BEC">
              <w:t>1 for reception that can also be used by the doctors and the management office</w:t>
            </w:r>
            <w:r w:rsidRPr="00622BEC">
              <w:br/>
              <w:t>1 that will be used by the Chemists and doctors in the back office</w:t>
            </w:r>
          </w:p>
        </w:tc>
      </w:tr>
      <w:tr w:rsidR="00C36F4A" w:rsidRPr="00622BEC" w14:paraId="185A1069" w14:textId="77777777" w:rsidTr="00C36F4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80" w:type="dxa"/>
            <w:noWrap/>
            <w:hideMark/>
          </w:tcPr>
          <w:p w14:paraId="3D15133F" w14:textId="77777777" w:rsidR="00622BEC" w:rsidRPr="00622BEC" w:rsidRDefault="00622BEC">
            <w:r w:rsidRPr="00622BEC">
              <w:t>Router</w:t>
            </w:r>
          </w:p>
        </w:tc>
        <w:tc>
          <w:tcPr>
            <w:tcW w:w="1064" w:type="dxa"/>
            <w:noWrap/>
            <w:hideMark/>
          </w:tcPr>
          <w:p w14:paraId="6C902BF4" w14:textId="77777777" w:rsidR="00622BEC" w:rsidRPr="00622BEC" w:rsidRDefault="00622BEC" w:rsidP="00622BEC">
            <w:pPr>
              <w:cnfStyle w:val="000000100000" w:firstRow="0" w:lastRow="0" w:firstColumn="0" w:lastColumn="0" w:oddVBand="0" w:evenVBand="0" w:oddHBand="1" w:evenHBand="0" w:firstRowFirstColumn="0" w:firstRowLastColumn="0" w:lastRowFirstColumn="0" w:lastRowLastColumn="0"/>
            </w:pPr>
            <w:r w:rsidRPr="00622BEC">
              <w:t>1</w:t>
            </w:r>
          </w:p>
        </w:tc>
        <w:tc>
          <w:tcPr>
            <w:tcW w:w="7241" w:type="dxa"/>
            <w:hideMark/>
          </w:tcPr>
          <w:p w14:paraId="71F32833" w14:textId="77777777" w:rsidR="00622BEC" w:rsidRPr="00622BEC" w:rsidRDefault="00622BEC">
            <w:pPr>
              <w:cnfStyle w:val="000000100000" w:firstRow="0" w:lastRow="0" w:firstColumn="0" w:lastColumn="0" w:oddVBand="0" w:evenVBand="0" w:oddHBand="1" w:evenHBand="0" w:firstRowFirstColumn="0" w:firstRowLastColumn="0" w:lastRowFirstColumn="0" w:lastRowLastColumn="0"/>
            </w:pPr>
            <w:r w:rsidRPr="00622BEC">
              <w:t>For the entire facility</w:t>
            </w:r>
          </w:p>
        </w:tc>
      </w:tr>
      <w:tr w:rsidR="00622BEC" w:rsidRPr="00622BEC" w14:paraId="00A05F18" w14:textId="77777777" w:rsidTr="00C36F4A">
        <w:trPr>
          <w:trHeight w:val="285"/>
        </w:trPr>
        <w:tc>
          <w:tcPr>
            <w:cnfStyle w:val="001000000000" w:firstRow="0" w:lastRow="0" w:firstColumn="1" w:lastColumn="0" w:oddVBand="0" w:evenVBand="0" w:oddHBand="0" w:evenHBand="0" w:firstRowFirstColumn="0" w:firstRowLastColumn="0" w:lastRowFirstColumn="0" w:lastRowLastColumn="0"/>
            <w:tcW w:w="2580" w:type="dxa"/>
            <w:noWrap/>
            <w:hideMark/>
          </w:tcPr>
          <w:p w14:paraId="52344491" w14:textId="77777777" w:rsidR="00622BEC" w:rsidRPr="00622BEC" w:rsidRDefault="00622BEC">
            <w:r w:rsidRPr="00622BEC">
              <w:t>Wi-Fi repeaters</w:t>
            </w:r>
          </w:p>
        </w:tc>
        <w:tc>
          <w:tcPr>
            <w:tcW w:w="1064" w:type="dxa"/>
            <w:noWrap/>
            <w:hideMark/>
          </w:tcPr>
          <w:p w14:paraId="3A373FE6" w14:textId="77777777" w:rsidR="00622BEC" w:rsidRPr="00622BEC" w:rsidRDefault="00622BEC" w:rsidP="00622BEC">
            <w:pPr>
              <w:cnfStyle w:val="000000000000" w:firstRow="0" w:lastRow="0" w:firstColumn="0" w:lastColumn="0" w:oddVBand="0" w:evenVBand="0" w:oddHBand="0" w:evenHBand="0" w:firstRowFirstColumn="0" w:firstRowLastColumn="0" w:lastRowFirstColumn="0" w:lastRowLastColumn="0"/>
            </w:pPr>
            <w:r w:rsidRPr="00622BEC">
              <w:t xml:space="preserve">? </w:t>
            </w:r>
          </w:p>
        </w:tc>
        <w:tc>
          <w:tcPr>
            <w:tcW w:w="7241" w:type="dxa"/>
            <w:hideMark/>
          </w:tcPr>
          <w:p w14:paraId="749B307F" w14:textId="77777777" w:rsidR="00622BEC" w:rsidRPr="00622BEC" w:rsidRDefault="00622BEC">
            <w:pPr>
              <w:cnfStyle w:val="000000000000" w:firstRow="0" w:lastRow="0" w:firstColumn="0" w:lastColumn="0" w:oddVBand="0" w:evenVBand="0" w:oddHBand="0" w:evenHBand="0" w:firstRowFirstColumn="0" w:firstRowLastColumn="0" w:lastRowFirstColumn="0" w:lastRowLastColumn="0"/>
            </w:pPr>
            <w:r w:rsidRPr="00622BEC">
              <w:t>As needed</w:t>
            </w:r>
          </w:p>
        </w:tc>
      </w:tr>
      <w:tr w:rsidR="00C36F4A" w:rsidRPr="00622BEC" w14:paraId="60B7E7ED" w14:textId="77777777" w:rsidTr="00C36F4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80" w:type="dxa"/>
            <w:noWrap/>
            <w:hideMark/>
          </w:tcPr>
          <w:p w14:paraId="236CBF03" w14:textId="77777777" w:rsidR="00622BEC" w:rsidRPr="00622BEC" w:rsidRDefault="00622BEC">
            <w:r w:rsidRPr="00622BEC">
              <w:t>Networking Cable</w:t>
            </w:r>
          </w:p>
        </w:tc>
        <w:tc>
          <w:tcPr>
            <w:tcW w:w="1064" w:type="dxa"/>
            <w:noWrap/>
            <w:hideMark/>
          </w:tcPr>
          <w:p w14:paraId="1DE89EC6" w14:textId="77777777" w:rsidR="00622BEC" w:rsidRPr="00622BEC" w:rsidRDefault="00622BEC" w:rsidP="00622BEC">
            <w:pPr>
              <w:cnfStyle w:val="000000100000" w:firstRow="0" w:lastRow="0" w:firstColumn="0" w:lastColumn="0" w:oddVBand="0" w:evenVBand="0" w:oddHBand="1" w:evenHBand="0" w:firstRowFirstColumn="0" w:firstRowLastColumn="0" w:lastRowFirstColumn="0" w:lastRowLastColumn="0"/>
            </w:pPr>
            <w:r w:rsidRPr="00622BEC">
              <w:t>?</w:t>
            </w:r>
          </w:p>
        </w:tc>
        <w:tc>
          <w:tcPr>
            <w:tcW w:w="7241" w:type="dxa"/>
            <w:hideMark/>
          </w:tcPr>
          <w:p w14:paraId="001FD841" w14:textId="77777777" w:rsidR="00622BEC" w:rsidRPr="00622BEC" w:rsidRDefault="00622BEC">
            <w:pPr>
              <w:cnfStyle w:val="000000100000" w:firstRow="0" w:lastRow="0" w:firstColumn="0" w:lastColumn="0" w:oddVBand="0" w:evenVBand="0" w:oddHBand="1" w:evenHBand="0" w:firstRowFirstColumn="0" w:firstRowLastColumn="0" w:lastRowFirstColumn="0" w:lastRowLastColumn="0"/>
            </w:pPr>
            <w:r w:rsidRPr="00622BEC">
              <w:t>As needed; workstations should primarily be connected by wire if possible.</w:t>
            </w:r>
          </w:p>
        </w:tc>
      </w:tr>
      <w:tr w:rsidR="00622BEC" w:rsidRPr="00622BEC" w14:paraId="02910752" w14:textId="77777777" w:rsidTr="00C36F4A">
        <w:trPr>
          <w:trHeight w:val="855"/>
        </w:trPr>
        <w:tc>
          <w:tcPr>
            <w:cnfStyle w:val="001000000000" w:firstRow="0" w:lastRow="0" w:firstColumn="1" w:lastColumn="0" w:oddVBand="0" w:evenVBand="0" w:oddHBand="0" w:evenHBand="0" w:firstRowFirstColumn="0" w:firstRowLastColumn="0" w:lastRowFirstColumn="0" w:lastRowLastColumn="0"/>
            <w:tcW w:w="2580" w:type="dxa"/>
            <w:noWrap/>
            <w:hideMark/>
          </w:tcPr>
          <w:p w14:paraId="0A495B09" w14:textId="2AAF8B50" w:rsidR="00622BEC" w:rsidRPr="00622BEC" w:rsidRDefault="00622BEC">
            <w:r w:rsidRPr="00622BEC">
              <w:t>External Hard drive</w:t>
            </w:r>
          </w:p>
        </w:tc>
        <w:tc>
          <w:tcPr>
            <w:tcW w:w="1064" w:type="dxa"/>
            <w:noWrap/>
            <w:hideMark/>
          </w:tcPr>
          <w:p w14:paraId="3B362FFA" w14:textId="77777777" w:rsidR="00622BEC" w:rsidRPr="00622BEC" w:rsidRDefault="00622BEC" w:rsidP="00622BEC">
            <w:pPr>
              <w:cnfStyle w:val="000000000000" w:firstRow="0" w:lastRow="0" w:firstColumn="0" w:lastColumn="0" w:oddVBand="0" w:evenVBand="0" w:oddHBand="0" w:evenHBand="0" w:firstRowFirstColumn="0" w:firstRowLastColumn="0" w:lastRowFirstColumn="0" w:lastRowLastColumn="0"/>
            </w:pPr>
            <w:r w:rsidRPr="00622BEC">
              <w:t>1</w:t>
            </w:r>
          </w:p>
        </w:tc>
        <w:tc>
          <w:tcPr>
            <w:tcW w:w="7241" w:type="dxa"/>
            <w:hideMark/>
          </w:tcPr>
          <w:p w14:paraId="28DB5D24" w14:textId="77777777" w:rsidR="00622BEC" w:rsidRPr="00622BEC" w:rsidRDefault="00622BEC">
            <w:pPr>
              <w:cnfStyle w:val="000000000000" w:firstRow="0" w:lastRow="0" w:firstColumn="0" w:lastColumn="0" w:oddVBand="0" w:evenVBand="0" w:oddHBand="0" w:evenHBand="0" w:firstRowFirstColumn="0" w:firstRowLastColumn="0" w:lastRowFirstColumn="0" w:lastRowLastColumn="0"/>
            </w:pPr>
            <w:r w:rsidRPr="00622BEC">
              <w:t>For database backups, while using an external hard drive is slower than an internal; it's significantly easier to detach a USB and put an object in a safe than it is to keep having to pull a drive from a tower.</w:t>
            </w:r>
          </w:p>
        </w:tc>
      </w:tr>
      <w:tr w:rsidR="00C36F4A" w:rsidRPr="00622BEC" w14:paraId="5C370FF9" w14:textId="77777777" w:rsidTr="00C36F4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80" w:type="dxa"/>
            <w:noWrap/>
            <w:hideMark/>
          </w:tcPr>
          <w:p w14:paraId="10D29515" w14:textId="77777777" w:rsidR="00622BEC" w:rsidRPr="00622BEC" w:rsidRDefault="00622BEC">
            <w:r w:rsidRPr="00622BEC">
              <w:t>Weatherproof safe</w:t>
            </w:r>
          </w:p>
        </w:tc>
        <w:tc>
          <w:tcPr>
            <w:tcW w:w="1064" w:type="dxa"/>
            <w:noWrap/>
            <w:hideMark/>
          </w:tcPr>
          <w:p w14:paraId="79ADF442" w14:textId="77777777" w:rsidR="00622BEC" w:rsidRPr="00622BEC" w:rsidRDefault="00622BEC" w:rsidP="00622BEC">
            <w:pPr>
              <w:cnfStyle w:val="000000100000" w:firstRow="0" w:lastRow="0" w:firstColumn="0" w:lastColumn="0" w:oddVBand="0" w:evenVBand="0" w:oddHBand="1" w:evenHBand="0" w:firstRowFirstColumn="0" w:firstRowLastColumn="0" w:lastRowFirstColumn="0" w:lastRowLastColumn="0"/>
            </w:pPr>
            <w:r w:rsidRPr="00622BEC">
              <w:t>1</w:t>
            </w:r>
          </w:p>
        </w:tc>
        <w:tc>
          <w:tcPr>
            <w:tcW w:w="7241" w:type="dxa"/>
            <w:hideMark/>
          </w:tcPr>
          <w:p w14:paraId="21809093" w14:textId="77777777" w:rsidR="00622BEC" w:rsidRPr="00622BEC" w:rsidRDefault="00622BEC">
            <w:pPr>
              <w:cnfStyle w:val="000000100000" w:firstRow="0" w:lastRow="0" w:firstColumn="0" w:lastColumn="0" w:oddVBand="0" w:evenVBand="0" w:oddHBand="1" w:evenHBand="0" w:firstRowFirstColumn="0" w:firstRowLastColumn="0" w:lastRowFirstColumn="0" w:lastRowLastColumn="0"/>
            </w:pPr>
            <w:r w:rsidRPr="00622BEC">
              <w:t>For storing the external hard drive</w:t>
            </w:r>
          </w:p>
        </w:tc>
      </w:tr>
    </w:tbl>
    <w:p w14:paraId="7EC50E05" w14:textId="77777777" w:rsidR="0032429E" w:rsidRDefault="0032429E" w:rsidP="0032429E"/>
    <w:p w14:paraId="7B9A2E50" w14:textId="2116B25B" w:rsidR="00622BEC" w:rsidRDefault="00622BEC" w:rsidP="00622BEC">
      <w:pPr>
        <w:pStyle w:val="Heading2"/>
      </w:pPr>
      <w:bookmarkStart w:id="11" w:name="_Toc516579457"/>
      <w:r>
        <w:t>equipment requirements glossary</w:t>
      </w:r>
      <w:bookmarkEnd w:id="11"/>
    </w:p>
    <w:tbl>
      <w:tblPr>
        <w:tblStyle w:val="GridTable4"/>
        <w:tblW w:w="10885" w:type="dxa"/>
        <w:tblLook w:val="04A0" w:firstRow="1" w:lastRow="0" w:firstColumn="1" w:lastColumn="0" w:noHBand="0" w:noVBand="1"/>
      </w:tblPr>
      <w:tblGrid>
        <w:gridCol w:w="1714"/>
        <w:gridCol w:w="5031"/>
        <w:gridCol w:w="4140"/>
      </w:tblGrid>
      <w:tr w:rsidR="00622BEC" w:rsidRPr="00622BEC" w14:paraId="05D3487F" w14:textId="77777777" w:rsidTr="00C36F4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14" w:type="dxa"/>
            <w:shd w:val="clear" w:color="auto" w:fill="FFFF00"/>
            <w:noWrap/>
            <w:hideMark/>
          </w:tcPr>
          <w:p w14:paraId="5F7D89EC" w14:textId="77777777" w:rsidR="00622BEC" w:rsidRPr="00AE56ED" w:rsidRDefault="00622BEC">
            <w:pPr>
              <w:rPr>
                <w:color w:val="000000" w:themeColor="text1"/>
              </w:rPr>
            </w:pPr>
            <w:r w:rsidRPr="00AE56ED">
              <w:rPr>
                <w:color w:val="000000" w:themeColor="text1"/>
              </w:rPr>
              <w:t>Term</w:t>
            </w:r>
          </w:p>
        </w:tc>
        <w:tc>
          <w:tcPr>
            <w:tcW w:w="5031" w:type="dxa"/>
            <w:shd w:val="clear" w:color="auto" w:fill="FFFF00"/>
            <w:hideMark/>
          </w:tcPr>
          <w:p w14:paraId="6E211E10" w14:textId="77777777" w:rsidR="00622BEC" w:rsidRPr="00AE56ED" w:rsidRDefault="00622BEC">
            <w:pPr>
              <w:cnfStyle w:val="100000000000" w:firstRow="1" w:lastRow="0" w:firstColumn="0" w:lastColumn="0" w:oddVBand="0" w:evenVBand="0" w:oddHBand="0" w:evenHBand="0" w:firstRowFirstColumn="0" w:firstRowLastColumn="0" w:lastRowFirstColumn="0" w:lastRowLastColumn="0"/>
              <w:rPr>
                <w:color w:val="000000" w:themeColor="text1"/>
              </w:rPr>
            </w:pPr>
            <w:r w:rsidRPr="00AE56ED">
              <w:rPr>
                <w:color w:val="000000" w:themeColor="text1"/>
              </w:rPr>
              <w:t>Definition</w:t>
            </w:r>
          </w:p>
        </w:tc>
        <w:tc>
          <w:tcPr>
            <w:tcW w:w="4140" w:type="dxa"/>
            <w:shd w:val="clear" w:color="auto" w:fill="FFFF00"/>
            <w:hideMark/>
          </w:tcPr>
          <w:p w14:paraId="078B4B45" w14:textId="77777777" w:rsidR="00622BEC" w:rsidRPr="00AE56ED" w:rsidRDefault="00622BEC">
            <w:pPr>
              <w:cnfStyle w:val="100000000000" w:firstRow="1" w:lastRow="0" w:firstColumn="0" w:lastColumn="0" w:oddVBand="0" w:evenVBand="0" w:oddHBand="0" w:evenHBand="0" w:firstRowFirstColumn="0" w:firstRowLastColumn="0" w:lastRowFirstColumn="0" w:lastRowLastColumn="0"/>
              <w:rPr>
                <w:color w:val="000000" w:themeColor="text1"/>
              </w:rPr>
            </w:pPr>
            <w:r w:rsidRPr="00AE56ED">
              <w:rPr>
                <w:color w:val="000000" w:themeColor="text1"/>
              </w:rPr>
              <w:t>Options</w:t>
            </w:r>
          </w:p>
        </w:tc>
      </w:tr>
      <w:tr w:rsidR="00622BEC" w:rsidRPr="00622BEC" w14:paraId="067E7F2B" w14:textId="77777777" w:rsidTr="00C36F4A">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1714" w:type="dxa"/>
            <w:noWrap/>
            <w:hideMark/>
          </w:tcPr>
          <w:p w14:paraId="1590ECFB" w14:textId="77777777" w:rsidR="00622BEC" w:rsidRPr="00622BEC" w:rsidRDefault="00622BEC">
            <w:r w:rsidRPr="00622BEC">
              <w:t>Workstations</w:t>
            </w:r>
          </w:p>
        </w:tc>
        <w:tc>
          <w:tcPr>
            <w:tcW w:w="5031" w:type="dxa"/>
            <w:hideMark/>
          </w:tcPr>
          <w:p w14:paraId="73E01F8A" w14:textId="77777777" w:rsidR="00622BEC" w:rsidRPr="00622BEC" w:rsidRDefault="00622BEC">
            <w:pPr>
              <w:cnfStyle w:val="000000100000" w:firstRow="0" w:lastRow="0" w:firstColumn="0" w:lastColumn="0" w:oddVBand="0" w:evenVBand="0" w:oddHBand="1" w:evenHBand="0" w:firstRowFirstColumn="0" w:firstRowLastColumn="0" w:lastRowFirstColumn="0" w:lastRowLastColumn="0"/>
            </w:pPr>
            <w:r w:rsidRPr="00622BEC">
              <w:t>Must contain at minimum computer tower, monitor, input devices (mice, keyboard), connectivity including Wi-Fi and/or ethernet, a reasonably modern graphics card, and several USB ports.</w:t>
            </w:r>
          </w:p>
        </w:tc>
        <w:tc>
          <w:tcPr>
            <w:tcW w:w="4140" w:type="dxa"/>
            <w:hideMark/>
          </w:tcPr>
          <w:p w14:paraId="7826E079" w14:textId="77777777" w:rsidR="00622BEC" w:rsidRPr="00622BEC" w:rsidRDefault="00622BEC">
            <w:pPr>
              <w:cnfStyle w:val="000000100000" w:firstRow="0" w:lastRow="0" w:firstColumn="0" w:lastColumn="0" w:oddVBand="0" w:evenVBand="0" w:oddHBand="1" w:evenHBand="0" w:firstRowFirstColumn="0" w:firstRowLastColumn="0" w:lastRowFirstColumn="0" w:lastRowLastColumn="0"/>
            </w:pPr>
            <w:r w:rsidRPr="00622BEC">
              <w:t>Accessibility hardware based on employee needs, Bluetooth dongle or adapter, DVD-R drive.</w:t>
            </w:r>
          </w:p>
        </w:tc>
      </w:tr>
      <w:tr w:rsidR="00622BEC" w:rsidRPr="00622BEC" w14:paraId="7FC5BA9C" w14:textId="77777777" w:rsidTr="00C36F4A">
        <w:trPr>
          <w:trHeight w:val="855"/>
        </w:trPr>
        <w:tc>
          <w:tcPr>
            <w:cnfStyle w:val="001000000000" w:firstRow="0" w:lastRow="0" w:firstColumn="1" w:lastColumn="0" w:oddVBand="0" w:evenVBand="0" w:oddHBand="0" w:evenHBand="0" w:firstRowFirstColumn="0" w:firstRowLastColumn="0" w:lastRowFirstColumn="0" w:lastRowLastColumn="0"/>
            <w:tcW w:w="1714" w:type="dxa"/>
            <w:noWrap/>
            <w:hideMark/>
          </w:tcPr>
          <w:p w14:paraId="3DE135D1" w14:textId="77777777" w:rsidR="00622BEC" w:rsidRPr="00622BEC" w:rsidRDefault="00622BEC">
            <w:r w:rsidRPr="00622BEC">
              <w:t>Laptop</w:t>
            </w:r>
          </w:p>
        </w:tc>
        <w:tc>
          <w:tcPr>
            <w:tcW w:w="5031" w:type="dxa"/>
            <w:hideMark/>
          </w:tcPr>
          <w:p w14:paraId="03DA5850" w14:textId="77777777" w:rsidR="00622BEC" w:rsidRPr="00622BEC" w:rsidRDefault="00622BEC">
            <w:pPr>
              <w:cnfStyle w:val="000000000000" w:firstRow="0" w:lastRow="0" w:firstColumn="0" w:lastColumn="0" w:oddVBand="0" w:evenVBand="0" w:oddHBand="0" w:evenHBand="0" w:firstRowFirstColumn="0" w:firstRowLastColumn="0" w:lastRowFirstColumn="0" w:lastRowLastColumn="0"/>
            </w:pPr>
            <w:r w:rsidRPr="00622BEC">
              <w:t>Must contain at minimum input devices (mice, keyboard), connectivity including Wi-Fi and/or ethernet, a reasonably modern graphics card, and several USB ports.</w:t>
            </w:r>
          </w:p>
        </w:tc>
        <w:tc>
          <w:tcPr>
            <w:tcW w:w="4140" w:type="dxa"/>
            <w:hideMark/>
          </w:tcPr>
          <w:p w14:paraId="6A7AB02E" w14:textId="77777777" w:rsidR="00622BEC" w:rsidRPr="00622BEC" w:rsidRDefault="00622BEC">
            <w:pPr>
              <w:cnfStyle w:val="000000000000" w:firstRow="0" w:lastRow="0" w:firstColumn="0" w:lastColumn="0" w:oddVBand="0" w:evenVBand="0" w:oddHBand="0" w:evenHBand="0" w:firstRowFirstColumn="0" w:firstRowLastColumn="0" w:lastRowFirstColumn="0" w:lastRowLastColumn="0"/>
            </w:pPr>
            <w:r w:rsidRPr="00622BEC">
              <w:t>Accessibility hardware based on employee needs; laptop docking station.</w:t>
            </w:r>
          </w:p>
        </w:tc>
      </w:tr>
      <w:tr w:rsidR="00622BEC" w:rsidRPr="00622BEC" w14:paraId="63806742" w14:textId="77777777" w:rsidTr="00C36F4A">
        <w:trPr>
          <w:cnfStyle w:val="000000100000" w:firstRow="0" w:lastRow="0" w:firstColumn="0" w:lastColumn="0" w:oddVBand="0" w:evenVBand="0" w:oddHBand="1" w:evenHBand="0" w:firstRowFirstColumn="0" w:firstRowLastColumn="0" w:lastRowFirstColumn="0" w:lastRowLastColumn="0"/>
          <w:trHeight w:val="1425"/>
        </w:trPr>
        <w:tc>
          <w:tcPr>
            <w:cnfStyle w:val="001000000000" w:firstRow="0" w:lastRow="0" w:firstColumn="1" w:lastColumn="0" w:oddVBand="0" w:evenVBand="0" w:oddHBand="0" w:evenHBand="0" w:firstRowFirstColumn="0" w:firstRowLastColumn="0" w:lastRowFirstColumn="0" w:lastRowLastColumn="0"/>
            <w:tcW w:w="1714" w:type="dxa"/>
            <w:noWrap/>
            <w:hideMark/>
          </w:tcPr>
          <w:p w14:paraId="5F94F412" w14:textId="77777777" w:rsidR="00622BEC" w:rsidRPr="00622BEC" w:rsidRDefault="00622BEC">
            <w:r w:rsidRPr="00622BEC">
              <w:lastRenderedPageBreak/>
              <w:t>Tablet Devices</w:t>
            </w:r>
          </w:p>
        </w:tc>
        <w:tc>
          <w:tcPr>
            <w:tcW w:w="5031" w:type="dxa"/>
            <w:hideMark/>
          </w:tcPr>
          <w:p w14:paraId="70644B0D" w14:textId="77777777" w:rsidR="00622BEC" w:rsidRPr="00622BEC" w:rsidRDefault="00622BEC">
            <w:pPr>
              <w:cnfStyle w:val="000000100000" w:firstRow="0" w:lastRow="0" w:firstColumn="0" w:lastColumn="0" w:oddVBand="0" w:evenVBand="0" w:oddHBand="1" w:evenHBand="0" w:firstRowFirstColumn="0" w:firstRowLastColumn="0" w:lastRowFirstColumn="0" w:lastRowLastColumn="0"/>
            </w:pPr>
            <w:r w:rsidRPr="00622BEC">
              <w:t>These can be laptops with a fully detachable screen, or a tablet only.  Must contain some form of keyboard that is either wireless or attachable (a famous example is Microsoft's Surface Brand). They must be Wi-Fi capable, and able to integrate into the printer server.</w:t>
            </w:r>
          </w:p>
        </w:tc>
        <w:tc>
          <w:tcPr>
            <w:tcW w:w="4140" w:type="dxa"/>
            <w:noWrap/>
            <w:hideMark/>
          </w:tcPr>
          <w:p w14:paraId="52A01CDF" w14:textId="77777777" w:rsidR="00622BEC" w:rsidRPr="00622BEC" w:rsidRDefault="00622BEC">
            <w:pPr>
              <w:cnfStyle w:val="000000100000" w:firstRow="0" w:lastRow="0" w:firstColumn="0" w:lastColumn="0" w:oddVBand="0" w:evenVBand="0" w:oddHBand="1" w:evenHBand="0" w:firstRowFirstColumn="0" w:firstRowLastColumn="0" w:lastRowFirstColumn="0" w:lastRowLastColumn="0"/>
            </w:pPr>
          </w:p>
        </w:tc>
      </w:tr>
      <w:tr w:rsidR="00622BEC" w:rsidRPr="00622BEC" w14:paraId="316C7772" w14:textId="77777777" w:rsidTr="00C36F4A">
        <w:trPr>
          <w:trHeight w:val="855"/>
        </w:trPr>
        <w:tc>
          <w:tcPr>
            <w:cnfStyle w:val="001000000000" w:firstRow="0" w:lastRow="0" w:firstColumn="1" w:lastColumn="0" w:oddVBand="0" w:evenVBand="0" w:oddHBand="0" w:evenHBand="0" w:firstRowFirstColumn="0" w:firstRowLastColumn="0" w:lastRowFirstColumn="0" w:lastRowLastColumn="0"/>
            <w:tcW w:w="1714" w:type="dxa"/>
            <w:noWrap/>
            <w:hideMark/>
          </w:tcPr>
          <w:p w14:paraId="50063D6C" w14:textId="77777777" w:rsidR="00622BEC" w:rsidRPr="00622BEC" w:rsidRDefault="00622BEC">
            <w:r w:rsidRPr="00622BEC">
              <w:t>All in One Printer</w:t>
            </w:r>
          </w:p>
        </w:tc>
        <w:tc>
          <w:tcPr>
            <w:tcW w:w="5031" w:type="dxa"/>
            <w:hideMark/>
          </w:tcPr>
          <w:p w14:paraId="1A6F2809" w14:textId="79D8FF5B" w:rsidR="00622BEC" w:rsidRPr="00622BEC" w:rsidRDefault="00622BEC">
            <w:pPr>
              <w:cnfStyle w:val="000000000000" w:firstRow="0" w:lastRow="0" w:firstColumn="0" w:lastColumn="0" w:oddVBand="0" w:evenVBand="0" w:oddHBand="0" w:evenHBand="0" w:firstRowFirstColumn="0" w:firstRowLastColumn="0" w:lastRowFirstColumn="0" w:lastRowLastColumn="0"/>
            </w:pPr>
            <w:r w:rsidRPr="00622BEC">
              <w:t xml:space="preserve">Must contain faxing, scanning, and printing capabilities. Must be wireless, with the option of ethernet connection, must also have a </w:t>
            </w:r>
            <w:r>
              <w:t>USB</w:t>
            </w:r>
            <w:r w:rsidRPr="00622BEC">
              <w:t xml:space="preserve"> slot for diagnosing issues. </w:t>
            </w:r>
          </w:p>
        </w:tc>
        <w:tc>
          <w:tcPr>
            <w:tcW w:w="4140" w:type="dxa"/>
            <w:hideMark/>
          </w:tcPr>
          <w:p w14:paraId="355FA5E8" w14:textId="77777777" w:rsidR="00622BEC" w:rsidRPr="00622BEC" w:rsidRDefault="00622BEC">
            <w:pPr>
              <w:cnfStyle w:val="000000000000" w:firstRow="0" w:lastRow="0" w:firstColumn="0" w:lastColumn="0" w:oddVBand="0" w:evenVBand="0" w:oddHBand="0" w:evenHBand="0" w:firstRowFirstColumn="0" w:firstRowLastColumn="0" w:lastRowFirstColumn="0" w:lastRowLastColumn="0"/>
            </w:pPr>
            <w:r w:rsidRPr="00622BEC">
              <w:t>Color</w:t>
            </w:r>
          </w:p>
        </w:tc>
      </w:tr>
      <w:tr w:rsidR="00622BEC" w:rsidRPr="00622BEC" w14:paraId="5460C767" w14:textId="77777777" w:rsidTr="00C36F4A">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714" w:type="dxa"/>
            <w:noWrap/>
            <w:hideMark/>
          </w:tcPr>
          <w:p w14:paraId="292F12CD" w14:textId="77777777" w:rsidR="00622BEC" w:rsidRPr="00622BEC" w:rsidRDefault="00622BEC">
            <w:r w:rsidRPr="00622BEC">
              <w:t xml:space="preserve">Router </w:t>
            </w:r>
          </w:p>
        </w:tc>
        <w:tc>
          <w:tcPr>
            <w:tcW w:w="5031" w:type="dxa"/>
            <w:hideMark/>
          </w:tcPr>
          <w:p w14:paraId="0DF119C4" w14:textId="1DAFAA07" w:rsidR="00622BEC" w:rsidRPr="00622BEC" w:rsidRDefault="00622BEC">
            <w:pPr>
              <w:cnfStyle w:val="000000100000" w:firstRow="0" w:lastRow="0" w:firstColumn="0" w:lastColumn="0" w:oddVBand="0" w:evenVBand="0" w:oddHBand="1" w:evenHBand="0" w:firstRowFirstColumn="0" w:firstRowLastColumn="0" w:lastRowFirstColumn="0" w:lastRowLastColumn="0"/>
            </w:pPr>
            <w:r w:rsidRPr="00622BEC">
              <w:t>Router must be both Wi-Fi and ethernet capable, must include its own internal switch</w:t>
            </w:r>
          </w:p>
        </w:tc>
        <w:tc>
          <w:tcPr>
            <w:tcW w:w="4140" w:type="dxa"/>
            <w:noWrap/>
            <w:hideMark/>
          </w:tcPr>
          <w:p w14:paraId="75763F21" w14:textId="77777777" w:rsidR="00622BEC" w:rsidRPr="00622BEC" w:rsidRDefault="00622BEC">
            <w:pPr>
              <w:cnfStyle w:val="000000100000" w:firstRow="0" w:lastRow="0" w:firstColumn="0" w:lastColumn="0" w:oddVBand="0" w:evenVBand="0" w:oddHBand="1" w:evenHBand="0" w:firstRowFirstColumn="0" w:firstRowLastColumn="0" w:lastRowFirstColumn="0" w:lastRowLastColumn="0"/>
            </w:pPr>
          </w:p>
        </w:tc>
      </w:tr>
    </w:tbl>
    <w:p w14:paraId="6CA091E8" w14:textId="77777777" w:rsidR="0032429E" w:rsidRDefault="0032429E" w:rsidP="0032429E"/>
    <w:p w14:paraId="323042A4" w14:textId="68B7C229" w:rsidR="007165CE" w:rsidRDefault="00940871" w:rsidP="00C36F4A">
      <w:pPr>
        <w:pStyle w:val="Heading1"/>
      </w:pPr>
      <w:bookmarkStart w:id="12" w:name="_Toc516579458"/>
      <w:r>
        <w:rPr>
          <w:caps w:val="0"/>
        </w:rPr>
        <w:t>DETAILED PROPOSAL</w:t>
      </w:r>
      <w:bookmarkEnd w:id="12"/>
    </w:p>
    <w:p w14:paraId="2595A51A" w14:textId="1D7B6BD1" w:rsidR="00C36F4A" w:rsidRDefault="00C36F4A" w:rsidP="00C36F4A">
      <w:pPr>
        <w:pStyle w:val="Heading2"/>
      </w:pPr>
      <w:bookmarkStart w:id="13" w:name="_Toc516579459"/>
      <w:r>
        <w:t xml:space="preserve">BUSINESS </w:t>
      </w:r>
      <w:commentRangeStart w:id="14"/>
      <w:r>
        <w:t>RULES</w:t>
      </w:r>
      <w:bookmarkEnd w:id="13"/>
      <w:commentRangeEnd w:id="14"/>
      <w:r w:rsidR="009F08BC">
        <w:rPr>
          <w:rStyle w:val="CommentReference"/>
          <w:caps w:val="0"/>
          <w:spacing w:val="0"/>
        </w:rPr>
        <w:commentReference w:id="14"/>
      </w:r>
    </w:p>
    <w:tbl>
      <w:tblPr>
        <w:tblStyle w:val="GridTable4"/>
        <w:tblW w:w="11160" w:type="dxa"/>
        <w:tblInd w:w="-185" w:type="dxa"/>
        <w:tblLayout w:type="fixed"/>
        <w:tblLook w:val="04A0" w:firstRow="1" w:lastRow="0" w:firstColumn="1" w:lastColumn="0" w:noHBand="0" w:noVBand="1"/>
      </w:tblPr>
      <w:tblGrid>
        <w:gridCol w:w="971"/>
        <w:gridCol w:w="1009"/>
        <w:gridCol w:w="4050"/>
        <w:gridCol w:w="1260"/>
        <w:gridCol w:w="810"/>
        <w:gridCol w:w="1440"/>
        <w:gridCol w:w="1620"/>
      </w:tblGrid>
      <w:tr w:rsidR="002A41CD" w:rsidRPr="00C36F4A" w14:paraId="56830DD3" w14:textId="77777777" w:rsidTr="0025154C">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351F51B1" w14:textId="77777777" w:rsidR="00C36F4A" w:rsidRPr="00C36F4A" w:rsidRDefault="00C36F4A">
            <w:pPr>
              <w:rPr>
                <w:sz w:val="18"/>
              </w:rPr>
            </w:pPr>
            <w:r w:rsidRPr="00C36F4A">
              <w:rPr>
                <w:sz w:val="18"/>
              </w:rPr>
              <w:t>ID</w:t>
            </w:r>
          </w:p>
        </w:tc>
        <w:tc>
          <w:tcPr>
            <w:tcW w:w="1009" w:type="dxa"/>
            <w:hideMark/>
          </w:tcPr>
          <w:p w14:paraId="0D8DCBB8" w14:textId="77777777" w:rsidR="00C36F4A" w:rsidRPr="0025154C" w:rsidRDefault="00C36F4A">
            <w:pPr>
              <w:cnfStyle w:val="100000000000" w:firstRow="1" w:lastRow="0" w:firstColumn="0" w:lastColumn="0" w:oddVBand="0" w:evenVBand="0" w:oddHBand="0" w:evenHBand="0" w:firstRowFirstColumn="0" w:firstRowLastColumn="0" w:lastRowFirstColumn="0" w:lastRowLastColumn="0"/>
              <w:rPr>
                <w:sz w:val="18"/>
              </w:rPr>
            </w:pPr>
            <w:r w:rsidRPr="0025154C">
              <w:rPr>
                <w:sz w:val="18"/>
              </w:rPr>
              <w:t>Area of Business</w:t>
            </w:r>
          </w:p>
        </w:tc>
        <w:tc>
          <w:tcPr>
            <w:tcW w:w="4050" w:type="dxa"/>
            <w:hideMark/>
          </w:tcPr>
          <w:p w14:paraId="13CD1236" w14:textId="77777777" w:rsidR="00C36F4A" w:rsidRPr="00C36F4A" w:rsidRDefault="00C36F4A">
            <w:pPr>
              <w:cnfStyle w:val="100000000000" w:firstRow="1" w:lastRow="0" w:firstColumn="0" w:lastColumn="0" w:oddVBand="0" w:evenVBand="0" w:oddHBand="0" w:evenHBand="0" w:firstRowFirstColumn="0" w:firstRowLastColumn="0" w:lastRowFirstColumn="0" w:lastRowLastColumn="0"/>
            </w:pPr>
            <w:r w:rsidRPr="00C36F4A">
              <w:t>Rule Definition</w:t>
            </w:r>
          </w:p>
        </w:tc>
        <w:tc>
          <w:tcPr>
            <w:tcW w:w="1260" w:type="dxa"/>
            <w:hideMark/>
          </w:tcPr>
          <w:p w14:paraId="3D405638" w14:textId="77777777" w:rsidR="00C36F4A" w:rsidRPr="00C36F4A" w:rsidRDefault="00C36F4A">
            <w:pPr>
              <w:cnfStyle w:val="100000000000" w:firstRow="1" w:lastRow="0" w:firstColumn="0" w:lastColumn="0" w:oddVBand="0" w:evenVBand="0" w:oddHBand="0" w:evenHBand="0" w:firstRowFirstColumn="0" w:firstRowLastColumn="0" w:lastRowFirstColumn="0" w:lastRowLastColumn="0"/>
            </w:pPr>
            <w:r w:rsidRPr="00C36F4A">
              <w:t>Type of Rule</w:t>
            </w:r>
          </w:p>
        </w:tc>
        <w:tc>
          <w:tcPr>
            <w:tcW w:w="810" w:type="dxa"/>
            <w:hideMark/>
          </w:tcPr>
          <w:p w14:paraId="68386973" w14:textId="77777777" w:rsidR="00C36F4A" w:rsidRPr="0025154C" w:rsidRDefault="00C36F4A">
            <w:pPr>
              <w:cnfStyle w:val="100000000000" w:firstRow="1" w:lastRow="0" w:firstColumn="0" w:lastColumn="0" w:oddVBand="0" w:evenVBand="0" w:oddHBand="0" w:evenHBand="0" w:firstRowFirstColumn="0" w:firstRowLastColumn="0" w:lastRowFirstColumn="0" w:lastRowLastColumn="0"/>
              <w:rPr>
                <w:sz w:val="18"/>
              </w:rPr>
            </w:pPr>
            <w:r w:rsidRPr="0025154C">
              <w:rPr>
                <w:sz w:val="12"/>
              </w:rPr>
              <w:t>Static or Dynamic</w:t>
            </w:r>
          </w:p>
        </w:tc>
        <w:tc>
          <w:tcPr>
            <w:tcW w:w="1440" w:type="dxa"/>
            <w:hideMark/>
          </w:tcPr>
          <w:p w14:paraId="57324914" w14:textId="77777777" w:rsidR="00C36F4A" w:rsidRPr="0025154C" w:rsidRDefault="00C36F4A">
            <w:pPr>
              <w:cnfStyle w:val="100000000000" w:firstRow="1" w:lastRow="0" w:firstColumn="0" w:lastColumn="0" w:oddVBand="0" w:evenVBand="0" w:oddHBand="0" w:evenHBand="0" w:firstRowFirstColumn="0" w:firstRowLastColumn="0" w:lastRowFirstColumn="0" w:lastRowLastColumn="0"/>
              <w:rPr>
                <w:sz w:val="18"/>
              </w:rPr>
            </w:pPr>
            <w:r w:rsidRPr="0025154C">
              <w:rPr>
                <w:sz w:val="18"/>
              </w:rPr>
              <w:t>Source</w:t>
            </w:r>
          </w:p>
        </w:tc>
        <w:tc>
          <w:tcPr>
            <w:tcW w:w="1620" w:type="dxa"/>
            <w:hideMark/>
          </w:tcPr>
          <w:p w14:paraId="39AF3A0E" w14:textId="77777777" w:rsidR="00C36F4A" w:rsidRDefault="00C36F4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25154C">
              <w:rPr>
                <w:sz w:val="18"/>
                <w:szCs w:val="18"/>
              </w:rPr>
              <w:t>Target</w:t>
            </w:r>
          </w:p>
          <w:p w14:paraId="3F2A581C" w14:textId="4271E2CC" w:rsidR="0025154C" w:rsidRPr="0025154C" w:rsidRDefault="0025154C">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Phase</w:t>
            </w:r>
          </w:p>
        </w:tc>
      </w:tr>
      <w:tr w:rsidR="002A41CD" w:rsidRPr="00C36F4A" w14:paraId="22084133" w14:textId="77777777" w:rsidTr="0025154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7CB647D1" w14:textId="77777777" w:rsidR="00C36F4A" w:rsidRPr="00C36F4A" w:rsidRDefault="00C36F4A">
            <w:pPr>
              <w:rPr>
                <w:sz w:val="18"/>
              </w:rPr>
            </w:pPr>
            <w:r w:rsidRPr="00C36F4A">
              <w:rPr>
                <w:sz w:val="18"/>
              </w:rPr>
              <w:t>Chart-01</w:t>
            </w:r>
          </w:p>
        </w:tc>
        <w:tc>
          <w:tcPr>
            <w:tcW w:w="1009" w:type="dxa"/>
            <w:noWrap/>
            <w:hideMark/>
          </w:tcPr>
          <w:p w14:paraId="77EE19E7"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Patient Chart</w:t>
            </w:r>
          </w:p>
        </w:tc>
        <w:tc>
          <w:tcPr>
            <w:tcW w:w="4050" w:type="dxa"/>
            <w:hideMark/>
          </w:tcPr>
          <w:p w14:paraId="0464B23A"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There needs to be enough space for a doctor to write copious notes during a visit</w:t>
            </w:r>
          </w:p>
        </w:tc>
        <w:tc>
          <w:tcPr>
            <w:tcW w:w="1260" w:type="dxa"/>
            <w:noWrap/>
            <w:hideMark/>
          </w:tcPr>
          <w:p w14:paraId="2615FF90"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Constraint</w:t>
            </w:r>
          </w:p>
        </w:tc>
        <w:tc>
          <w:tcPr>
            <w:tcW w:w="810" w:type="dxa"/>
            <w:noWrap/>
            <w:hideMark/>
          </w:tcPr>
          <w:p w14:paraId="34F9FC66"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75549AA9"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Organizational Policy</w:t>
            </w:r>
          </w:p>
        </w:tc>
        <w:tc>
          <w:tcPr>
            <w:tcW w:w="1620" w:type="dxa"/>
            <w:noWrap/>
            <w:hideMark/>
          </w:tcPr>
          <w:p w14:paraId="49BE3BC8"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25154C" w:rsidRPr="00C36F4A" w14:paraId="6DBF59E3" w14:textId="77777777" w:rsidTr="0025154C">
        <w:trPr>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31B9F754" w14:textId="77777777" w:rsidR="00C36F4A" w:rsidRPr="00C36F4A" w:rsidRDefault="00C36F4A">
            <w:pPr>
              <w:rPr>
                <w:sz w:val="18"/>
              </w:rPr>
            </w:pPr>
            <w:r w:rsidRPr="00C36F4A">
              <w:rPr>
                <w:sz w:val="18"/>
              </w:rPr>
              <w:t>Chart-02</w:t>
            </w:r>
          </w:p>
        </w:tc>
        <w:tc>
          <w:tcPr>
            <w:tcW w:w="1009" w:type="dxa"/>
            <w:noWrap/>
            <w:hideMark/>
          </w:tcPr>
          <w:p w14:paraId="46521507"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Patient Chart</w:t>
            </w:r>
          </w:p>
        </w:tc>
        <w:tc>
          <w:tcPr>
            <w:tcW w:w="4050" w:type="dxa"/>
            <w:hideMark/>
          </w:tcPr>
          <w:p w14:paraId="55FD7A45"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All actively used medicines must be shown in the chart</w:t>
            </w:r>
          </w:p>
        </w:tc>
        <w:tc>
          <w:tcPr>
            <w:tcW w:w="1260" w:type="dxa"/>
            <w:noWrap/>
            <w:hideMark/>
          </w:tcPr>
          <w:p w14:paraId="784882E7"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Constraint</w:t>
            </w:r>
          </w:p>
        </w:tc>
        <w:tc>
          <w:tcPr>
            <w:tcW w:w="810" w:type="dxa"/>
            <w:noWrap/>
            <w:hideMark/>
          </w:tcPr>
          <w:p w14:paraId="10D2CFF5"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Static</w:t>
            </w:r>
          </w:p>
        </w:tc>
        <w:tc>
          <w:tcPr>
            <w:tcW w:w="1440" w:type="dxa"/>
            <w:noWrap/>
            <w:hideMark/>
          </w:tcPr>
          <w:p w14:paraId="02809D2F"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Organizational Policy</w:t>
            </w:r>
          </w:p>
        </w:tc>
        <w:tc>
          <w:tcPr>
            <w:tcW w:w="1620" w:type="dxa"/>
            <w:noWrap/>
            <w:hideMark/>
          </w:tcPr>
          <w:p w14:paraId="1B1AC9E0"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2A41CD" w:rsidRPr="00C36F4A" w14:paraId="48FE3EAE" w14:textId="77777777" w:rsidTr="0025154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60E83D31" w14:textId="77777777" w:rsidR="00C36F4A" w:rsidRPr="00C36F4A" w:rsidRDefault="00C36F4A">
            <w:pPr>
              <w:rPr>
                <w:sz w:val="18"/>
              </w:rPr>
            </w:pPr>
            <w:r w:rsidRPr="00C36F4A">
              <w:rPr>
                <w:sz w:val="18"/>
              </w:rPr>
              <w:t>Chart-03</w:t>
            </w:r>
          </w:p>
        </w:tc>
        <w:tc>
          <w:tcPr>
            <w:tcW w:w="1009" w:type="dxa"/>
            <w:noWrap/>
            <w:hideMark/>
          </w:tcPr>
          <w:p w14:paraId="48807803"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Patient Chart</w:t>
            </w:r>
          </w:p>
        </w:tc>
        <w:tc>
          <w:tcPr>
            <w:tcW w:w="4050" w:type="dxa"/>
            <w:hideMark/>
          </w:tcPr>
          <w:p w14:paraId="0388E48F"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All previously used medicines must be saved in the chart</w:t>
            </w:r>
          </w:p>
        </w:tc>
        <w:tc>
          <w:tcPr>
            <w:tcW w:w="1260" w:type="dxa"/>
            <w:noWrap/>
            <w:hideMark/>
          </w:tcPr>
          <w:p w14:paraId="35B4F0C8"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Constraint</w:t>
            </w:r>
          </w:p>
        </w:tc>
        <w:tc>
          <w:tcPr>
            <w:tcW w:w="810" w:type="dxa"/>
            <w:noWrap/>
            <w:hideMark/>
          </w:tcPr>
          <w:p w14:paraId="7985F049"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2260133D"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Organizational Policy</w:t>
            </w:r>
          </w:p>
        </w:tc>
        <w:tc>
          <w:tcPr>
            <w:tcW w:w="1620" w:type="dxa"/>
            <w:noWrap/>
            <w:hideMark/>
          </w:tcPr>
          <w:p w14:paraId="5ACEC23B"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25154C" w:rsidRPr="00C36F4A" w14:paraId="75B98915" w14:textId="77777777" w:rsidTr="0025154C">
        <w:trPr>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5CB76C9B" w14:textId="77777777" w:rsidR="00C36F4A" w:rsidRPr="00C36F4A" w:rsidRDefault="00C36F4A">
            <w:pPr>
              <w:rPr>
                <w:sz w:val="18"/>
              </w:rPr>
            </w:pPr>
            <w:r w:rsidRPr="00C36F4A">
              <w:rPr>
                <w:sz w:val="18"/>
              </w:rPr>
              <w:t>Chart-04</w:t>
            </w:r>
          </w:p>
        </w:tc>
        <w:tc>
          <w:tcPr>
            <w:tcW w:w="1009" w:type="dxa"/>
            <w:noWrap/>
            <w:hideMark/>
          </w:tcPr>
          <w:p w14:paraId="03CE5685"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Patient Chart</w:t>
            </w:r>
          </w:p>
        </w:tc>
        <w:tc>
          <w:tcPr>
            <w:tcW w:w="4050" w:type="dxa"/>
            <w:hideMark/>
          </w:tcPr>
          <w:p w14:paraId="1DD9E87C"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The doctor must be able to see all medicines current and prior easily</w:t>
            </w:r>
          </w:p>
        </w:tc>
        <w:tc>
          <w:tcPr>
            <w:tcW w:w="1260" w:type="dxa"/>
            <w:noWrap/>
            <w:hideMark/>
          </w:tcPr>
          <w:p w14:paraId="4BB8B16A"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Constraint</w:t>
            </w:r>
          </w:p>
        </w:tc>
        <w:tc>
          <w:tcPr>
            <w:tcW w:w="810" w:type="dxa"/>
            <w:noWrap/>
            <w:hideMark/>
          </w:tcPr>
          <w:p w14:paraId="077B1D95"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Static</w:t>
            </w:r>
          </w:p>
        </w:tc>
        <w:tc>
          <w:tcPr>
            <w:tcW w:w="1440" w:type="dxa"/>
            <w:noWrap/>
            <w:hideMark/>
          </w:tcPr>
          <w:p w14:paraId="192A8A17"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Organizational Policy</w:t>
            </w:r>
          </w:p>
        </w:tc>
        <w:tc>
          <w:tcPr>
            <w:tcW w:w="1620" w:type="dxa"/>
            <w:noWrap/>
            <w:hideMark/>
          </w:tcPr>
          <w:p w14:paraId="1000473C"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2A41CD" w:rsidRPr="00C36F4A" w14:paraId="5997F646" w14:textId="77777777" w:rsidTr="0025154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69CCE4FC" w14:textId="77777777" w:rsidR="00C36F4A" w:rsidRPr="00C36F4A" w:rsidRDefault="00C36F4A">
            <w:pPr>
              <w:rPr>
                <w:sz w:val="18"/>
              </w:rPr>
            </w:pPr>
            <w:r w:rsidRPr="00C36F4A">
              <w:rPr>
                <w:sz w:val="18"/>
              </w:rPr>
              <w:t>Chart-05</w:t>
            </w:r>
          </w:p>
        </w:tc>
        <w:tc>
          <w:tcPr>
            <w:tcW w:w="1009" w:type="dxa"/>
            <w:noWrap/>
            <w:hideMark/>
          </w:tcPr>
          <w:p w14:paraId="74798936"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Patient Chart</w:t>
            </w:r>
          </w:p>
        </w:tc>
        <w:tc>
          <w:tcPr>
            <w:tcW w:w="4050" w:type="dxa"/>
            <w:hideMark/>
          </w:tcPr>
          <w:p w14:paraId="7591CB82"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The doctor must be able to see a historical list of all patient notes.</w:t>
            </w:r>
          </w:p>
        </w:tc>
        <w:tc>
          <w:tcPr>
            <w:tcW w:w="1260" w:type="dxa"/>
            <w:noWrap/>
            <w:hideMark/>
          </w:tcPr>
          <w:p w14:paraId="753933D5"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Constraint</w:t>
            </w:r>
          </w:p>
        </w:tc>
        <w:tc>
          <w:tcPr>
            <w:tcW w:w="810" w:type="dxa"/>
            <w:noWrap/>
            <w:hideMark/>
          </w:tcPr>
          <w:p w14:paraId="2E866B17"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75C71CCE"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Organizational Policy</w:t>
            </w:r>
          </w:p>
        </w:tc>
        <w:tc>
          <w:tcPr>
            <w:tcW w:w="1620" w:type="dxa"/>
            <w:noWrap/>
            <w:hideMark/>
          </w:tcPr>
          <w:p w14:paraId="72A907AA"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25154C" w:rsidRPr="00C36F4A" w14:paraId="38EC070E" w14:textId="77777777" w:rsidTr="0025154C">
        <w:trPr>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35CFBC76" w14:textId="77777777" w:rsidR="00C36F4A" w:rsidRPr="00C36F4A" w:rsidRDefault="00C36F4A">
            <w:pPr>
              <w:rPr>
                <w:sz w:val="18"/>
              </w:rPr>
            </w:pPr>
            <w:r w:rsidRPr="00C36F4A">
              <w:rPr>
                <w:sz w:val="18"/>
              </w:rPr>
              <w:t>Chart-06</w:t>
            </w:r>
          </w:p>
        </w:tc>
        <w:tc>
          <w:tcPr>
            <w:tcW w:w="1009" w:type="dxa"/>
            <w:noWrap/>
            <w:hideMark/>
          </w:tcPr>
          <w:p w14:paraId="7D7DDD52"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Patient Chart</w:t>
            </w:r>
          </w:p>
        </w:tc>
        <w:tc>
          <w:tcPr>
            <w:tcW w:w="4050" w:type="dxa"/>
            <w:hideMark/>
          </w:tcPr>
          <w:p w14:paraId="60A0868D"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The doctor must see facts about the animal on their chart (height/weight/gender)</w:t>
            </w:r>
          </w:p>
        </w:tc>
        <w:tc>
          <w:tcPr>
            <w:tcW w:w="1260" w:type="dxa"/>
            <w:noWrap/>
            <w:hideMark/>
          </w:tcPr>
          <w:p w14:paraId="0956C17E"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Constraint</w:t>
            </w:r>
          </w:p>
        </w:tc>
        <w:tc>
          <w:tcPr>
            <w:tcW w:w="810" w:type="dxa"/>
            <w:noWrap/>
            <w:hideMark/>
          </w:tcPr>
          <w:p w14:paraId="6049B253"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Static</w:t>
            </w:r>
          </w:p>
        </w:tc>
        <w:tc>
          <w:tcPr>
            <w:tcW w:w="1440" w:type="dxa"/>
            <w:noWrap/>
            <w:hideMark/>
          </w:tcPr>
          <w:p w14:paraId="064AF2CC"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Organizational Policy</w:t>
            </w:r>
          </w:p>
        </w:tc>
        <w:tc>
          <w:tcPr>
            <w:tcW w:w="1620" w:type="dxa"/>
            <w:noWrap/>
            <w:hideMark/>
          </w:tcPr>
          <w:p w14:paraId="04512B05"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2A41CD" w:rsidRPr="00C36F4A" w14:paraId="1498C7CB" w14:textId="77777777" w:rsidTr="0025154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51D76C51" w14:textId="77777777" w:rsidR="00C36F4A" w:rsidRPr="00C36F4A" w:rsidRDefault="00C36F4A">
            <w:pPr>
              <w:rPr>
                <w:sz w:val="18"/>
              </w:rPr>
            </w:pPr>
            <w:r w:rsidRPr="00C36F4A">
              <w:rPr>
                <w:sz w:val="18"/>
              </w:rPr>
              <w:t>Chart-07</w:t>
            </w:r>
          </w:p>
        </w:tc>
        <w:tc>
          <w:tcPr>
            <w:tcW w:w="1009" w:type="dxa"/>
            <w:noWrap/>
            <w:hideMark/>
          </w:tcPr>
          <w:p w14:paraId="50633D29"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Patient Chart</w:t>
            </w:r>
          </w:p>
        </w:tc>
        <w:tc>
          <w:tcPr>
            <w:tcW w:w="4050" w:type="dxa"/>
            <w:hideMark/>
          </w:tcPr>
          <w:p w14:paraId="0A2E30A7"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The chart must show the most recent medical procedures for the pet</w:t>
            </w:r>
          </w:p>
        </w:tc>
        <w:tc>
          <w:tcPr>
            <w:tcW w:w="1260" w:type="dxa"/>
            <w:noWrap/>
            <w:hideMark/>
          </w:tcPr>
          <w:p w14:paraId="290D3995"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Constraint</w:t>
            </w:r>
          </w:p>
        </w:tc>
        <w:tc>
          <w:tcPr>
            <w:tcW w:w="810" w:type="dxa"/>
            <w:noWrap/>
            <w:hideMark/>
          </w:tcPr>
          <w:p w14:paraId="7B66C478"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308C2A67"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Organizational Policy</w:t>
            </w:r>
          </w:p>
        </w:tc>
        <w:tc>
          <w:tcPr>
            <w:tcW w:w="1620" w:type="dxa"/>
            <w:noWrap/>
            <w:hideMark/>
          </w:tcPr>
          <w:p w14:paraId="0C43802C"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25154C" w:rsidRPr="00C36F4A" w14:paraId="2A0C4D8B" w14:textId="77777777" w:rsidTr="0025154C">
        <w:trPr>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443565E0" w14:textId="77777777" w:rsidR="00C36F4A" w:rsidRPr="00C36F4A" w:rsidRDefault="00C36F4A">
            <w:pPr>
              <w:rPr>
                <w:sz w:val="18"/>
              </w:rPr>
            </w:pPr>
            <w:r w:rsidRPr="00C36F4A">
              <w:rPr>
                <w:sz w:val="18"/>
              </w:rPr>
              <w:t>Chart-08</w:t>
            </w:r>
          </w:p>
        </w:tc>
        <w:tc>
          <w:tcPr>
            <w:tcW w:w="1009" w:type="dxa"/>
            <w:noWrap/>
            <w:hideMark/>
          </w:tcPr>
          <w:p w14:paraId="4F9225E1"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Patient Chart</w:t>
            </w:r>
          </w:p>
        </w:tc>
        <w:tc>
          <w:tcPr>
            <w:tcW w:w="4050" w:type="dxa"/>
            <w:hideMark/>
          </w:tcPr>
          <w:p w14:paraId="34C40AF8"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The vet must be able to easily access all known medical procedures for the animal</w:t>
            </w:r>
          </w:p>
        </w:tc>
        <w:tc>
          <w:tcPr>
            <w:tcW w:w="1260" w:type="dxa"/>
            <w:noWrap/>
            <w:hideMark/>
          </w:tcPr>
          <w:p w14:paraId="5FE5AAF4"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Constraint</w:t>
            </w:r>
          </w:p>
        </w:tc>
        <w:tc>
          <w:tcPr>
            <w:tcW w:w="810" w:type="dxa"/>
            <w:noWrap/>
            <w:hideMark/>
          </w:tcPr>
          <w:p w14:paraId="08DC2AD6"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Static</w:t>
            </w:r>
          </w:p>
        </w:tc>
        <w:tc>
          <w:tcPr>
            <w:tcW w:w="1440" w:type="dxa"/>
            <w:noWrap/>
            <w:hideMark/>
          </w:tcPr>
          <w:p w14:paraId="0163FF34"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Organizational Policy</w:t>
            </w:r>
          </w:p>
        </w:tc>
        <w:tc>
          <w:tcPr>
            <w:tcW w:w="1620" w:type="dxa"/>
            <w:noWrap/>
            <w:hideMark/>
          </w:tcPr>
          <w:p w14:paraId="74422EDA"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2A41CD" w:rsidRPr="00C36F4A" w14:paraId="70582A54" w14:textId="77777777" w:rsidTr="0025154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3507A58A" w14:textId="77777777" w:rsidR="00C36F4A" w:rsidRPr="00C36F4A" w:rsidRDefault="00C36F4A">
            <w:pPr>
              <w:rPr>
                <w:sz w:val="18"/>
              </w:rPr>
            </w:pPr>
            <w:r w:rsidRPr="00C36F4A">
              <w:rPr>
                <w:sz w:val="18"/>
              </w:rPr>
              <w:t>Chart-09</w:t>
            </w:r>
          </w:p>
        </w:tc>
        <w:tc>
          <w:tcPr>
            <w:tcW w:w="1009" w:type="dxa"/>
            <w:noWrap/>
            <w:hideMark/>
          </w:tcPr>
          <w:p w14:paraId="01666306"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Patient Chart</w:t>
            </w:r>
          </w:p>
        </w:tc>
        <w:tc>
          <w:tcPr>
            <w:tcW w:w="4050" w:type="dxa"/>
            <w:hideMark/>
          </w:tcPr>
          <w:p w14:paraId="4FF18005" w14:textId="364ACE3F"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 xml:space="preserve">The vet must be able to see all the most recent lab work for the animal </w:t>
            </w:r>
          </w:p>
        </w:tc>
        <w:tc>
          <w:tcPr>
            <w:tcW w:w="1260" w:type="dxa"/>
            <w:noWrap/>
            <w:hideMark/>
          </w:tcPr>
          <w:p w14:paraId="7EC92B69"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Constraint</w:t>
            </w:r>
          </w:p>
        </w:tc>
        <w:tc>
          <w:tcPr>
            <w:tcW w:w="810" w:type="dxa"/>
            <w:noWrap/>
            <w:hideMark/>
          </w:tcPr>
          <w:p w14:paraId="06936085"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5EEA8E14"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Organizational Policy</w:t>
            </w:r>
          </w:p>
        </w:tc>
        <w:tc>
          <w:tcPr>
            <w:tcW w:w="1620" w:type="dxa"/>
            <w:noWrap/>
            <w:hideMark/>
          </w:tcPr>
          <w:p w14:paraId="67598535"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25154C" w:rsidRPr="00C36F4A" w14:paraId="24940011" w14:textId="77777777" w:rsidTr="0025154C">
        <w:trPr>
          <w:trHeight w:val="12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015CBDD3" w14:textId="77777777" w:rsidR="00C36F4A" w:rsidRPr="00C36F4A" w:rsidRDefault="00C36F4A">
            <w:pPr>
              <w:rPr>
                <w:sz w:val="18"/>
              </w:rPr>
            </w:pPr>
            <w:r w:rsidRPr="00C36F4A">
              <w:rPr>
                <w:sz w:val="18"/>
              </w:rPr>
              <w:t>Chart-10</w:t>
            </w:r>
          </w:p>
        </w:tc>
        <w:tc>
          <w:tcPr>
            <w:tcW w:w="1009" w:type="dxa"/>
            <w:noWrap/>
            <w:hideMark/>
          </w:tcPr>
          <w:p w14:paraId="5DEAEAF1"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Patient Chart</w:t>
            </w:r>
          </w:p>
        </w:tc>
        <w:tc>
          <w:tcPr>
            <w:tcW w:w="4050" w:type="dxa"/>
            <w:hideMark/>
          </w:tcPr>
          <w:p w14:paraId="18440E99"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Even if it's not used in the database model, the lead Vet is insisting on there being a chart number.  She's ok if it's the same thing as the PetID</w:t>
            </w:r>
          </w:p>
        </w:tc>
        <w:tc>
          <w:tcPr>
            <w:tcW w:w="1260" w:type="dxa"/>
            <w:noWrap/>
            <w:hideMark/>
          </w:tcPr>
          <w:p w14:paraId="05F0C9DE"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Constraint</w:t>
            </w:r>
          </w:p>
        </w:tc>
        <w:tc>
          <w:tcPr>
            <w:tcW w:w="810" w:type="dxa"/>
            <w:noWrap/>
            <w:hideMark/>
          </w:tcPr>
          <w:p w14:paraId="017D0BAA"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Static</w:t>
            </w:r>
          </w:p>
        </w:tc>
        <w:tc>
          <w:tcPr>
            <w:tcW w:w="1440" w:type="dxa"/>
            <w:noWrap/>
            <w:hideMark/>
          </w:tcPr>
          <w:p w14:paraId="35352D35"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Organizational Policy</w:t>
            </w:r>
          </w:p>
        </w:tc>
        <w:tc>
          <w:tcPr>
            <w:tcW w:w="1620" w:type="dxa"/>
            <w:noWrap/>
            <w:hideMark/>
          </w:tcPr>
          <w:p w14:paraId="541429CA"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2A41CD" w:rsidRPr="00C36F4A" w14:paraId="03D6DC09" w14:textId="77777777" w:rsidTr="0025154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5CD34784" w14:textId="77777777" w:rsidR="00C36F4A" w:rsidRPr="00C36F4A" w:rsidRDefault="00C36F4A">
            <w:pPr>
              <w:rPr>
                <w:sz w:val="18"/>
              </w:rPr>
            </w:pPr>
            <w:r w:rsidRPr="00C36F4A">
              <w:rPr>
                <w:sz w:val="18"/>
              </w:rPr>
              <w:lastRenderedPageBreak/>
              <w:t>Chart-11</w:t>
            </w:r>
          </w:p>
        </w:tc>
        <w:tc>
          <w:tcPr>
            <w:tcW w:w="1009" w:type="dxa"/>
            <w:noWrap/>
            <w:hideMark/>
          </w:tcPr>
          <w:p w14:paraId="306B8DC3"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Patient Chart</w:t>
            </w:r>
          </w:p>
        </w:tc>
        <w:tc>
          <w:tcPr>
            <w:tcW w:w="4050" w:type="dxa"/>
            <w:hideMark/>
          </w:tcPr>
          <w:p w14:paraId="292A4084"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For critical illnesses in labs the chart must be flagged so the doctor is aware…avian flu, rabies, etc.</w:t>
            </w:r>
          </w:p>
        </w:tc>
        <w:tc>
          <w:tcPr>
            <w:tcW w:w="1260" w:type="dxa"/>
            <w:noWrap/>
            <w:hideMark/>
          </w:tcPr>
          <w:p w14:paraId="54F9D727"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Constraint</w:t>
            </w:r>
          </w:p>
        </w:tc>
        <w:tc>
          <w:tcPr>
            <w:tcW w:w="810" w:type="dxa"/>
            <w:noWrap/>
            <w:hideMark/>
          </w:tcPr>
          <w:p w14:paraId="0FBFCCC9"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4C1FF7C9"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Government Regulation</w:t>
            </w:r>
          </w:p>
        </w:tc>
        <w:tc>
          <w:tcPr>
            <w:tcW w:w="1620" w:type="dxa"/>
            <w:noWrap/>
            <w:hideMark/>
          </w:tcPr>
          <w:p w14:paraId="0171BFC7"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25154C" w:rsidRPr="00C36F4A" w14:paraId="1245A74D" w14:textId="77777777" w:rsidTr="0025154C">
        <w:trPr>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64C3F539" w14:textId="77777777" w:rsidR="00C36F4A" w:rsidRPr="00C36F4A" w:rsidRDefault="00C36F4A">
            <w:pPr>
              <w:rPr>
                <w:sz w:val="18"/>
              </w:rPr>
            </w:pPr>
            <w:r w:rsidRPr="00C36F4A">
              <w:rPr>
                <w:sz w:val="18"/>
              </w:rPr>
              <w:t>Chart-12</w:t>
            </w:r>
          </w:p>
        </w:tc>
        <w:tc>
          <w:tcPr>
            <w:tcW w:w="1009" w:type="dxa"/>
            <w:noWrap/>
            <w:hideMark/>
          </w:tcPr>
          <w:p w14:paraId="4CA37AA2"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Patient Chart</w:t>
            </w:r>
          </w:p>
        </w:tc>
        <w:tc>
          <w:tcPr>
            <w:tcW w:w="4050" w:type="dxa"/>
            <w:hideMark/>
          </w:tcPr>
          <w:p w14:paraId="36A47B29"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 xml:space="preserve">Most recent radiology tests (MRI/X-Ray) images must show up on the chart </w:t>
            </w:r>
          </w:p>
        </w:tc>
        <w:tc>
          <w:tcPr>
            <w:tcW w:w="1260" w:type="dxa"/>
            <w:noWrap/>
            <w:hideMark/>
          </w:tcPr>
          <w:p w14:paraId="5F15935B"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Constraint</w:t>
            </w:r>
          </w:p>
        </w:tc>
        <w:tc>
          <w:tcPr>
            <w:tcW w:w="810" w:type="dxa"/>
            <w:noWrap/>
            <w:hideMark/>
          </w:tcPr>
          <w:p w14:paraId="59C3047D"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Static</w:t>
            </w:r>
          </w:p>
        </w:tc>
        <w:tc>
          <w:tcPr>
            <w:tcW w:w="1440" w:type="dxa"/>
            <w:noWrap/>
            <w:hideMark/>
          </w:tcPr>
          <w:p w14:paraId="299027F9"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Organizational Policy</w:t>
            </w:r>
          </w:p>
        </w:tc>
        <w:tc>
          <w:tcPr>
            <w:tcW w:w="1620" w:type="dxa"/>
            <w:noWrap/>
            <w:hideMark/>
          </w:tcPr>
          <w:p w14:paraId="1A5A38E7"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2A41CD" w:rsidRPr="00C36F4A" w14:paraId="27BB629B" w14:textId="77777777" w:rsidTr="0025154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152FDCFD" w14:textId="77777777" w:rsidR="00C36F4A" w:rsidRPr="00C36F4A" w:rsidRDefault="00C36F4A">
            <w:pPr>
              <w:rPr>
                <w:sz w:val="18"/>
              </w:rPr>
            </w:pPr>
            <w:r w:rsidRPr="00C36F4A">
              <w:rPr>
                <w:sz w:val="18"/>
              </w:rPr>
              <w:t>Chart-13</w:t>
            </w:r>
          </w:p>
        </w:tc>
        <w:tc>
          <w:tcPr>
            <w:tcW w:w="1009" w:type="dxa"/>
            <w:noWrap/>
            <w:hideMark/>
          </w:tcPr>
          <w:p w14:paraId="683D893C"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Patient Chart</w:t>
            </w:r>
          </w:p>
        </w:tc>
        <w:tc>
          <w:tcPr>
            <w:tcW w:w="4050" w:type="dxa"/>
            <w:hideMark/>
          </w:tcPr>
          <w:p w14:paraId="1BC6ACE6"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Vet must be able to access historical radiology information</w:t>
            </w:r>
          </w:p>
        </w:tc>
        <w:tc>
          <w:tcPr>
            <w:tcW w:w="1260" w:type="dxa"/>
            <w:noWrap/>
            <w:hideMark/>
          </w:tcPr>
          <w:p w14:paraId="2FE3AED3"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Constraint</w:t>
            </w:r>
          </w:p>
        </w:tc>
        <w:tc>
          <w:tcPr>
            <w:tcW w:w="810" w:type="dxa"/>
            <w:noWrap/>
            <w:hideMark/>
          </w:tcPr>
          <w:p w14:paraId="4CB6A221"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15769EC9"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Organizational Policy</w:t>
            </w:r>
          </w:p>
        </w:tc>
        <w:tc>
          <w:tcPr>
            <w:tcW w:w="1620" w:type="dxa"/>
            <w:noWrap/>
            <w:hideMark/>
          </w:tcPr>
          <w:p w14:paraId="02B653D9"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25154C" w:rsidRPr="00C36F4A" w14:paraId="074102E0" w14:textId="77777777" w:rsidTr="0025154C">
        <w:trPr>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5AC2A5AF" w14:textId="77777777" w:rsidR="00C36F4A" w:rsidRPr="00C36F4A" w:rsidRDefault="00C36F4A">
            <w:pPr>
              <w:rPr>
                <w:sz w:val="18"/>
              </w:rPr>
            </w:pPr>
            <w:r w:rsidRPr="00C36F4A">
              <w:rPr>
                <w:sz w:val="18"/>
              </w:rPr>
              <w:t>Chart-14</w:t>
            </w:r>
          </w:p>
        </w:tc>
        <w:tc>
          <w:tcPr>
            <w:tcW w:w="1009" w:type="dxa"/>
            <w:noWrap/>
            <w:hideMark/>
          </w:tcPr>
          <w:p w14:paraId="785AFF17"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Patient Chart</w:t>
            </w:r>
          </w:p>
        </w:tc>
        <w:tc>
          <w:tcPr>
            <w:tcW w:w="4050" w:type="dxa"/>
            <w:hideMark/>
          </w:tcPr>
          <w:p w14:paraId="55F9115C" w14:textId="53940D2C"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Vet must be able to see what another animal brothers &amp; sister's the current patient has</w:t>
            </w:r>
          </w:p>
        </w:tc>
        <w:tc>
          <w:tcPr>
            <w:tcW w:w="1260" w:type="dxa"/>
            <w:noWrap/>
            <w:hideMark/>
          </w:tcPr>
          <w:p w14:paraId="4F1BE7F0"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Constraint</w:t>
            </w:r>
          </w:p>
        </w:tc>
        <w:tc>
          <w:tcPr>
            <w:tcW w:w="810" w:type="dxa"/>
            <w:noWrap/>
            <w:hideMark/>
          </w:tcPr>
          <w:p w14:paraId="7C9DC324"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Static</w:t>
            </w:r>
          </w:p>
        </w:tc>
        <w:tc>
          <w:tcPr>
            <w:tcW w:w="1440" w:type="dxa"/>
            <w:noWrap/>
            <w:hideMark/>
          </w:tcPr>
          <w:p w14:paraId="4B543DEE"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Organizational Policy</w:t>
            </w:r>
          </w:p>
        </w:tc>
        <w:tc>
          <w:tcPr>
            <w:tcW w:w="1620" w:type="dxa"/>
            <w:noWrap/>
            <w:hideMark/>
          </w:tcPr>
          <w:p w14:paraId="79D8A50E"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2A41CD" w:rsidRPr="00C36F4A" w14:paraId="7C6DCF0D" w14:textId="77777777" w:rsidTr="0025154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6417F75B" w14:textId="77777777" w:rsidR="00C36F4A" w:rsidRPr="00C36F4A" w:rsidRDefault="00C36F4A">
            <w:pPr>
              <w:rPr>
                <w:sz w:val="18"/>
              </w:rPr>
            </w:pPr>
            <w:r w:rsidRPr="00C36F4A">
              <w:rPr>
                <w:sz w:val="18"/>
              </w:rPr>
              <w:t>Chart-15</w:t>
            </w:r>
          </w:p>
        </w:tc>
        <w:tc>
          <w:tcPr>
            <w:tcW w:w="1009" w:type="dxa"/>
            <w:noWrap/>
            <w:hideMark/>
          </w:tcPr>
          <w:p w14:paraId="06794FCE"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Patient Chart</w:t>
            </w:r>
          </w:p>
        </w:tc>
        <w:tc>
          <w:tcPr>
            <w:tcW w:w="4050" w:type="dxa"/>
            <w:hideMark/>
          </w:tcPr>
          <w:p w14:paraId="76F73AF8"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There needs to be a way to import records from other vets/specialists and keep them separate?</w:t>
            </w:r>
          </w:p>
        </w:tc>
        <w:tc>
          <w:tcPr>
            <w:tcW w:w="1260" w:type="dxa"/>
            <w:noWrap/>
            <w:hideMark/>
          </w:tcPr>
          <w:p w14:paraId="059E3196"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Constraint</w:t>
            </w:r>
          </w:p>
        </w:tc>
        <w:tc>
          <w:tcPr>
            <w:tcW w:w="810" w:type="dxa"/>
            <w:noWrap/>
            <w:hideMark/>
          </w:tcPr>
          <w:p w14:paraId="20E0F3C7"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70F4DA2E"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Organizational Policy</w:t>
            </w:r>
          </w:p>
        </w:tc>
        <w:tc>
          <w:tcPr>
            <w:tcW w:w="1620" w:type="dxa"/>
            <w:noWrap/>
            <w:hideMark/>
          </w:tcPr>
          <w:p w14:paraId="7C62FC16"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25154C" w:rsidRPr="00C36F4A" w14:paraId="443F0CFC" w14:textId="77777777" w:rsidTr="0025154C">
        <w:trPr>
          <w:trHeight w:val="18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1BAD17B1" w14:textId="77777777" w:rsidR="00C36F4A" w:rsidRPr="00C36F4A" w:rsidRDefault="00C36F4A">
            <w:pPr>
              <w:rPr>
                <w:sz w:val="18"/>
              </w:rPr>
            </w:pPr>
            <w:r w:rsidRPr="00C36F4A">
              <w:rPr>
                <w:sz w:val="18"/>
              </w:rPr>
              <w:t>Chart -16</w:t>
            </w:r>
          </w:p>
        </w:tc>
        <w:tc>
          <w:tcPr>
            <w:tcW w:w="1009" w:type="dxa"/>
            <w:noWrap/>
            <w:hideMark/>
          </w:tcPr>
          <w:p w14:paraId="5A729F6A"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Patient Chart</w:t>
            </w:r>
          </w:p>
        </w:tc>
        <w:tc>
          <w:tcPr>
            <w:tcW w:w="4050" w:type="dxa"/>
            <w:hideMark/>
          </w:tcPr>
          <w:p w14:paraId="7A5A9599" w14:textId="1EC4E25D"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Radiology is not yet done in house but is done next door; by regulation Radiology must be separate from the patient care setting; they will manually import that data into the chart.  Charges are incurred at the "business" next door.</w:t>
            </w:r>
          </w:p>
        </w:tc>
        <w:tc>
          <w:tcPr>
            <w:tcW w:w="1260" w:type="dxa"/>
            <w:noWrap/>
            <w:hideMark/>
          </w:tcPr>
          <w:p w14:paraId="002A0499"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Fact</w:t>
            </w:r>
          </w:p>
        </w:tc>
        <w:tc>
          <w:tcPr>
            <w:tcW w:w="810" w:type="dxa"/>
            <w:noWrap/>
            <w:hideMark/>
          </w:tcPr>
          <w:p w14:paraId="66FF185A"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Static</w:t>
            </w:r>
          </w:p>
        </w:tc>
        <w:tc>
          <w:tcPr>
            <w:tcW w:w="1440" w:type="dxa"/>
            <w:noWrap/>
            <w:hideMark/>
          </w:tcPr>
          <w:p w14:paraId="63562C6E"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Government Regulation</w:t>
            </w:r>
          </w:p>
        </w:tc>
        <w:tc>
          <w:tcPr>
            <w:tcW w:w="1620" w:type="dxa"/>
            <w:noWrap/>
            <w:hideMark/>
          </w:tcPr>
          <w:p w14:paraId="7BF36A39"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2A41CD" w:rsidRPr="00C36F4A" w14:paraId="782CDF15" w14:textId="77777777" w:rsidTr="0025154C">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41E1F830" w14:textId="77777777" w:rsidR="00C36F4A" w:rsidRPr="00C36F4A" w:rsidRDefault="00C36F4A">
            <w:pPr>
              <w:rPr>
                <w:sz w:val="18"/>
              </w:rPr>
            </w:pPr>
            <w:r w:rsidRPr="00C36F4A">
              <w:rPr>
                <w:sz w:val="18"/>
              </w:rPr>
              <w:t>Chart-17</w:t>
            </w:r>
          </w:p>
        </w:tc>
        <w:tc>
          <w:tcPr>
            <w:tcW w:w="1009" w:type="dxa"/>
            <w:noWrap/>
            <w:hideMark/>
          </w:tcPr>
          <w:p w14:paraId="14FB1EB5"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Patient Chart</w:t>
            </w:r>
          </w:p>
        </w:tc>
        <w:tc>
          <w:tcPr>
            <w:tcW w:w="4050" w:type="dxa"/>
            <w:hideMark/>
          </w:tcPr>
          <w:p w14:paraId="00D5D45C"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Any procedures that can be done by nurses or assistants must be done under the direct supervision of a vet, thus the responsible vet must be noted in the chart for ALL procedures, even something as simple as removing a bur from a dog's foot-pad</w:t>
            </w:r>
          </w:p>
        </w:tc>
        <w:tc>
          <w:tcPr>
            <w:tcW w:w="1260" w:type="dxa"/>
            <w:noWrap/>
            <w:hideMark/>
          </w:tcPr>
          <w:p w14:paraId="26406F4B"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Fact</w:t>
            </w:r>
          </w:p>
        </w:tc>
        <w:tc>
          <w:tcPr>
            <w:tcW w:w="810" w:type="dxa"/>
            <w:noWrap/>
            <w:hideMark/>
          </w:tcPr>
          <w:p w14:paraId="10FA479F"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6C9A66A7"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Government Regulation</w:t>
            </w:r>
          </w:p>
        </w:tc>
        <w:tc>
          <w:tcPr>
            <w:tcW w:w="1620" w:type="dxa"/>
            <w:noWrap/>
            <w:hideMark/>
          </w:tcPr>
          <w:p w14:paraId="7A610C96"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25154C" w:rsidRPr="00C36F4A" w14:paraId="2EBB9D9A" w14:textId="77777777" w:rsidTr="0025154C">
        <w:trPr>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6C772DED" w14:textId="77777777" w:rsidR="00C36F4A" w:rsidRPr="00C36F4A" w:rsidRDefault="00C36F4A">
            <w:pPr>
              <w:rPr>
                <w:sz w:val="18"/>
              </w:rPr>
            </w:pPr>
            <w:r w:rsidRPr="00C36F4A">
              <w:rPr>
                <w:sz w:val="18"/>
              </w:rPr>
              <w:t>CRM-01</w:t>
            </w:r>
          </w:p>
        </w:tc>
        <w:tc>
          <w:tcPr>
            <w:tcW w:w="1009" w:type="dxa"/>
            <w:noWrap/>
            <w:hideMark/>
          </w:tcPr>
          <w:p w14:paraId="3329BC55"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Record Keeping</w:t>
            </w:r>
          </w:p>
        </w:tc>
        <w:tc>
          <w:tcPr>
            <w:tcW w:w="4050" w:type="dxa"/>
            <w:hideMark/>
          </w:tcPr>
          <w:p w14:paraId="632ADD9F"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An owner/parent may have multiple pets, a pet can only belong to one owner</w:t>
            </w:r>
          </w:p>
        </w:tc>
        <w:tc>
          <w:tcPr>
            <w:tcW w:w="1260" w:type="dxa"/>
            <w:noWrap/>
            <w:hideMark/>
          </w:tcPr>
          <w:p w14:paraId="7E85074E"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Constraint</w:t>
            </w:r>
          </w:p>
        </w:tc>
        <w:tc>
          <w:tcPr>
            <w:tcW w:w="810" w:type="dxa"/>
            <w:noWrap/>
            <w:hideMark/>
          </w:tcPr>
          <w:p w14:paraId="507646C7"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Static</w:t>
            </w:r>
          </w:p>
        </w:tc>
        <w:tc>
          <w:tcPr>
            <w:tcW w:w="1440" w:type="dxa"/>
            <w:noWrap/>
            <w:hideMark/>
          </w:tcPr>
          <w:p w14:paraId="64861B7B"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Common Sense/Organizational Policy</w:t>
            </w:r>
          </w:p>
        </w:tc>
        <w:tc>
          <w:tcPr>
            <w:tcW w:w="1620" w:type="dxa"/>
            <w:noWrap/>
            <w:hideMark/>
          </w:tcPr>
          <w:p w14:paraId="07D919B3"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2A41CD" w:rsidRPr="00C36F4A" w14:paraId="3EA4CDCD" w14:textId="77777777" w:rsidTr="0025154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6E99F1E9" w14:textId="77777777" w:rsidR="00C36F4A" w:rsidRPr="00C36F4A" w:rsidRDefault="00C36F4A">
            <w:pPr>
              <w:rPr>
                <w:sz w:val="18"/>
              </w:rPr>
            </w:pPr>
            <w:r w:rsidRPr="00C36F4A">
              <w:rPr>
                <w:sz w:val="18"/>
              </w:rPr>
              <w:t>CRM-02</w:t>
            </w:r>
          </w:p>
        </w:tc>
        <w:tc>
          <w:tcPr>
            <w:tcW w:w="1009" w:type="dxa"/>
            <w:noWrap/>
            <w:hideMark/>
          </w:tcPr>
          <w:p w14:paraId="22E2771A"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Record Keeping</w:t>
            </w:r>
          </w:p>
        </w:tc>
        <w:tc>
          <w:tcPr>
            <w:tcW w:w="4050" w:type="dxa"/>
            <w:hideMark/>
          </w:tcPr>
          <w:p w14:paraId="64FFD2DF"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A pet may only have one owner, but an owner can designate a responsible adult to pick up the animal after outpatient procedures.</w:t>
            </w:r>
          </w:p>
        </w:tc>
        <w:tc>
          <w:tcPr>
            <w:tcW w:w="1260" w:type="dxa"/>
            <w:noWrap/>
            <w:hideMark/>
          </w:tcPr>
          <w:p w14:paraId="45499837"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Fact</w:t>
            </w:r>
          </w:p>
        </w:tc>
        <w:tc>
          <w:tcPr>
            <w:tcW w:w="810" w:type="dxa"/>
            <w:noWrap/>
            <w:hideMark/>
          </w:tcPr>
          <w:p w14:paraId="336162B4"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3A145C5F"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Organizational Policy</w:t>
            </w:r>
          </w:p>
        </w:tc>
        <w:tc>
          <w:tcPr>
            <w:tcW w:w="1620" w:type="dxa"/>
            <w:noWrap/>
            <w:hideMark/>
          </w:tcPr>
          <w:p w14:paraId="3A287F34"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25154C" w:rsidRPr="00C36F4A" w14:paraId="2699F5A9" w14:textId="77777777" w:rsidTr="0025154C">
        <w:trPr>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5377F821" w14:textId="77777777" w:rsidR="00C36F4A" w:rsidRPr="00C36F4A" w:rsidRDefault="00C36F4A">
            <w:pPr>
              <w:rPr>
                <w:sz w:val="18"/>
              </w:rPr>
            </w:pPr>
            <w:r w:rsidRPr="00C36F4A">
              <w:rPr>
                <w:sz w:val="18"/>
              </w:rPr>
              <w:t>CRM-03</w:t>
            </w:r>
          </w:p>
        </w:tc>
        <w:tc>
          <w:tcPr>
            <w:tcW w:w="1009" w:type="dxa"/>
            <w:noWrap/>
            <w:hideMark/>
          </w:tcPr>
          <w:p w14:paraId="3C76EED8"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Record Keeping</w:t>
            </w:r>
          </w:p>
        </w:tc>
        <w:tc>
          <w:tcPr>
            <w:tcW w:w="4050" w:type="dxa"/>
            <w:hideMark/>
          </w:tcPr>
          <w:p w14:paraId="39B59AAD"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When a Customer's information is called up only their living animals should be shown</w:t>
            </w:r>
          </w:p>
        </w:tc>
        <w:tc>
          <w:tcPr>
            <w:tcW w:w="1260" w:type="dxa"/>
            <w:noWrap/>
            <w:hideMark/>
          </w:tcPr>
          <w:p w14:paraId="06FBC042"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Constraint</w:t>
            </w:r>
          </w:p>
        </w:tc>
        <w:tc>
          <w:tcPr>
            <w:tcW w:w="810" w:type="dxa"/>
            <w:noWrap/>
            <w:hideMark/>
          </w:tcPr>
          <w:p w14:paraId="030B5C8D"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Static</w:t>
            </w:r>
          </w:p>
        </w:tc>
        <w:tc>
          <w:tcPr>
            <w:tcW w:w="1440" w:type="dxa"/>
            <w:noWrap/>
            <w:hideMark/>
          </w:tcPr>
          <w:p w14:paraId="65EA4604"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Organizational Policy</w:t>
            </w:r>
          </w:p>
        </w:tc>
        <w:tc>
          <w:tcPr>
            <w:tcW w:w="1620" w:type="dxa"/>
            <w:noWrap/>
            <w:hideMark/>
          </w:tcPr>
          <w:p w14:paraId="678CFB84"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2A41CD" w:rsidRPr="00C36F4A" w14:paraId="43754388" w14:textId="77777777" w:rsidTr="0025154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7B720DC9" w14:textId="77777777" w:rsidR="00C36F4A" w:rsidRPr="00C36F4A" w:rsidRDefault="00C36F4A">
            <w:pPr>
              <w:rPr>
                <w:sz w:val="18"/>
              </w:rPr>
            </w:pPr>
            <w:r w:rsidRPr="00C36F4A">
              <w:rPr>
                <w:sz w:val="18"/>
              </w:rPr>
              <w:t>CRM-05</w:t>
            </w:r>
          </w:p>
        </w:tc>
        <w:tc>
          <w:tcPr>
            <w:tcW w:w="1009" w:type="dxa"/>
            <w:noWrap/>
            <w:hideMark/>
          </w:tcPr>
          <w:p w14:paraId="6187DD77"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Record Keeping</w:t>
            </w:r>
          </w:p>
        </w:tc>
        <w:tc>
          <w:tcPr>
            <w:tcW w:w="4050" w:type="dxa"/>
            <w:hideMark/>
          </w:tcPr>
          <w:p w14:paraId="34480B67"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 xml:space="preserve">When a parent brings in a new animal family member a "chart" should be created as soon as we have the animal's information. </w:t>
            </w:r>
          </w:p>
        </w:tc>
        <w:tc>
          <w:tcPr>
            <w:tcW w:w="1260" w:type="dxa"/>
            <w:noWrap/>
            <w:hideMark/>
          </w:tcPr>
          <w:p w14:paraId="4AEA3AD8"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Action Enabler</w:t>
            </w:r>
          </w:p>
        </w:tc>
        <w:tc>
          <w:tcPr>
            <w:tcW w:w="810" w:type="dxa"/>
            <w:noWrap/>
            <w:hideMark/>
          </w:tcPr>
          <w:p w14:paraId="16E054CD"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3721F844"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Organizational Policy</w:t>
            </w:r>
          </w:p>
        </w:tc>
        <w:tc>
          <w:tcPr>
            <w:tcW w:w="1620" w:type="dxa"/>
            <w:noWrap/>
            <w:hideMark/>
          </w:tcPr>
          <w:p w14:paraId="2D3E2098"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25154C" w:rsidRPr="00C36F4A" w14:paraId="1B4EF29F" w14:textId="77777777" w:rsidTr="0025154C">
        <w:trPr>
          <w:trHeight w:val="9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04AC89DB" w14:textId="77777777" w:rsidR="00C36F4A" w:rsidRPr="00C36F4A" w:rsidRDefault="00C36F4A">
            <w:pPr>
              <w:rPr>
                <w:sz w:val="18"/>
              </w:rPr>
            </w:pPr>
            <w:r w:rsidRPr="00C36F4A">
              <w:rPr>
                <w:sz w:val="18"/>
              </w:rPr>
              <w:t>CRM-06</w:t>
            </w:r>
          </w:p>
        </w:tc>
        <w:tc>
          <w:tcPr>
            <w:tcW w:w="1009" w:type="dxa"/>
            <w:noWrap/>
            <w:hideMark/>
          </w:tcPr>
          <w:p w14:paraId="6A315B0A"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Record Keeping</w:t>
            </w:r>
          </w:p>
        </w:tc>
        <w:tc>
          <w:tcPr>
            <w:tcW w:w="4050" w:type="dxa"/>
            <w:hideMark/>
          </w:tcPr>
          <w:p w14:paraId="027E8F97" w14:textId="3C63C6EE"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 xml:space="preserve">The Grief </w:t>
            </w:r>
            <w:r w:rsidR="0025154C" w:rsidRPr="00C36F4A">
              <w:t>counselor</w:t>
            </w:r>
            <w:r w:rsidR="0025154C">
              <w:t xml:space="preserve"> </w:t>
            </w:r>
            <w:r w:rsidR="0025154C" w:rsidRPr="00C36F4A">
              <w:t>wants</w:t>
            </w:r>
            <w:r w:rsidRPr="00C36F4A">
              <w:t xml:space="preserve"> to know before meeting with the human what types of pets they like, to facilitate a potential adoption.</w:t>
            </w:r>
          </w:p>
        </w:tc>
        <w:tc>
          <w:tcPr>
            <w:tcW w:w="1260" w:type="dxa"/>
            <w:noWrap/>
            <w:hideMark/>
          </w:tcPr>
          <w:p w14:paraId="4C57381F"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Action Enabler</w:t>
            </w:r>
          </w:p>
        </w:tc>
        <w:tc>
          <w:tcPr>
            <w:tcW w:w="810" w:type="dxa"/>
            <w:noWrap/>
            <w:hideMark/>
          </w:tcPr>
          <w:p w14:paraId="4910D3CE"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Dynamic</w:t>
            </w:r>
          </w:p>
        </w:tc>
        <w:tc>
          <w:tcPr>
            <w:tcW w:w="1440" w:type="dxa"/>
            <w:noWrap/>
            <w:hideMark/>
          </w:tcPr>
          <w:p w14:paraId="259A6ED0"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Organizational Policy</w:t>
            </w:r>
          </w:p>
        </w:tc>
        <w:tc>
          <w:tcPr>
            <w:tcW w:w="1620" w:type="dxa"/>
            <w:noWrap/>
            <w:hideMark/>
          </w:tcPr>
          <w:p w14:paraId="3099E766"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2A41CD" w:rsidRPr="00C36F4A" w14:paraId="168ECED2" w14:textId="77777777" w:rsidTr="0025154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3EBE8AF0" w14:textId="77777777" w:rsidR="00C36F4A" w:rsidRPr="00C36F4A" w:rsidRDefault="00C36F4A">
            <w:pPr>
              <w:rPr>
                <w:sz w:val="18"/>
              </w:rPr>
            </w:pPr>
            <w:r w:rsidRPr="00C36F4A">
              <w:rPr>
                <w:sz w:val="18"/>
              </w:rPr>
              <w:lastRenderedPageBreak/>
              <w:t>CRM-07</w:t>
            </w:r>
          </w:p>
        </w:tc>
        <w:tc>
          <w:tcPr>
            <w:tcW w:w="1009" w:type="dxa"/>
            <w:noWrap/>
            <w:hideMark/>
          </w:tcPr>
          <w:p w14:paraId="2EE4F679"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Record Keeping</w:t>
            </w:r>
          </w:p>
        </w:tc>
        <w:tc>
          <w:tcPr>
            <w:tcW w:w="4050" w:type="dxa"/>
            <w:hideMark/>
          </w:tcPr>
          <w:p w14:paraId="20D05F45"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A list of all owner's pets should be easily available</w:t>
            </w:r>
          </w:p>
        </w:tc>
        <w:tc>
          <w:tcPr>
            <w:tcW w:w="1260" w:type="dxa"/>
            <w:noWrap/>
            <w:hideMark/>
          </w:tcPr>
          <w:p w14:paraId="74E38F56"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Inference</w:t>
            </w:r>
          </w:p>
        </w:tc>
        <w:tc>
          <w:tcPr>
            <w:tcW w:w="810" w:type="dxa"/>
            <w:noWrap/>
            <w:hideMark/>
          </w:tcPr>
          <w:p w14:paraId="58FEDC10"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444D3B89"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CRM-06; Chart-13</w:t>
            </w:r>
          </w:p>
        </w:tc>
        <w:tc>
          <w:tcPr>
            <w:tcW w:w="1620" w:type="dxa"/>
            <w:noWrap/>
            <w:hideMark/>
          </w:tcPr>
          <w:p w14:paraId="61F1DBEC"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25154C" w:rsidRPr="00C36F4A" w14:paraId="2BCDAF8B" w14:textId="77777777" w:rsidTr="0025154C">
        <w:trPr>
          <w:trHeight w:val="9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7FA0F8D8" w14:textId="77777777" w:rsidR="00C36F4A" w:rsidRPr="00C36F4A" w:rsidRDefault="00C36F4A">
            <w:pPr>
              <w:rPr>
                <w:sz w:val="18"/>
              </w:rPr>
            </w:pPr>
            <w:r w:rsidRPr="00C36F4A">
              <w:rPr>
                <w:sz w:val="18"/>
              </w:rPr>
              <w:t>Proc-01</w:t>
            </w:r>
          </w:p>
        </w:tc>
        <w:tc>
          <w:tcPr>
            <w:tcW w:w="1009" w:type="dxa"/>
            <w:noWrap/>
            <w:hideMark/>
          </w:tcPr>
          <w:p w14:paraId="5D777D43"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Procedure</w:t>
            </w:r>
          </w:p>
        </w:tc>
        <w:tc>
          <w:tcPr>
            <w:tcW w:w="4050" w:type="dxa"/>
            <w:hideMark/>
          </w:tcPr>
          <w:p w14:paraId="4C0D6ADA"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 xml:space="preserve">Once a procedure is completed it should be added to the list of procedures performed on the patient, with the date it was done </w:t>
            </w:r>
          </w:p>
        </w:tc>
        <w:tc>
          <w:tcPr>
            <w:tcW w:w="1260" w:type="dxa"/>
            <w:noWrap/>
            <w:hideMark/>
          </w:tcPr>
          <w:p w14:paraId="39C8FC2C"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Action Enabler</w:t>
            </w:r>
          </w:p>
        </w:tc>
        <w:tc>
          <w:tcPr>
            <w:tcW w:w="810" w:type="dxa"/>
            <w:noWrap/>
            <w:hideMark/>
          </w:tcPr>
          <w:p w14:paraId="6E7EE8B1"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Static</w:t>
            </w:r>
          </w:p>
        </w:tc>
        <w:tc>
          <w:tcPr>
            <w:tcW w:w="1440" w:type="dxa"/>
            <w:noWrap/>
            <w:hideMark/>
          </w:tcPr>
          <w:p w14:paraId="15B1BDCC"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Organizational Policy</w:t>
            </w:r>
          </w:p>
        </w:tc>
        <w:tc>
          <w:tcPr>
            <w:tcW w:w="1620" w:type="dxa"/>
            <w:noWrap/>
            <w:hideMark/>
          </w:tcPr>
          <w:p w14:paraId="5ECAF960"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2A41CD" w:rsidRPr="00C36F4A" w14:paraId="3772E861" w14:textId="77777777" w:rsidTr="0025154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0CD42EE8" w14:textId="77777777" w:rsidR="00C36F4A" w:rsidRPr="00C36F4A" w:rsidRDefault="00C36F4A">
            <w:pPr>
              <w:rPr>
                <w:sz w:val="18"/>
              </w:rPr>
            </w:pPr>
            <w:r w:rsidRPr="00C36F4A">
              <w:rPr>
                <w:sz w:val="18"/>
              </w:rPr>
              <w:t>Rx-01</w:t>
            </w:r>
          </w:p>
        </w:tc>
        <w:tc>
          <w:tcPr>
            <w:tcW w:w="1009" w:type="dxa"/>
            <w:noWrap/>
            <w:hideMark/>
          </w:tcPr>
          <w:p w14:paraId="431831BA"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Chemist/Pharma</w:t>
            </w:r>
          </w:p>
        </w:tc>
        <w:tc>
          <w:tcPr>
            <w:tcW w:w="4050" w:type="dxa"/>
            <w:hideMark/>
          </w:tcPr>
          <w:p w14:paraId="1238964C" w14:textId="6E087380"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 xml:space="preserve">Controlled </w:t>
            </w:r>
            <w:r w:rsidRPr="0025154C">
              <w:rPr>
                <w:rFonts w:ascii="Cambria Math" w:hAnsi="Cambria Math" w:cs="Cambria Math"/>
              </w:rPr>
              <w:t>℞</w:t>
            </w:r>
            <w:r w:rsidRPr="0025154C">
              <w:t xml:space="preserve"> </w:t>
            </w:r>
            <w:r w:rsidRPr="00C36F4A">
              <w:t>may only be filled for 14 days at a time</w:t>
            </w:r>
          </w:p>
        </w:tc>
        <w:tc>
          <w:tcPr>
            <w:tcW w:w="1260" w:type="dxa"/>
            <w:noWrap/>
            <w:hideMark/>
          </w:tcPr>
          <w:p w14:paraId="1FEAA067"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Constraint</w:t>
            </w:r>
          </w:p>
        </w:tc>
        <w:tc>
          <w:tcPr>
            <w:tcW w:w="810" w:type="dxa"/>
            <w:noWrap/>
            <w:hideMark/>
          </w:tcPr>
          <w:p w14:paraId="07184B24"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4A074EA3"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Government Regulation</w:t>
            </w:r>
          </w:p>
        </w:tc>
        <w:tc>
          <w:tcPr>
            <w:tcW w:w="1620" w:type="dxa"/>
            <w:noWrap/>
            <w:hideMark/>
          </w:tcPr>
          <w:p w14:paraId="1560A3A7"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25154C" w:rsidRPr="00C36F4A" w14:paraId="7DD475B7" w14:textId="77777777" w:rsidTr="0025154C">
        <w:trPr>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4E49993E" w14:textId="77777777" w:rsidR="00C36F4A" w:rsidRPr="00C36F4A" w:rsidRDefault="00C36F4A">
            <w:pPr>
              <w:rPr>
                <w:sz w:val="18"/>
              </w:rPr>
            </w:pPr>
            <w:r w:rsidRPr="00C36F4A">
              <w:rPr>
                <w:sz w:val="18"/>
              </w:rPr>
              <w:t>Rx-02</w:t>
            </w:r>
          </w:p>
        </w:tc>
        <w:tc>
          <w:tcPr>
            <w:tcW w:w="1009" w:type="dxa"/>
            <w:noWrap/>
            <w:hideMark/>
          </w:tcPr>
          <w:p w14:paraId="7888CEB7"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Chemist/Pharma</w:t>
            </w:r>
          </w:p>
        </w:tc>
        <w:tc>
          <w:tcPr>
            <w:tcW w:w="4050" w:type="dxa"/>
            <w:hideMark/>
          </w:tcPr>
          <w:p w14:paraId="336F319A"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 xml:space="preserve">When there are less than 10 units of any medicine in stock a reorder flag should be set. </w:t>
            </w:r>
          </w:p>
        </w:tc>
        <w:tc>
          <w:tcPr>
            <w:tcW w:w="1260" w:type="dxa"/>
            <w:noWrap/>
            <w:hideMark/>
          </w:tcPr>
          <w:p w14:paraId="4BCEA2CF"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Action Enabler</w:t>
            </w:r>
          </w:p>
        </w:tc>
        <w:tc>
          <w:tcPr>
            <w:tcW w:w="810" w:type="dxa"/>
            <w:noWrap/>
            <w:hideMark/>
          </w:tcPr>
          <w:p w14:paraId="5148AC13"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Dynamic</w:t>
            </w:r>
          </w:p>
        </w:tc>
        <w:tc>
          <w:tcPr>
            <w:tcW w:w="1440" w:type="dxa"/>
            <w:noWrap/>
            <w:hideMark/>
          </w:tcPr>
          <w:p w14:paraId="6BFE3CAD"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Organizational Policy</w:t>
            </w:r>
          </w:p>
        </w:tc>
        <w:tc>
          <w:tcPr>
            <w:tcW w:w="1620" w:type="dxa"/>
            <w:noWrap/>
            <w:hideMark/>
          </w:tcPr>
          <w:p w14:paraId="136AA8A5"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2A41CD" w:rsidRPr="00C36F4A" w14:paraId="728B1338" w14:textId="77777777" w:rsidTr="0025154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5AB4DB06" w14:textId="77777777" w:rsidR="00C36F4A" w:rsidRPr="00C36F4A" w:rsidRDefault="00C36F4A">
            <w:pPr>
              <w:rPr>
                <w:sz w:val="18"/>
              </w:rPr>
            </w:pPr>
            <w:r w:rsidRPr="00C36F4A">
              <w:rPr>
                <w:sz w:val="18"/>
              </w:rPr>
              <w:t>Rx-03</w:t>
            </w:r>
          </w:p>
        </w:tc>
        <w:tc>
          <w:tcPr>
            <w:tcW w:w="1009" w:type="dxa"/>
            <w:noWrap/>
            <w:hideMark/>
          </w:tcPr>
          <w:p w14:paraId="67436499"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Chemist/Pharma</w:t>
            </w:r>
          </w:p>
        </w:tc>
        <w:tc>
          <w:tcPr>
            <w:tcW w:w="4050" w:type="dxa"/>
            <w:hideMark/>
          </w:tcPr>
          <w:p w14:paraId="1F771F3F"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When a chemist fills (and marks it filled) a Rx the amount should be deducted from inventory.</w:t>
            </w:r>
          </w:p>
        </w:tc>
        <w:tc>
          <w:tcPr>
            <w:tcW w:w="1260" w:type="dxa"/>
            <w:noWrap/>
            <w:hideMark/>
          </w:tcPr>
          <w:p w14:paraId="37F66950"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Computation</w:t>
            </w:r>
          </w:p>
        </w:tc>
        <w:tc>
          <w:tcPr>
            <w:tcW w:w="810" w:type="dxa"/>
            <w:noWrap/>
            <w:hideMark/>
          </w:tcPr>
          <w:p w14:paraId="0332E919"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Dynamic</w:t>
            </w:r>
          </w:p>
        </w:tc>
        <w:tc>
          <w:tcPr>
            <w:tcW w:w="1440" w:type="dxa"/>
            <w:noWrap/>
            <w:hideMark/>
          </w:tcPr>
          <w:p w14:paraId="53251F0D"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Organizational Policy</w:t>
            </w:r>
          </w:p>
        </w:tc>
        <w:tc>
          <w:tcPr>
            <w:tcW w:w="1620" w:type="dxa"/>
            <w:noWrap/>
            <w:hideMark/>
          </w:tcPr>
          <w:p w14:paraId="52250DB1"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25154C" w:rsidRPr="00C36F4A" w14:paraId="64ACAA0F" w14:textId="77777777" w:rsidTr="0025154C">
        <w:trPr>
          <w:trHeight w:val="12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5C6D35F7" w14:textId="77777777" w:rsidR="00C36F4A" w:rsidRPr="00C36F4A" w:rsidRDefault="00C36F4A">
            <w:pPr>
              <w:rPr>
                <w:sz w:val="18"/>
              </w:rPr>
            </w:pPr>
            <w:r w:rsidRPr="00C36F4A">
              <w:rPr>
                <w:sz w:val="18"/>
              </w:rPr>
              <w:t>Rx-04</w:t>
            </w:r>
          </w:p>
        </w:tc>
        <w:tc>
          <w:tcPr>
            <w:tcW w:w="1009" w:type="dxa"/>
            <w:noWrap/>
            <w:hideMark/>
          </w:tcPr>
          <w:p w14:paraId="64BC30DA"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Chemist/Pharma</w:t>
            </w:r>
          </w:p>
        </w:tc>
        <w:tc>
          <w:tcPr>
            <w:tcW w:w="4050" w:type="dxa"/>
            <w:hideMark/>
          </w:tcPr>
          <w:p w14:paraId="22AAF928" w14:textId="4D959D28"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 xml:space="preserve">When a doctor adds a pathology lab or an </w:t>
            </w:r>
            <w:r w:rsidRPr="00C36F4A">
              <w:rPr>
                <w:rFonts w:ascii="Cambria Math" w:hAnsi="Cambria Math" w:cs="Cambria Math"/>
              </w:rPr>
              <w:t>℞</w:t>
            </w:r>
            <w:r w:rsidRPr="00C36F4A">
              <w:t xml:space="preserve"> it should be added to a list that the Chemists can see where they can mark it complete when done</w:t>
            </w:r>
          </w:p>
        </w:tc>
        <w:tc>
          <w:tcPr>
            <w:tcW w:w="1260" w:type="dxa"/>
            <w:noWrap/>
            <w:hideMark/>
          </w:tcPr>
          <w:p w14:paraId="142544D5"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Action Enabler</w:t>
            </w:r>
          </w:p>
        </w:tc>
        <w:tc>
          <w:tcPr>
            <w:tcW w:w="810" w:type="dxa"/>
            <w:noWrap/>
            <w:hideMark/>
          </w:tcPr>
          <w:p w14:paraId="74CE55EC"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Static</w:t>
            </w:r>
          </w:p>
        </w:tc>
        <w:tc>
          <w:tcPr>
            <w:tcW w:w="1440" w:type="dxa"/>
            <w:noWrap/>
            <w:hideMark/>
          </w:tcPr>
          <w:p w14:paraId="2AC347EE"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Organizational Policy</w:t>
            </w:r>
          </w:p>
        </w:tc>
        <w:tc>
          <w:tcPr>
            <w:tcW w:w="1620" w:type="dxa"/>
            <w:noWrap/>
            <w:hideMark/>
          </w:tcPr>
          <w:p w14:paraId="20AB3F6B"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2A41CD" w:rsidRPr="00C36F4A" w14:paraId="2DE3707D" w14:textId="77777777" w:rsidTr="0025154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4F04F882" w14:textId="77777777" w:rsidR="00C36F4A" w:rsidRPr="00C36F4A" w:rsidRDefault="00C36F4A">
            <w:pPr>
              <w:rPr>
                <w:sz w:val="18"/>
              </w:rPr>
            </w:pPr>
            <w:r w:rsidRPr="00C36F4A">
              <w:rPr>
                <w:sz w:val="18"/>
              </w:rPr>
              <w:t>Rx-05</w:t>
            </w:r>
          </w:p>
        </w:tc>
        <w:tc>
          <w:tcPr>
            <w:tcW w:w="1009" w:type="dxa"/>
            <w:noWrap/>
            <w:hideMark/>
          </w:tcPr>
          <w:p w14:paraId="0CBE851F"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Chemist/Pharma</w:t>
            </w:r>
          </w:p>
        </w:tc>
        <w:tc>
          <w:tcPr>
            <w:tcW w:w="4050" w:type="dxa"/>
            <w:hideMark/>
          </w:tcPr>
          <w:p w14:paraId="0405AD57" w14:textId="24679C59"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When a chemist performs a lab, the results should be added to the patient’s chart.</w:t>
            </w:r>
          </w:p>
        </w:tc>
        <w:tc>
          <w:tcPr>
            <w:tcW w:w="1260" w:type="dxa"/>
            <w:noWrap/>
            <w:hideMark/>
          </w:tcPr>
          <w:p w14:paraId="68D7831F"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Action Enabler</w:t>
            </w:r>
          </w:p>
        </w:tc>
        <w:tc>
          <w:tcPr>
            <w:tcW w:w="810" w:type="dxa"/>
            <w:noWrap/>
            <w:hideMark/>
          </w:tcPr>
          <w:p w14:paraId="2ECE3606"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37FB3E06"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Organizational Policy</w:t>
            </w:r>
          </w:p>
        </w:tc>
        <w:tc>
          <w:tcPr>
            <w:tcW w:w="1620" w:type="dxa"/>
            <w:noWrap/>
            <w:hideMark/>
          </w:tcPr>
          <w:p w14:paraId="3C874EB6"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25154C" w:rsidRPr="00C36F4A" w14:paraId="704E2443" w14:textId="77777777" w:rsidTr="0025154C">
        <w:trPr>
          <w:trHeight w:val="9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095F331F" w14:textId="77777777" w:rsidR="00C36F4A" w:rsidRPr="00C36F4A" w:rsidRDefault="00C36F4A">
            <w:pPr>
              <w:rPr>
                <w:sz w:val="18"/>
              </w:rPr>
            </w:pPr>
            <w:r w:rsidRPr="00C36F4A">
              <w:rPr>
                <w:sz w:val="18"/>
              </w:rPr>
              <w:t>Rx-06</w:t>
            </w:r>
          </w:p>
        </w:tc>
        <w:tc>
          <w:tcPr>
            <w:tcW w:w="1009" w:type="dxa"/>
            <w:noWrap/>
            <w:hideMark/>
          </w:tcPr>
          <w:p w14:paraId="2438D939"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Chemist/Pharma</w:t>
            </w:r>
          </w:p>
        </w:tc>
        <w:tc>
          <w:tcPr>
            <w:tcW w:w="4050" w:type="dxa"/>
            <w:hideMark/>
          </w:tcPr>
          <w:p w14:paraId="33F21296"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When a chemist performs a lab and after it has been added to the patient chart the supplies used should be subtracted from inventory</w:t>
            </w:r>
          </w:p>
        </w:tc>
        <w:tc>
          <w:tcPr>
            <w:tcW w:w="1260" w:type="dxa"/>
            <w:noWrap/>
            <w:hideMark/>
          </w:tcPr>
          <w:p w14:paraId="68BFC4C7"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Computation</w:t>
            </w:r>
          </w:p>
        </w:tc>
        <w:tc>
          <w:tcPr>
            <w:tcW w:w="810" w:type="dxa"/>
            <w:noWrap/>
            <w:hideMark/>
          </w:tcPr>
          <w:p w14:paraId="1FED00A7"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Static</w:t>
            </w:r>
          </w:p>
        </w:tc>
        <w:tc>
          <w:tcPr>
            <w:tcW w:w="1440" w:type="dxa"/>
            <w:noWrap/>
            <w:hideMark/>
          </w:tcPr>
          <w:p w14:paraId="623ED1E5"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Organizational Policy</w:t>
            </w:r>
          </w:p>
        </w:tc>
        <w:tc>
          <w:tcPr>
            <w:tcW w:w="1620" w:type="dxa"/>
            <w:noWrap/>
            <w:hideMark/>
          </w:tcPr>
          <w:p w14:paraId="1F07261F"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2A41CD" w:rsidRPr="00C36F4A" w14:paraId="7014558E" w14:textId="77777777" w:rsidTr="0025154C">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00D2169B" w14:textId="77777777" w:rsidR="00C36F4A" w:rsidRPr="00C36F4A" w:rsidRDefault="00C36F4A">
            <w:pPr>
              <w:rPr>
                <w:sz w:val="18"/>
              </w:rPr>
            </w:pPr>
            <w:r w:rsidRPr="00C36F4A">
              <w:rPr>
                <w:sz w:val="18"/>
              </w:rPr>
              <w:t>Rx-09</w:t>
            </w:r>
          </w:p>
        </w:tc>
        <w:tc>
          <w:tcPr>
            <w:tcW w:w="1009" w:type="dxa"/>
            <w:noWrap/>
            <w:hideMark/>
          </w:tcPr>
          <w:p w14:paraId="16B9D9F4"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Chemist/Pharma</w:t>
            </w:r>
          </w:p>
        </w:tc>
        <w:tc>
          <w:tcPr>
            <w:tcW w:w="4050" w:type="dxa"/>
            <w:hideMark/>
          </w:tcPr>
          <w:p w14:paraId="72EB2E78" w14:textId="4835CBE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 xml:space="preserve">Medicines given during surgery do not have proper </w:t>
            </w:r>
            <w:r>
              <w:rPr>
                <w:rFonts w:ascii="Cambria Math" w:hAnsi="Cambria Math"/>
              </w:rPr>
              <w:t>℞</w:t>
            </w:r>
            <w:r w:rsidRPr="00C36F4A">
              <w:t xml:space="preserve"> written; they are documented after the operation is done and the animal is safe</w:t>
            </w:r>
          </w:p>
        </w:tc>
        <w:tc>
          <w:tcPr>
            <w:tcW w:w="1260" w:type="dxa"/>
            <w:noWrap/>
            <w:hideMark/>
          </w:tcPr>
          <w:p w14:paraId="4362AC37"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Fact</w:t>
            </w:r>
          </w:p>
        </w:tc>
        <w:tc>
          <w:tcPr>
            <w:tcW w:w="810" w:type="dxa"/>
            <w:noWrap/>
            <w:hideMark/>
          </w:tcPr>
          <w:p w14:paraId="3B758A87"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27504100"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Government Regulation</w:t>
            </w:r>
          </w:p>
        </w:tc>
        <w:tc>
          <w:tcPr>
            <w:tcW w:w="1620" w:type="dxa"/>
            <w:noWrap/>
            <w:hideMark/>
          </w:tcPr>
          <w:p w14:paraId="4CDA5C50"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25154C" w:rsidRPr="00C36F4A" w14:paraId="793CB240" w14:textId="77777777" w:rsidTr="0025154C">
        <w:trPr>
          <w:trHeight w:val="27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57232963" w14:textId="77777777" w:rsidR="00C36F4A" w:rsidRPr="00C36F4A" w:rsidRDefault="00C36F4A">
            <w:pPr>
              <w:rPr>
                <w:sz w:val="18"/>
              </w:rPr>
            </w:pPr>
            <w:r w:rsidRPr="00C36F4A">
              <w:rPr>
                <w:sz w:val="18"/>
              </w:rPr>
              <w:t>Rx-10</w:t>
            </w:r>
          </w:p>
        </w:tc>
        <w:tc>
          <w:tcPr>
            <w:tcW w:w="1009" w:type="dxa"/>
            <w:noWrap/>
            <w:hideMark/>
          </w:tcPr>
          <w:p w14:paraId="7AF79E17"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Chemist/Pharma</w:t>
            </w:r>
          </w:p>
        </w:tc>
        <w:tc>
          <w:tcPr>
            <w:tcW w:w="4050" w:type="dxa"/>
            <w:hideMark/>
          </w:tcPr>
          <w:p w14:paraId="0878E47A" w14:textId="341765A1" w:rsidR="00C36F4A" w:rsidRPr="00C36F4A" w:rsidRDefault="0025154C">
            <w:pPr>
              <w:cnfStyle w:val="000000000000" w:firstRow="0" w:lastRow="0" w:firstColumn="0" w:lastColumn="0" w:oddVBand="0" w:evenVBand="0" w:oddHBand="0" w:evenHBand="0" w:firstRowFirstColumn="0" w:firstRowLastColumn="0" w:lastRowFirstColumn="0" w:lastRowLastColumn="0"/>
            </w:pPr>
            <w:r w:rsidRPr="00C36F4A">
              <w:t>If</w:t>
            </w:r>
            <w:r w:rsidR="00C36F4A" w:rsidRPr="00C36F4A">
              <w:t xml:space="preserve"> it becomes important to create wholly separate data storage for Procedurally administered medicines, such as anesthesia, vs traditionally prescribed pharmacotherapeutic agents; there should be a separate ID for each incoming Rx</w:t>
            </w:r>
          </w:p>
        </w:tc>
        <w:tc>
          <w:tcPr>
            <w:tcW w:w="1260" w:type="dxa"/>
            <w:noWrap/>
            <w:hideMark/>
          </w:tcPr>
          <w:p w14:paraId="20E1C336"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p>
        </w:tc>
        <w:tc>
          <w:tcPr>
            <w:tcW w:w="810" w:type="dxa"/>
            <w:noWrap/>
            <w:hideMark/>
          </w:tcPr>
          <w:p w14:paraId="100AAC83"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p>
        </w:tc>
        <w:tc>
          <w:tcPr>
            <w:tcW w:w="1440" w:type="dxa"/>
            <w:hideMark/>
          </w:tcPr>
          <w:p w14:paraId="0488D26B" w14:textId="7A392876"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 xml:space="preserve">Government Regulation </w:t>
            </w:r>
            <w:r w:rsidRPr="0025154C">
              <w:rPr>
                <w:sz w:val="18"/>
              </w:rPr>
              <w:br/>
            </w:r>
          </w:p>
        </w:tc>
        <w:tc>
          <w:tcPr>
            <w:tcW w:w="1620" w:type="dxa"/>
            <w:noWrap/>
            <w:hideMark/>
          </w:tcPr>
          <w:p w14:paraId="0FFD0886"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bl>
    <w:p w14:paraId="287E1504" w14:textId="4601FEB2" w:rsidR="0032429E" w:rsidRDefault="0046662E" w:rsidP="0046662E">
      <w:r w:rsidRPr="0046662E">
        <w:rPr>
          <w:i/>
        </w:rPr>
        <w:t xml:space="preserve">Please see attachment </w:t>
      </w:r>
      <w:r>
        <w:rPr>
          <w:i/>
        </w:rPr>
        <w:t>5</w:t>
      </w:r>
      <w:r w:rsidRPr="0046662E">
        <w:rPr>
          <w:i/>
        </w:rPr>
        <w:t>.</w:t>
      </w:r>
      <w:r>
        <w:rPr>
          <w:i/>
        </w:rPr>
        <w:t>1</w:t>
      </w:r>
      <w:r w:rsidRPr="0046662E">
        <w:rPr>
          <w:i/>
        </w:rPr>
        <w:t xml:space="preserve"> </w:t>
      </w:r>
      <w:r>
        <w:rPr>
          <w:i/>
        </w:rPr>
        <w:t xml:space="preserve">Business Rules </w:t>
      </w:r>
      <w:r w:rsidRPr="0046662E">
        <w:rPr>
          <w:i/>
        </w:rPr>
        <w:t>for further viewing options including dropdown filters</w:t>
      </w:r>
      <w:r>
        <w:t>.</w:t>
      </w:r>
    </w:p>
    <w:p w14:paraId="5594BF3D" w14:textId="77777777" w:rsidR="0032429E" w:rsidRDefault="0032429E">
      <w:r>
        <w:br w:type="page"/>
      </w:r>
    </w:p>
    <w:p w14:paraId="4BC4551C" w14:textId="77777777" w:rsidR="0046662E" w:rsidRDefault="0046662E" w:rsidP="0046662E"/>
    <w:p w14:paraId="7A27F4FB" w14:textId="389EC157" w:rsidR="00564DE9" w:rsidRDefault="00564DE9" w:rsidP="00564DE9">
      <w:pPr>
        <w:pStyle w:val="Heading2"/>
      </w:pPr>
      <w:bookmarkStart w:id="15" w:name="_Toc516579460"/>
      <w:r>
        <w:t>Business Rules Glossary</w:t>
      </w:r>
      <w:bookmarkEnd w:id="15"/>
    </w:p>
    <w:tbl>
      <w:tblPr>
        <w:tblW w:w="10800" w:type="dxa"/>
        <w:tblLook w:val="04A0" w:firstRow="1" w:lastRow="0" w:firstColumn="1" w:lastColumn="0" w:noHBand="0" w:noVBand="1"/>
      </w:tblPr>
      <w:tblGrid>
        <w:gridCol w:w="2200"/>
        <w:gridCol w:w="8600"/>
      </w:tblGrid>
      <w:tr w:rsidR="00564DE9" w:rsidRPr="00564DE9" w14:paraId="4643C1A5" w14:textId="77777777" w:rsidTr="00487AFA">
        <w:trPr>
          <w:trHeight w:val="300"/>
        </w:trPr>
        <w:tc>
          <w:tcPr>
            <w:tcW w:w="2200" w:type="dxa"/>
            <w:tcBorders>
              <w:top w:val="single" w:sz="8" w:space="0" w:color="000000"/>
              <w:left w:val="nil"/>
              <w:bottom w:val="single" w:sz="8" w:space="0" w:color="000000"/>
              <w:right w:val="nil"/>
            </w:tcBorders>
            <w:shd w:val="clear" w:color="auto" w:fill="FF7221"/>
            <w:noWrap/>
            <w:vAlign w:val="bottom"/>
            <w:hideMark/>
          </w:tcPr>
          <w:p w14:paraId="3454067F" w14:textId="77777777" w:rsidR="00564DE9" w:rsidRPr="00564DE9" w:rsidRDefault="00564DE9" w:rsidP="00564DE9">
            <w:pPr>
              <w:spacing w:before="0" w:after="0" w:line="240" w:lineRule="auto"/>
              <w:rPr>
                <w:rFonts w:ascii="Calibri" w:eastAsia="Times New Roman" w:hAnsi="Calibri" w:cs="Calibri"/>
                <w:b/>
                <w:bCs/>
                <w:color w:val="FFFFFF"/>
                <w:sz w:val="22"/>
                <w:szCs w:val="22"/>
              </w:rPr>
            </w:pPr>
            <w:r w:rsidRPr="00564DE9">
              <w:rPr>
                <w:rFonts w:ascii="Calibri" w:eastAsia="Times New Roman" w:hAnsi="Calibri" w:cs="Calibri"/>
                <w:b/>
                <w:bCs/>
                <w:color w:val="FFFFFF"/>
                <w:sz w:val="22"/>
                <w:szCs w:val="22"/>
              </w:rPr>
              <w:t>Business Rule Type</w:t>
            </w:r>
          </w:p>
        </w:tc>
        <w:tc>
          <w:tcPr>
            <w:tcW w:w="8600" w:type="dxa"/>
            <w:tcBorders>
              <w:top w:val="single" w:sz="8" w:space="0" w:color="000000"/>
              <w:left w:val="nil"/>
              <w:bottom w:val="single" w:sz="8" w:space="0" w:color="000000"/>
              <w:right w:val="nil"/>
            </w:tcBorders>
            <w:shd w:val="clear" w:color="auto" w:fill="FF7221"/>
            <w:noWrap/>
            <w:vAlign w:val="bottom"/>
            <w:hideMark/>
          </w:tcPr>
          <w:p w14:paraId="1689F9E0" w14:textId="77777777" w:rsidR="00564DE9" w:rsidRPr="00564DE9" w:rsidRDefault="00564DE9" w:rsidP="00564DE9">
            <w:pPr>
              <w:spacing w:before="0" w:after="0" w:line="240" w:lineRule="auto"/>
              <w:rPr>
                <w:rFonts w:ascii="Calibri" w:eastAsia="Times New Roman" w:hAnsi="Calibri" w:cs="Calibri"/>
                <w:b/>
                <w:bCs/>
                <w:color w:val="FFFFFF"/>
                <w:sz w:val="22"/>
                <w:szCs w:val="22"/>
              </w:rPr>
            </w:pPr>
            <w:r w:rsidRPr="00564DE9">
              <w:rPr>
                <w:rFonts w:ascii="Calibri" w:eastAsia="Times New Roman" w:hAnsi="Calibri" w:cs="Calibri"/>
                <w:b/>
                <w:bCs/>
                <w:color w:val="FFFFFF"/>
                <w:sz w:val="22"/>
                <w:szCs w:val="22"/>
              </w:rPr>
              <w:t>Definition</w:t>
            </w:r>
          </w:p>
        </w:tc>
      </w:tr>
      <w:tr w:rsidR="00564DE9" w:rsidRPr="00564DE9" w14:paraId="5C60C1F2" w14:textId="77777777" w:rsidTr="00564DE9">
        <w:trPr>
          <w:trHeight w:val="600"/>
        </w:trPr>
        <w:tc>
          <w:tcPr>
            <w:tcW w:w="2200" w:type="dxa"/>
            <w:tcBorders>
              <w:top w:val="nil"/>
              <w:left w:val="nil"/>
              <w:bottom w:val="nil"/>
              <w:right w:val="nil"/>
            </w:tcBorders>
            <w:shd w:val="clear" w:color="D9D9D9" w:fill="D9D9D9"/>
            <w:noWrap/>
            <w:vAlign w:val="bottom"/>
            <w:hideMark/>
          </w:tcPr>
          <w:p w14:paraId="3068A46B" w14:textId="77777777" w:rsidR="00564DE9" w:rsidRPr="00564DE9" w:rsidRDefault="00564DE9" w:rsidP="00564DE9">
            <w:pPr>
              <w:spacing w:before="0" w:after="0" w:line="240" w:lineRule="auto"/>
              <w:rPr>
                <w:rFonts w:ascii="Calibri" w:eastAsia="Times New Roman" w:hAnsi="Calibri" w:cs="Calibri"/>
                <w:color w:val="000000"/>
                <w:sz w:val="22"/>
                <w:szCs w:val="22"/>
              </w:rPr>
            </w:pPr>
            <w:r w:rsidRPr="00564DE9">
              <w:rPr>
                <w:rFonts w:ascii="Calibri" w:eastAsia="Times New Roman" w:hAnsi="Calibri" w:cs="Calibri"/>
                <w:color w:val="000000"/>
                <w:sz w:val="22"/>
                <w:szCs w:val="22"/>
              </w:rPr>
              <w:t>Action Enablers</w:t>
            </w:r>
          </w:p>
        </w:tc>
        <w:tc>
          <w:tcPr>
            <w:tcW w:w="8600" w:type="dxa"/>
            <w:tcBorders>
              <w:top w:val="nil"/>
              <w:left w:val="nil"/>
              <w:bottom w:val="nil"/>
              <w:right w:val="nil"/>
            </w:tcBorders>
            <w:shd w:val="clear" w:color="D9D9D9" w:fill="D9D9D9"/>
            <w:vAlign w:val="bottom"/>
            <w:hideMark/>
          </w:tcPr>
          <w:p w14:paraId="39786FAB" w14:textId="77777777" w:rsidR="00564DE9" w:rsidRPr="00564DE9" w:rsidRDefault="00564DE9" w:rsidP="00564DE9">
            <w:pPr>
              <w:spacing w:before="0" w:after="0" w:line="240" w:lineRule="auto"/>
              <w:rPr>
                <w:rFonts w:ascii="Calibri" w:eastAsia="Times New Roman" w:hAnsi="Calibri" w:cs="Calibri"/>
                <w:color w:val="000000"/>
                <w:sz w:val="22"/>
                <w:szCs w:val="22"/>
              </w:rPr>
            </w:pPr>
            <w:r w:rsidRPr="00564DE9">
              <w:rPr>
                <w:rFonts w:ascii="Calibri" w:eastAsia="Times New Roman" w:hAnsi="Calibri" w:cs="Calibri"/>
                <w:color w:val="000000"/>
                <w:sz w:val="22"/>
                <w:szCs w:val="22"/>
              </w:rPr>
              <w:t>A rule that triggers some activity if the condition is true</w:t>
            </w:r>
          </w:p>
        </w:tc>
      </w:tr>
      <w:tr w:rsidR="00564DE9" w:rsidRPr="00564DE9" w14:paraId="56215E99" w14:textId="77777777" w:rsidTr="00564DE9">
        <w:trPr>
          <w:trHeight w:val="600"/>
        </w:trPr>
        <w:tc>
          <w:tcPr>
            <w:tcW w:w="2200" w:type="dxa"/>
            <w:tcBorders>
              <w:top w:val="nil"/>
              <w:left w:val="nil"/>
              <w:bottom w:val="nil"/>
              <w:right w:val="nil"/>
            </w:tcBorders>
            <w:shd w:val="clear" w:color="auto" w:fill="auto"/>
            <w:noWrap/>
            <w:vAlign w:val="bottom"/>
            <w:hideMark/>
          </w:tcPr>
          <w:p w14:paraId="06FD3E0E" w14:textId="77777777" w:rsidR="00564DE9" w:rsidRPr="00564DE9" w:rsidRDefault="00564DE9" w:rsidP="00564DE9">
            <w:pPr>
              <w:spacing w:before="0" w:after="0" w:line="240" w:lineRule="auto"/>
              <w:rPr>
                <w:rFonts w:ascii="Calibri" w:eastAsia="Times New Roman" w:hAnsi="Calibri" w:cs="Calibri"/>
                <w:color w:val="000000"/>
                <w:sz w:val="22"/>
                <w:szCs w:val="22"/>
              </w:rPr>
            </w:pPr>
            <w:r w:rsidRPr="00564DE9">
              <w:rPr>
                <w:rFonts w:ascii="Calibri" w:eastAsia="Times New Roman" w:hAnsi="Calibri" w:cs="Calibri"/>
                <w:color w:val="000000"/>
                <w:sz w:val="22"/>
                <w:szCs w:val="22"/>
              </w:rPr>
              <w:t>Computations</w:t>
            </w:r>
          </w:p>
        </w:tc>
        <w:tc>
          <w:tcPr>
            <w:tcW w:w="8600" w:type="dxa"/>
            <w:tcBorders>
              <w:top w:val="nil"/>
              <w:left w:val="nil"/>
              <w:bottom w:val="nil"/>
              <w:right w:val="nil"/>
            </w:tcBorders>
            <w:shd w:val="clear" w:color="auto" w:fill="auto"/>
            <w:vAlign w:val="bottom"/>
            <w:hideMark/>
          </w:tcPr>
          <w:p w14:paraId="3C424A18" w14:textId="77777777" w:rsidR="00564DE9" w:rsidRPr="00564DE9" w:rsidRDefault="00564DE9" w:rsidP="00564DE9">
            <w:pPr>
              <w:spacing w:before="0" w:after="0" w:line="240" w:lineRule="auto"/>
              <w:rPr>
                <w:rFonts w:ascii="Calibri" w:eastAsia="Times New Roman" w:hAnsi="Calibri" w:cs="Calibri"/>
                <w:color w:val="000000"/>
                <w:sz w:val="22"/>
                <w:szCs w:val="22"/>
              </w:rPr>
            </w:pPr>
            <w:r w:rsidRPr="00564DE9">
              <w:rPr>
                <w:rFonts w:ascii="Calibri" w:eastAsia="Times New Roman" w:hAnsi="Calibri" w:cs="Calibri"/>
                <w:color w:val="000000"/>
                <w:sz w:val="22"/>
                <w:szCs w:val="22"/>
              </w:rPr>
              <w:t>Transform existing data into new data by using math or algorithms</w:t>
            </w:r>
          </w:p>
        </w:tc>
      </w:tr>
      <w:tr w:rsidR="00564DE9" w:rsidRPr="00564DE9" w14:paraId="2EB29591" w14:textId="77777777" w:rsidTr="00564DE9">
        <w:trPr>
          <w:trHeight w:val="900"/>
        </w:trPr>
        <w:tc>
          <w:tcPr>
            <w:tcW w:w="2200" w:type="dxa"/>
            <w:tcBorders>
              <w:top w:val="nil"/>
              <w:left w:val="nil"/>
              <w:bottom w:val="nil"/>
              <w:right w:val="nil"/>
            </w:tcBorders>
            <w:shd w:val="clear" w:color="D9D9D9" w:fill="D9D9D9"/>
            <w:noWrap/>
            <w:vAlign w:val="bottom"/>
            <w:hideMark/>
          </w:tcPr>
          <w:p w14:paraId="5936F24A" w14:textId="77777777" w:rsidR="00564DE9" w:rsidRPr="00564DE9" w:rsidRDefault="00564DE9" w:rsidP="00564DE9">
            <w:pPr>
              <w:spacing w:before="0" w:after="0" w:line="240" w:lineRule="auto"/>
              <w:rPr>
                <w:rFonts w:ascii="Calibri" w:eastAsia="Times New Roman" w:hAnsi="Calibri" w:cs="Calibri"/>
                <w:color w:val="000000"/>
                <w:sz w:val="22"/>
                <w:szCs w:val="22"/>
              </w:rPr>
            </w:pPr>
            <w:r w:rsidRPr="00564DE9">
              <w:rPr>
                <w:rFonts w:ascii="Calibri" w:eastAsia="Times New Roman" w:hAnsi="Calibri" w:cs="Calibri"/>
                <w:color w:val="000000"/>
                <w:sz w:val="22"/>
                <w:szCs w:val="22"/>
              </w:rPr>
              <w:t>Constraints</w:t>
            </w:r>
          </w:p>
        </w:tc>
        <w:tc>
          <w:tcPr>
            <w:tcW w:w="8600" w:type="dxa"/>
            <w:tcBorders>
              <w:top w:val="nil"/>
              <w:left w:val="nil"/>
              <w:bottom w:val="nil"/>
              <w:right w:val="nil"/>
            </w:tcBorders>
            <w:shd w:val="clear" w:color="D9D9D9" w:fill="D9D9D9"/>
            <w:vAlign w:val="bottom"/>
            <w:hideMark/>
          </w:tcPr>
          <w:p w14:paraId="2BF9F180" w14:textId="77777777" w:rsidR="00564DE9" w:rsidRPr="00564DE9" w:rsidRDefault="00564DE9" w:rsidP="00564DE9">
            <w:pPr>
              <w:spacing w:before="0" w:after="0" w:line="240" w:lineRule="auto"/>
              <w:rPr>
                <w:rFonts w:ascii="Calibri" w:eastAsia="Times New Roman" w:hAnsi="Calibri" w:cs="Calibri"/>
                <w:color w:val="000000"/>
                <w:sz w:val="22"/>
                <w:szCs w:val="22"/>
              </w:rPr>
            </w:pPr>
            <w:r w:rsidRPr="00564DE9">
              <w:rPr>
                <w:rFonts w:ascii="Calibri" w:eastAsia="Times New Roman" w:hAnsi="Calibri" w:cs="Calibri"/>
                <w:color w:val="000000"/>
                <w:sz w:val="22"/>
                <w:szCs w:val="22"/>
              </w:rPr>
              <w:t xml:space="preserve">A statement that restricts the actions that the system or its users are allowed to perform; </w:t>
            </w:r>
            <w:r w:rsidRPr="00564DE9">
              <w:rPr>
                <w:rFonts w:ascii="Calibri" w:eastAsia="Times New Roman" w:hAnsi="Calibri" w:cs="Calibri"/>
                <w:i/>
                <w:iCs/>
                <w:color w:val="000000"/>
                <w:sz w:val="22"/>
                <w:szCs w:val="22"/>
              </w:rPr>
              <w:t xml:space="preserve">Organizational Policies, Government Regulations, &amp; Industry Standards </w:t>
            </w:r>
            <w:r w:rsidRPr="00564DE9">
              <w:rPr>
                <w:rFonts w:ascii="Calibri" w:eastAsia="Times New Roman" w:hAnsi="Calibri" w:cs="Calibri"/>
                <w:color w:val="000000"/>
                <w:sz w:val="22"/>
                <w:szCs w:val="22"/>
              </w:rPr>
              <w:t>all create constraints.</w:t>
            </w:r>
          </w:p>
        </w:tc>
      </w:tr>
      <w:tr w:rsidR="00564DE9" w:rsidRPr="00564DE9" w14:paraId="78F00EE8" w14:textId="77777777" w:rsidTr="00564DE9">
        <w:trPr>
          <w:trHeight w:val="600"/>
        </w:trPr>
        <w:tc>
          <w:tcPr>
            <w:tcW w:w="2200" w:type="dxa"/>
            <w:tcBorders>
              <w:top w:val="nil"/>
              <w:left w:val="nil"/>
              <w:bottom w:val="nil"/>
              <w:right w:val="nil"/>
            </w:tcBorders>
            <w:shd w:val="clear" w:color="auto" w:fill="auto"/>
            <w:noWrap/>
            <w:vAlign w:val="bottom"/>
            <w:hideMark/>
          </w:tcPr>
          <w:p w14:paraId="14209BE4" w14:textId="77777777" w:rsidR="00564DE9" w:rsidRPr="00564DE9" w:rsidRDefault="00564DE9" w:rsidP="00564DE9">
            <w:pPr>
              <w:spacing w:before="0" w:after="0" w:line="240" w:lineRule="auto"/>
              <w:rPr>
                <w:rFonts w:ascii="Calibri" w:eastAsia="Times New Roman" w:hAnsi="Calibri" w:cs="Calibri"/>
                <w:color w:val="000000"/>
                <w:sz w:val="22"/>
                <w:szCs w:val="22"/>
              </w:rPr>
            </w:pPr>
            <w:r w:rsidRPr="00564DE9">
              <w:rPr>
                <w:rFonts w:ascii="Calibri" w:eastAsia="Times New Roman" w:hAnsi="Calibri" w:cs="Calibri"/>
                <w:color w:val="000000"/>
                <w:sz w:val="22"/>
                <w:szCs w:val="22"/>
              </w:rPr>
              <w:t>Facts</w:t>
            </w:r>
          </w:p>
        </w:tc>
        <w:tc>
          <w:tcPr>
            <w:tcW w:w="8600" w:type="dxa"/>
            <w:tcBorders>
              <w:top w:val="nil"/>
              <w:left w:val="nil"/>
              <w:bottom w:val="nil"/>
              <w:right w:val="nil"/>
            </w:tcBorders>
            <w:shd w:val="clear" w:color="auto" w:fill="auto"/>
            <w:vAlign w:val="bottom"/>
            <w:hideMark/>
          </w:tcPr>
          <w:p w14:paraId="420946DB" w14:textId="77777777" w:rsidR="00564DE9" w:rsidRPr="00564DE9" w:rsidRDefault="00564DE9" w:rsidP="00564DE9">
            <w:pPr>
              <w:spacing w:before="0" w:after="0" w:line="240" w:lineRule="auto"/>
              <w:rPr>
                <w:rFonts w:ascii="Calibri" w:eastAsia="Times New Roman" w:hAnsi="Calibri" w:cs="Calibri"/>
                <w:color w:val="000000"/>
                <w:sz w:val="22"/>
                <w:szCs w:val="22"/>
              </w:rPr>
            </w:pPr>
            <w:r w:rsidRPr="00564DE9">
              <w:rPr>
                <w:rFonts w:ascii="Calibri" w:eastAsia="Times New Roman" w:hAnsi="Calibri" w:cs="Calibri"/>
                <w:color w:val="000000"/>
                <w:sz w:val="22"/>
                <w:szCs w:val="22"/>
              </w:rPr>
              <w:t>Statements that are true about the business at a specified point in time.</w:t>
            </w:r>
          </w:p>
        </w:tc>
      </w:tr>
      <w:tr w:rsidR="00564DE9" w:rsidRPr="00564DE9" w14:paraId="30114DF3" w14:textId="77777777" w:rsidTr="00564DE9">
        <w:trPr>
          <w:trHeight w:val="600"/>
        </w:trPr>
        <w:tc>
          <w:tcPr>
            <w:tcW w:w="2200" w:type="dxa"/>
            <w:tcBorders>
              <w:top w:val="nil"/>
              <w:left w:val="nil"/>
              <w:bottom w:val="nil"/>
              <w:right w:val="nil"/>
            </w:tcBorders>
            <w:shd w:val="clear" w:color="D9D9D9" w:fill="D9D9D9"/>
            <w:noWrap/>
            <w:vAlign w:val="bottom"/>
            <w:hideMark/>
          </w:tcPr>
          <w:p w14:paraId="2C78C1D5" w14:textId="77777777" w:rsidR="00564DE9" w:rsidRPr="00564DE9" w:rsidRDefault="00564DE9" w:rsidP="00564DE9">
            <w:pPr>
              <w:spacing w:before="0" w:after="0" w:line="240" w:lineRule="auto"/>
              <w:rPr>
                <w:rFonts w:ascii="Calibri" w:eastAsia="Times New Roman" w:hAnsi="Calibri" w:cs="Calibri"/>
                <w:color w:val="000000"/>
                <w:sz w:val="22"/>
                <w:szCs w:val="22"/>
              </w:rPr>
            </w:pPr>
            <w:r w:rsidRPr="00564DE9">
              <w:rPr>
                <w:rFonts w:ascii="Calibri" w:eastAsia="Times New Roman" w:hAnsi="Calibri" w:cs="Calibri"/>
                <w:color w:val="000000"/>
                <w:sz w:val="22"/>
                <w:szCs w:val="22"/>
              </w:rPr>
              <w:t>Inferences</w:t>
            </w:r>
          </w:p>
        </w:tc>
        <w:tc>
          <w:tcPr>
            <w:tcW w:w="8600" w:type="dxa"/>
            <w:tcBorders>
              <w:top w:val="nil"/>
              <w:left w:val="nil"/>
              <w:bottom w:val="nil"/>
              <w:right w:val="nil"/>
            </w:tcBorders>
            <w:shd w:val="clear" w:color="D9D9D9" w:fill="D9D9D9"/>
            <w:vAlign w:val="bottom"/>
            <w:hideMark/>
          </w:tcPr>
          <w:p w14:paraId="2FB0E36B" w14:textId="77777777" w:rsidR="00564DE9" w:rsidRPr="00564DE9" w:rsidRDefault="00564DE9" w:rsidP="00564DE9">
            <w:pPr>
              <w:spacing w:before="0" w:after="0" w:line="240" w:lineRule="auto"/>
              <w:rPr>
                <w:rFonts w:ascii="Calibri" w:eastAsia="Times New Roman" w:hAnsi="Calibri" w:cs="Calibri"/>
                <w:color w:val="000000"/>
                <w:sz w:val="22"/>
                <w:szCs w:val="22"/>
              </w:rPr>
            </w:pPr>
            <w:r w:rsidRPr="00564DE9">
              <w:rPr>
                <w:rFonts w:ascii="Calibri" w:eastAsia="Times New Roman" w:hAnsi="Calibri" w:cs="Calibri"/>
                <w:color w:val="000000"/>
                <w:sz w:val="22"/>
                <w:szCs w:val="22"/>
              </w:rPr>
              <w:t>Often written in an if/then form; these derived facts create a new fact based on other facts.</w:t>
            </w:r>
          </w:p>
        </w:tc>
      </w:tr>
      <w:tr w:rsidR="00564DE9" w:rsidRPr="00564DE9" w14:paraId="47CEFC52" w14:textId="77777777" w:rsidTr="00564DE9">
        <w:trPr>
          <w:trHeight w:val="600"/>
        </w:trPr>
        <w:tc>
          <w:tcPr>
            <w:tcW w:w="2200" w:type="dxa"/>
            <w:tcBorders>
              <w:top w:val="nil"/>
              <w:left w:val="nil"/>
              <w:bottom w:val="single" w:sz="8" w:space="0" w:color="000000"/>
              <w:right w:val="nil"/>
            </w:tcBorders>
            <w:shd w:val="clear" w:color="auto" w:fill="auto"/>
            <w:noWrap/>
            <w:vAlign w:val="bottom"/>
            <w:hideMark/>
          </w:tcPr>
          <w:p w14:paraId="22E82118" w14:textId="77777777" w:rsidR="00564DE9" w:rsidRPr="00564DE9" w:rsidRDefault="00564DE9" w:rsidP="00564DE9">
            <w:pPr>
              <w:spacing w:before="0" w:after="0" w:line="240" w:lineRule="auto"/>
              <w:rPr>
                <w:rFonts w:ascii="Calibri" w:eastAsia="Times New Roman" w:hAnsi="Calibri" w:cs="Calibri"/>
                <w:color w:val="000000"/>
                <w:sz w:val="22"/>
                <w:szCs w:val="22"/>
              </w:rPr>
            </w:pPr>
            <w:r w:rsidRPr="00564DE9">
              <w:rPr>
                <w:rFonts w:ascii="Calibri" w:eastAsia="Times New Roman" w:hAnsi="Calibri" w:cs="Calibri"/>
                <w:color w:val="000000"/>
                <w:sz w:val="22"/>
                <w:szCs w:val="22"/>
              </w:rPr>
              <w:t>Atomic Business Rules</w:t>
            </w:r>
          </w:p>
        </w:tc>
        <w:tc>
          <w:tcPr>
            <w:tcW w:w="8600" w:type="dxa"/>
            <w:tcBorders>
              <w:top w:val="nil"/>
              <w:left w:val="nil"/>
              <w:bottom w:val="single" w:sz="8" w:space="0" w:color="000000"/>
              <w:right w:val="nil"/>
            </w:tcBorders>
            <w:shd w:val="clear" w:color="auto" w:fill="auto"/>
            <w:vAlign w:val="bottom"/>
            <w:hideMark/>
          </w:tcPr>
          <w:p w14:paraId="3E4A69F0" w14:textId="77777777" w:rsidR="00564DE9" w:rsidRPr="00564DE9" w:rsidRDefault="00564DE9" w:rsidP="00564DE9">
            <w:pPr>
              <w:spacing w:before="0" w:after="0" w:line="240" w:lineRule="auto"/>
              <w:rPr>
                <w:rFonts w:ascii="Calibri" w:eastAsia="Times New Roman" w:hAnsi="Calibri" w:cs="Calibri"/>
                <w:color w:val="000000"/>
                <w:sz w:val="22"/>
                <w:szCs w:val="22"/>
              </w:rPr>
            </w:pPr>
            <w:r w:rsidRPr="00564DE9">
              <w:rPr>
                <w:rFonts w:ascii="Calibri" w:eastAsia="Times New Roman" w:hAnsi="Calibri" w:cs="Calibri"/>
                <w:color w:val="000000"/>
                <w:sz w:val="22"/>
                <w:szCs w:val="22"/>
              </w:rPr>
              <w:t>Rules that are broken down to their simplest components: they are combined to make a larger rule.</w:t>
            </w:r>
          </w:p>
        </w:tc>
      </w:tr>
    </w:tbl>
    <w:p w14:paraId="3D6BE984" w14:textId="670A6A83" w:rsidR="00564DE9" w:rsidRDefault="00A01D9D" w:rsidP="00564DE9">
      <w:pPr>
        <w:rPr>
          <w:sz w:val="18"/>
        </w:rPr>
      </w:pPr>
      <w:r w:rsidRPr="00A01D9D">
        <w:rPr>
          <w:i/>
          <w:sz w:val="18"/>
        </w:rPr>
        <w:t xml:space="preserve">Note. </w:t>
      </w:r>
      <w:r w:rsidRPr="00A01D9D">
        <w:rPr>
          <w:sz w:val="18"/>
        </w:rPr>
        <w:t>Definitions from Wiegers, K. E., &amp; Beatty, J. (2013). Software requirements (Third edition). Redmond, Washington: Microsoft Press, s division of Microsoft Corporation.</w:t>
      </w:r>
    </w:p>
    <w:p w14:paraId="15A51FE6" w14:textId="701382E9" w:rsidR="0032429E" w:rsidRDefault="0032429E">
      <w:pPr>
        <w:rPr>
          <w:sz w:val="18"/>
        </w:rPr>
      </w:pPr>
      <w:r>
        <w:rPr>
          <w:sz w:val="18"/>
        </w:rPr>
        <w:br w:type="page"/>
      </w:r>
    </w:p>
    <w:p w14:paraId="379225E6" w14:textId="77777777" w:rsidR="0032429E" w:rsidRDefault="0032429E">
      <w:pPr>
        <w:rPr>
          <w:sz w:val="18"/>
        </w:rPr>
      </w:pPr>
    </w:p>
    <w:p w14:paraId="07988CF9" w14:textId="3E7E7BA5" w:rsidR="00AE56ED" w:rsidRDefault="00584DDD" w:rsidP="00584DDD">
      <w:pPr>
        <w:pStyle w:val="Heading2"/>
      </w:pPr>
      <w:bookmarkStart w:id="16" w:name="_Toc516579461"/>
      <w:r>
        <w:t>Report requirements</w:t>
      </w:r>
      <w:bookmarkEnd w:id="16"/>
    </w:p>
    <w:tbl>
      <w:tblPr>
        <w:tblStyle w:val="GridTable2"/>
        <w:tblW w:w="10989" w:type="dxa"/>
        <w:tblInd w:w="-90" w:type="dxa"/>
        <w:tblLook w:val="04A0" w:firstRow="1" w:lastRow="0" w:firstColumn="1" w:lastColumn="0" w:noHBand="0" w:noVBand="1"/>
      </w:tblPr>
      <w:tblGrid>
        <w:gridCol w:w="1159"/>
        <w:gridCol w:w="1640"/>
        <w:gridCol w:w="8190"/>
      </w:tblGrid>
      <w:tr w:rsidR="00083BC6" w:rsidRPr="00083BC6" w14:paraId="7C3E2EA8" w14:textId="77777777" w:rsidTr="00C6115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shd w:val="clear" w:color="auto" w:fill="00B050"/>
            <w:noWrap/>
            <w:hideMark/>
          </w:tcPr>
          <w:p w14:paraId="454DAC83" w14:textId="77777777" w:rsidR="00083BC6" w:rsidRPr="00083BC6" w:rsidRDefault="00083BC6">
            <w:pPr>
              <w:rPr>
                <w:color w:val="FFFFFF" w:themeColor="background1"/>
              </w:rPr>
            </w:pPr>
            <w:r w:rsidRPr="00083BC6">
              <w:rPr>
                <w:color w:val="FFFFFF" w:themeColor="background1"/>
              </w:rPr>
              <w:t>Name</w:t>
            </w:r>
          </w:p>
        </w:tc>
        <w:tc>
          <w:tcPr>
            <w:tcW w:w="1640" w:type="dxa"/>
            <w:shd w:val="clear" w:color="auto" w:fill="00B050"/>
            <w:noWrap/>
            <w:hideMark/>
          </w:tcPr>
          <w:p w14:paraId="4FDFF1A9" w14:textId="77777777" w:rsidR="00083BC6" w:rsidRPr="00083BC6" w:rsidRDefault="00083BC6">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083BC6">
              <w:rPr>
                <w:color w:val="FFFFFF" w:themeColor="background1"/>
              </w:rPr>
              <w:t>Area of Business</w:t>
            </w:r>
          </w:p>
        </w:tc>
        <w:tc>
          <w:tcPr>
            <w:tcW w:w="8190" w:type="dxa"/>
            <w:shd w:val="clear" w:color="auto" w:fill="00B050"/>
            <w:noWrap/>
            <w:hideMark/>
          </w:tcPr>
          <w:p w14:paraId="5D46B297" w14:textId="77777777" w:rsidR="00083BC6" w:rsidRPr="00083BC6" w:rsidRDefault="00083BC6">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083BC6">
              <w:rPr>
                <w:color w:val="FFFFFF" w:themeColor="background1"/>
              </w:rPr>
              <w:t>Verbose Report Requirements</w:t>
            </w:r>
          </w:p>
        </w:tc>
      </w:tr>
      <w:tr w:rsidR="00083BC6" w:rsidRPr="00083BC6" w14:paraId="0EED0FDC" w14:textId="77777777" w:rsidTr="00C61156">
        <w:trPr>
          <w:cnfStyle w:val="000000100000" w:firstRow="0" w:lastRow="0" w:firstColumn="0" w:lastColumn="0" w:oddVBand="0" w:evenVBand="0" w:oddHBand="1" w:evenHBand="0" w:firstRowFirstColumn="0" w:firstRowLastColumn="0" w:lastRowFirstColumn="0" w:lastRowLastColumn="0"/>
          <w:trHeight w:val="228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7890E122" w14:textId="77777777" w:rsidR="00083BC6" w:rsidRPr="00083BC6" w:rsidRDefault="00083BC6">
            <w:r w:rsidRPr="00083BC6">
              <w:t>Report-01</w:t>
            </w:r>
          </w:p>
        </w:tc>
        <w:tc>
          <w:tcPr>
            <w:tcW w:w="1640" w:type="dxa"/>
            <w:noWrap/>
            <w:hideMark/>
          </w:tcPr>
          <w:p w14:paraId="6919CA2A"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commentRangeStart w:id="17"/>
            <w:r w:rsidRPr="00083BC6">
              <w:t>Chart</w:t>
            </w:r>
            <w:commentRangeEnd w:id="17"/>
            <w:r w:rsidR="0012457F">
              <w:rPr>
                <w:rStyle w:val="CommentReference"/>
              </w:rPr>
              <w:commentReference w:id="17"/>
            </w:r>
          </w:p>
        </w:tc>
        <w:tc>
          <w:tcPr>
            <w:tcW w:w="8190" w:type="dxa"/>
            <w:hideMark/>
          </w:tcPr>
          <w:p w14:paraId="1D6D8DFE"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The vet must be able to see the following information all at once when they first pull up a chart:</w:t>
            </w:r>
            <w:r w:rsidRPr="00083BC6">
              <w:br/>
              <w:t>• Age</w:t>
            </w:r>
            <w:r w:rsidRPr="00083BC6">
              <w:br/>
              <w:t>•Weight</w:t>
            </w:r>
            <w:r w:rsidRPr="00083BC6">
              <w:br/>
              <w:t>• Species &amp; breed</w:t>
            </w:r>
            <w:r w:rsidRPr="00083BC6">
              <w:br/>
              <w:t>• Previous &amp; Current Medications</w:t>
            </w:r>
            <w:r w:rsidRPr="00083BC6">
              <w:br/>
              <w:t>• Most recent pathology results (most recent lab), &amp;/or all labs</w:t>
            </w:r>
            <w:r w:rsidRPr="00083BC6">
              <w:br/>
              <w:t>• At minimum the last 5 procedures performed on the animal (if any)</w:t>
            </w:r>
            <w:r w:rsidRPr="00083BC6">
              <w:br/>
              <w:t>• Last encounter notes</w:t>
            </w:r>
          </w:p>
        </w:tc>
      </w:tr>
      <w:tr w:rsidR="00083BC6" w:rsidRPr="00083BC6" w14:paraId="3BB66E8B" w14:textId="77777777" w:rsidTr="00C61156">
        <w:trPr>
          <w:trHeight w:val="114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37862272" w14:textId="77777777" w:rsidR="00083BC6" w:rsidRPr="00083BC6" w:rsidRDefault="00083BC6">
            <w:r w:rsidRPr="00083BC6">
              <w:t>Report-02</w:t>
            </w:r>
          </w:p>
        </w:tc>
        <w:tc>
          <w:tcPr>
            <w:tcW w:w="1640" w:type="dxa"/>
            <w:noWrap/>
            <w:hideMark/>
          </w:tcPr>
          <w:p w14:paraId="2FE439BF"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Pharmacology</w:t>
            </w:r>
          </w:p>
        </w:tc>
        <w:tc>
          <w:tcPr>
            <w:tcW w:w="8190" w:type="dxa"/>
            <w:hideMark/>
          </w:tcPr>
          <w:p w14:paraId="61880F0E" w14:textId="6EE131C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The Chemist &amp; any Pharmacists they hire as contractors must be able to:</w:t>
            </w:r>
            <w:r w:rsidRPr="00083BC6">
              <w:br/>
              <w:t>• See the available medications on hand</w:t>
            </w:r>
            <w:r w:rsidRPr="00083BC6">
              <w:br/>
              <w:t>• Know when the medications expire</w:t>
            </w:r>
            <w:r w:rsidRPr="00083BC6">
              <w:br/>
              <w:t xml:space="preserve">• See if they have reached a quantity limit where more </w:t>
            </w:r>
            <w:del w:id="18" w:author="Hicks, James K." w:date="2018-06-12T22:04:00Z">
              <w:r w:rsidRPr="00083BC6" w:rsidDel="00166DB9">
                <w:delText>most</w:delText>
              </w:r>
            </w:del>
            <w:ins w:id="19" w:author="Hicks, James K." w:date="2018-06-12T22:04:00Z">
              <w:r w:rsidR="00166DB9" w:rsidRPr="00083BC6">
                <w:t>must</w:t>
              </w:r>
            </w:ins>
            <w:r w:rsidRPr="00083BC6">
              <w:t xml:space="preserve"> be ordered</w:t>
            </w:r>
          </w:p>
        </w:tc>
      </w:tr>
      <w:tr w:rsidR="00083BC6" w:rsidRPr="00083BC6" w14:paraId="29A09F9F" w14:textId="77777777" w:rsidTr="00C61156">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1159" w:type="dxa"/>
            <w:noWrap/>
            <w:hideMark/>
          </w:tcPr>
          <w:p w14:paraId="60BB97E5" w14:textId="77777777" w:rsidR="00083BC6" w:rsidRPr="00083BC6" w:rsidRDefault="00083BC6">
            <w:r w:rsidRPr="00083BC6">
              <w:t>Report-03</w:t>
            </w:r>
          </w:p>
        </w:tc>
        <w:tc>
          <w:tcPr>
            <w:tcW w:w="1640" w:type="dxa"/>
            <w:noWrap/>
            <w:hideMark/>
          </w:tcPr>
          <w:p w14:paraId="17BF1E63"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Pharmacology</w:t>
            </w:r>
          </w:p>
        </w:tc>
        <w:tc>
          <w:tcPr>
            <w:tcW w:w="8190" w:type="dxa"/>
            <w:hideMark/>
          </w:tcPr>
          <w:p w14:paraId="19FD688D"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The Chemist, Vets, &amp; any Pharmacists they hire as contractors must be able to:</w:t>
            </w:r>
            <w:r w:rsidRPr="00083BC6">
              <w:br/>
              <w:t>• See if the medication being prescribed is safe for the species of the animal</w:t>
            </w:r>
            <w:r w:rsidRPr="00083BC6">
              <w:br/>
              <w:t>• See the quantity on hand based on the name of the drug</w:t>
            </w:r>
          </w:p>
        </w:tc>
      </w:tr>
      <w:tr w:rsidR="00083BC6" w:rsidRPr="00083BC6" w14:paraId="75E11139" w14:textId="77777777" w:rsidTr="00C61156">
        <w:trPr>
          <w:trHeight w:val="57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12186BA9" w14:textId="77777777" w:rsidR="00083BC6" w:rsidRPr="00083BC6" w:rsidRDefault="00083BC6">
            <w:r w:rsidRPr="00083BC6">
              <w:t>Report-04</w:t>
            </w:r>
          </w:p>
        </w:tc>
        <w:tc>
          <w:tcPr>
            <w:tcW w:w="1640" w:type="dxa"/>
            <w:noWrap/>
            <w:hideMark/>
          </w:tcPr>
          <w:p w14:paraId="4DE6DE27"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Pharmacology</w:t>
            </w:r>
          </w:p>
        </w:tc>
        <w:tc>
          <w:tcPr>
            <w:tcW w:w="8190" w:type="dxa"/>
            <w:hideMark/>
          </w:tcPr>
          <w:p w14:paraId="2CE55B01" w14:textId="61D3A449"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The Chemist, Vets, &amp; any Pharmacists they hire as contractors must be able to</w:t>
            </w:r>
            <w:proofErr w:type="gramStart"/>
            <w:r w:rsidRPr="00083BC6">
              <w:t>:</w:t>
            </w:r>
            <w:proofErr w:type="gramEnd"/>
            <w:r w:rsidRPr="00083BC6">
              <w:br/>
              <w:t xml:space="preserve">• See what medications are available based on type of medication </w:t>
            </w:r>
            <w:ins w:id="20" w:author="Hicks, James K." w:date="2018-06-12T22:26:00Z">
              <w:r w:rsidR="00127704">
                <w:t>???</w:t>
              </w:r>
            </w:ins>
          </w:p>
        </w:tc>
      </w:tr>
      <w:tr w:rsidR="00083BC6" w:rsidRPr="00083BC6" w14:paraId="6BECC501" w14:textId="77777777" w:rsidTr="00C61156">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565EAC12" w14:textId="77777777" w:rsidR="00083BC6" w:rsidRPr="00083BC6" w:rsidRDefault="00083BC6">
            <w:r w:rsidRPr="00083BC6">
              <w:t>Report-05</w:t>
            </w:r>
          </w:p>
        </w:tc>
        <w:tc>
          <w:tcPr>
            <w:tcW w:w="1640" w:type="dxa"/>
            <w:noWrap/>
            <w:hideMark/>
          </w:tcPr>
          <w:p w14:paraId="08FC0BD4"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CRM</w:t>
            </w:r>
          </w:p>
        </w:tc>
        <w:tc>
          <w:tcPr>
            <w:tcW w:w="8190" w:type="dxa"/>
            <w:hideMark/>
          </w:tcPr>
          <w:p w14:paraId="485E7CF6" w14:textId="093CFDB8"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 xml:space="preserve">The receptionists must be able to see: </w:t>
            </w:r>
            <w:r w:rsidRPr="00083BC6">
              <w:br/>
              <w:t>• The name of the parent &amp; the name of the pet checking in</w:t>
            </w:r>
            <w:r w:rsidRPr="00083BC6">
              <w:br/>
              <w:t>• The names of any living pets that are also part of the household</w:t>
            </w:r>
            <w:r w:rsidRPr="00083BC6">
              <w:br/>
              <w:t>• Any temperament anomalies (so aggressive pets can be put in the smaller waiting room away from the main area</w:t>
            </w:r>
          </w:p>
        </w:tc>
      </w:tr>
      <w:tr w:rsidR="00083BC6" w:rsidRPr="00083BC6" w14:paraId="73EDE479" w14:textId="77777777" w:rsidTr="00C61156">
        <w:trPr>
          <w:trHeight w:val="171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754E96D2" w14:textId="77777777" w:rsidR="00083BC6" w:rsidRPr="00083BC6" w:rsidRDefault="00083BC6">
            <w:r w:rsidRPr="00083BC6">
              <w:t>Report-06</w:t>
            </w:r>
          </w:p>
        </w:tc>
        <w:tc>
          <w:tcPr>
            <w:tcW w:w="1640" w:type="dxa"/>
            <w:noWrap/>
            <w:hideMark/>
          </w:tcPr>
          <w:p w14:paraId="62FCE003"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Grief-Counseling</w:t>
            </w:r>
          </w:p>
        </w:tc>
        <w:tc>
          <w:tcPr>
            <w:tcW w:w="8190" w:type="dxa"/>
            <w:hideMark/>
          </w:tcPr>
          <w:p w14:paraId="1A2AB852"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The grief counselor must be able to see:</w:t>
            </w:r>
            <w:r w:rsidRPr="00083BC6">
              <w:br/>
              <w:t>• The name of the deceased pet</w:t>
            </w:r>
            <w:r w:rsidRPr="00083BC6">
              <w:br/>
              <w:t>• The length of the deceased pet's life</w:t>
            </w:r>
            <w:r w:rsidRPr="00083BC6">
              <w:br/>
              <w:t>• The name of the pet parent</w:t>
            </w:r>
            <w:r w:rsidRPr="00083BC6">
              <w:br/>
              <w:t>• The phone number of the pet parent</w:t>
            </w:r>
            <w:r w:rsidRPr="00083BC6">
              <w:br/>
              <w:t>• The species, breed, and coloring of previously or currently owned pets by the pet parent.</w:t>
            </w:r>
          </w:p>
        </w:tc>
      </w:tr>
    </w:tbl>
    <w:p w14:paraId="155A4FE5" w14:textId="2B79900A" w:rsidR="00083BC6" w:rsidRDefault="00083BC6" w:rsidP="00584DDD"/>
    <w:p w14:paraId="71978B33" w14:textId="77777777" w:rsidR="00083BC6" w:rsidRDefault="00083BC6">
      <w:r>
        <w:br w:type="page"/>
      </w:r>
    </w:p>
    <w:p w14:paraId="37D2C26D" w14:textId="7C2FF4BB" w:rsidR="00584DDD" w:rsidRDefault="00083BC6" w:rsidP="00083BC6">
      <w:pPr>
        <w:pStyle w:val="Heading2"/>
      </w:pPr>
      <w:bookmarkStart w:id="21" w:name="_Toc516579462"/>
      <w:r>
        <w:lastRenderedPageBreak/>
        <w:t>transactions required to support business operations</w:t>
      </w:r>
      <w:bookmarkEnd w:id="21"/>
    </w:p>
    <w:p w14:paraId="56CC94DB" w14:textId="14ECCF29" w:rsidR="00083BC6" w:rsidRPr="00AF2D00" w:rsidRDefault="00083BC6" w:rsidP="00AF2D00">
      <w:pPr>
        <w:pStyle w:val="Heading3"/>
      </w:pPr>
      <w:bookmarkStart w:id="22" w:name="_Toc516579463"/>
      <w:r>
        <w:t>phase 1</w:t>
      </w:r>
      <w:bookmarkEnd w:id="22"/>
    </w:p>
    <w:tbl>
      <w:tblPr>
        <w:tblStyle w:val="GridTable4"/>
        <w:tblW w:w="10980" w:type="dxa"/>
        <w:tblInd w:w="-95" w:type="dxa"/>
        <w:tblLook w:val="04A0" w:firstRow="1" w:lastRow="0" w:firstColumn="1" w:lastColumn="0" w:noHBand="0" w:noVBand="1"/>
      </w:tblPr>
      <w:tblGrid>
        <w:gridCol w:w="1384"/>
        <w:gridCol w:w="2299"/>
        <w:gridCol w:w="2077"/>
        <w:gridCol w:w="5220"/>
      </w:tblGrid>
      <w:tr w:rsidR="00083BC6" w:rsidRPr="00083BC6" w14:paraId="73A570A6" w14:textId="77777777" w:rsidTr="00C6115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4" w:type="dxa"/>
            <w:shd w:val="clear" w:color="auto" w:fill="ED6B0E" w:themeFill="accent3"/>
            <w:noWrap/>
            <w:hideMark/>
          </w:tcPr>
          <w:p w14:paraId="3AE91D90" w14:textId="77777777" w:rsidR="00083BC6" w:rsidRPr="00083BC6" w:rsidRDefault="00083BC6">
            <w:r w:rsidRPr="00083BC6">
              <w:t>ID</w:t>
            </w:r>
          </w:p>
        </w:tc>
        <w:tc>
          <w:tcPr>
            <w:tcW w:w="2299" w:type="dxa"/>
            <w:shd w:val="clear" w:color="auto" w:fill="ED6B0E" w:themeFill="accent3"/>
            <w:noWrap/>
            <w:hideMark/>
          </w:tcPr>
          <w:p w14:paraId="1C1FEEC3" w14:textId="77777777" w:rsidR="00083BC6" w:rsidRPr="00083BC6" w:rsidRDefault="00083BC6">
            <w:pPr>
              <w:cnfStyle w:val="100000000000" w:firstRow="1" w:lastRow="0" w:firstColumn="0" w:lastColumn="0" w:oddVBand="0" w:evenVBand="0" w:oddHBand="0" w:evenHBand="0" w:firstRowFirstColumn="0" w:firstRowLastColumn="0" w:lastRowFirstColumn="0" w:lastRowLastColumn="0"/>
            </w:pPr>
            <w:r w:rsidRPr="00083BC6">
              <w:t>Area of Business</w:t>
            </w:r>
          </w:p>
        </w:tc>
        <w:tc>
          <w:tcPr>
            <w:tcW w:w="2077" w:type="dxa"/>
            <w:shd w:val="clear" w:color="auto" w:fill="ED6B0E" w:themeFill="accent3"/>
            <w:noWrap/>
            <w:hideMark/>
          </w:tcPr>
          <w:p w14:paraId="10177354" w14:textId="77777777" w:rsidR="00083BC6" w:rsidRPr="00083BC6" w:rsidRDefault="00083BC6">
            <w:pPr>
              <w:cnfStyle w:val="100000000000" w:firstRow="1" w:lastRow="0" w:firstColumn="0" w:lastColumn="0" w:oddVBand="0" w:evenVBand="0" w:oddHBand="0" w:evenHBand="0" w:firstRowFirstColumn="0" w:firstRowLastColumn="0" w:lastRowFirstColumn="0" w:lastRowLastColumn="0"/>
            </w:pPr>
            <w:r w:rsidRPr="00083BC6">
              <w:t>Transaction Name</w:t>
            </w:r>
          </w:p>
        </w:tc>
        <w:tc>
          <w:tcPr>
            <w:tcW w:w="5220" w:type="dxa"/>
            <w:shd w:val="clear" w:color="auto" w:fill="ED6B0E" w:themeFill="accent3"/>
            <w:noWrap/>
            <w:hideMark/>
          </w:tcPr>
          <w:p w14:paraId="6EB011BD" w14:textId="77777777" w:rsidR="00083BC6" w:rsidRPr="00083BC6" w:rsidRDefault="00083BC6">
            <w:pPr>
              <w:cnfStyle w:val="100000000000" w:firstRow="1" w:lastRow="0" w:firstColumn="0" w:lastColumn="0" w:oddVBand="0" w:evenVBand="0" w:oddHBand="0" w:evenHBand="0" w:firstRowFirstColumn="0" w:firstRowLastColumn="0" w:lastRowFirstColumn="0" w:lastRowLastColumn="0"/>
            </w:pPr>
            <w:r w:rsidRPr="00083BC6">
              <w:t>Transaction Parts</w:t>
            </w:r>
          </w:p>
        </w:tc>
      </w:tr>
      <w:tr w:rsidR="00083BC6" w:rsidRPr="00083BC6" w14:paraId="16E4E2CD" w14:textId="77777777" w:rsidTr="00C61156">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CDF8D36" w14:textId="77777777" w:rsidR="00083BC6" w:rsidRPr="00083BC6" w:rsidRDefault="00083BC6">
            <w:r w:rsidRPr="00083BC6">
              <w:t>TRX-01</w:t>
            </w:r>
          </w:p>
        </w:tc>
        <w:tc>
          <w:tcPr>
            <w:tcW w:w="2299" w:type="dxa"/>
            <w:noWrap/>
            <w:hideMark/>
          </w:tcPr>
          <w:p w14:paraId="173922AB"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Chemist</w:t>
            </w:r>
          </w:p>
        </w:tc>
        <w:tc>
          <w:tcPr>
            <w:tcW w:w="2077" w:type="dxa"/>
            <w:noWrap/>
            <w:hideMark/>
          </w:tcPr>
          <w:p w14:paraId="05F3A9A1"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Using Blood</w:t>
            </w:r>
          </w:p>
        </w:tc>
        <w:tc>
          <w:tcPr>
            <w:tcW w:w="5220" w:type="dxa"/>
            <w:hideMark/>
          </w:tcPr>
          <w:p w14:paraId="6FBF3F1B"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 Update incoming and outgoing quantities of blood</w:t>
            </w:r>
          </w:p>
        </w:tc>
      </w:tr>
      <w:tr w:rsidR="00083BC6" w:rsidRPr="00083BC6" w14:paraId="4CC3B4E7" w14:textId="77777777" w:rsidTr="00C61156">
        <w:trPr>
          <w:trHeight w:val="855"/>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5DD8CD7" w14:textId="77777777" w:rsidR="00083BC6" w:rsidRPr="00083BC6" w:rsidRDefault="00083BC6">
            <w:r w:rsidRPr="00083BC6">
              <w:t>TRX-02</w:t>
            </w:r>
          </w:p>
        </w:tc>
        <w:tc>
          <w:tcPr>
            <w:tcW w:w="2299" w:type="dxa"/>
            <w:noWrap/>
            <w:hideMark/>
          </w:tcPr>
          <w:p w14:paraId="7F71010C"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Chemist</w:t>
            </w:r>
          </w:p>
        </w:tc>
        <w:tc>
          <w:tcPr>
            <w:tcW w:w="2077" w:type="dxa"/>
            <w:noWrap/>
            <w:hideMark/>
          </w:tcPr>
          <w:p w14:paraId="2D422D9C"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Lab Supply</w:t>
            </w:r>
          </w:p>
        </w:tc>
        <w:tc>
          <w:tcPr>
            <w:tcW w:w="5220" w:type="dxa"/>
            <w:hideMark/>
          </w:tcPr>
          <w:p w14:paraId="5EDC8413"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 Decrease the amount of supply for a test each time a test is performed</w:t>
            </w:r>
          </w:p>
        </w:tc>
      </w:tr>
      <w:tr w:rsidR="00083BC6" w:rsidRPr="00083BC6" w14:paraId="23944039" w14:textId="77777777" w:rsidTr="00C61156">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AFFE042" w14:textId="77777777" w:rsidR="00083BC6" w:rsidRPr="00083BC6" w:rsidRDefault="00083BC6">
            <w:r w:rsidRPr="00083BC6">
              <w:t>TRX-03</w:t>
            </w:r>
          </w:p>
        </w:tc>
        <w:tc>
          <w:tcPr>
            <w:tcW w:w="2299" w:type="dxa"/>
            <w:noWrap/>
            <w:hideMark/>
          </w:tcPr>
          <w:p w14:paraId="154AEB64"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Chemist</w:t>
            </w:r>
          </w:p>
        </w:tc>
        <w:tc>
          <w:tcPr>
            <w:tcW w:w="2077" w:type="dxa"/>
            <w:noWrap/>
            <w:hideMark/>
          </w:tcPr>
          <w:p w14:paraId="763523A2"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Disposable Equipment</w:t>
            </w:r>
          </w:p>
        </w:tc>
        <w:tc>
          <w:tcPr>
            <w:tcW w:w="5220" w:type="dxa"/>
            <w:hideMark/>
          </w:tcPr>
          <w:p w14:paraId="6FA4E28D"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 Select the on-hand quantities of disposable equipment (gloves, thermometer covers)</w:t>
            </w:r>
          </w:p>
        </w:tc>
      </w:tr>
      <w:tr w:rsidR="00083BC6" w:rsidRPr="00083BC6" w14:paraId="5A82964B" w14:textId="77777777" w:rsidTr="00C61156">
        <w:trPr>
          <w:trHeight w:val="855"/>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9708E12" w14:textId="77777777" w:rsidR="00083BC6" w:rsidRPr="00083BC6" w:rsidRDefault="00083BC6">
            <w:r w:rsidRPr="00083BC6">
              <w:t>TRX-04</w:t>
            </w:r>
          </w:p>
        </w:tc>
        <w:tc>
          <w:tcPr>
            <w:tcW w:w="2299" w:type="dxa"/>
            <w:noWrap/>
            <w:hideMark/>
          </w:tcPr>
          <w:p w14:paraId="3E070754"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Chemist</w:t>
            </w:r>
          </w:p>
        </w:tc>
        <w:tc>
          <w:tcPr>
            <w:tcW w:w="2077" w:type="dxa"/>
            <w:noWrap/>
            <w:hideMark/>
          </w:tcPr>
          <w:p w14:paraId="2EB10399"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Update Chart Chemist</w:t>
            </w:r>
          </w:p>
        </w:tc>
        <w:tc>
          <w:tcPr>
            <w:tcW w:w="5220" w:type="dxa"/>
            <w:hideMark/>
          </w:tcPr>
          <w:p w14:paraId="57E3D581"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 Update the patient's chart with the results from a pathology lab</w:t>
            </w:r>
          </w:p>
        </w:tc>
      </w:tr>
      <w:tr w:rsidR="00083BC6" w:rsidRPr="00083BC6" w14:paraId="4D422E69" w14:textId="77777777" w:rsidTr="00C61156">
        <w:trPr>
          <w:cnfStyle w:val="000000100000" w:firstRow="0" w:lastRow="0" w:firstColumn="0" w:lastColumn="0" w:oddVBand="0" w:evenVBand="0" w:oddHBand="1" w:evenHBand="0" w:firstRowFirstColumn="0" w:firstRowLastColumn="0" w:lastRowFirstColumn="0" w:lastRowLastColumn="0"/>
          <w:trHeight w:val="1425"/>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ECCB2AE" w14:textId="77777777" w:rsidR="00083BC6" w:rsidRPr="00083BC6" w:rsidRDefault="00083BC6">
            <w:r w:rsidRPr="00083BC6">
              <w:t>TRX-05</w:t>
            </w:r>
          </w:p>
        </w:tc>
        <w:tc>
          <w:tcPr>
            <w:tcW w:w="2299" w:type="dxa"/>
            <w:noWrap/>
            <w:hideMark/>
          </w:tcPr>
          <w:p w14:paraId="6DEFAB94"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Chemist</w:t>
            </w:r>
          </w:p>
        </w:tc>
        <w:tc>
          <w:tcPr>
            <w:tcW w:w="2077" w:type="dxa"/>
            <w:noWrap/>
            <w:hideMark/>
          </w:tcPr>
          <w:p w14:paraId="1E963BF6"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Critical Illness Flag</w:t>
            </w:r>
          </w:p>
        </w:tc>
        <w:tc>
          <w:tcPr>
            <w:tcW w:w="5220" w:type="dxa"/>
            <w:hideMark/>
          </w:tcPr>
          <w:p w14:paraId="04871520"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 xml:space="preserve">• In the event a lab shows positive for a critical illness (avian flu for example) the lab results will automatically flag the patient chart </w:t>
            </w:r>
          </w:p>
        </w:tc>
      </w:tr>
      <w:tr w:rsidR="00083BC6" w:rsidRPr="00083BC6" w14:paraId="631EB034" w14:textId="77777777" w:rsidTr="00C61156">
        <w:trPr>
          <w:trHeight w:val="114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EFB5E6A" w14:textId="77777777" w:rsidR="00083BC6" w:rsidRPr="00083BC6" w:rsidRDefault="00083BC6">
            <w:r w:rsidRPr="00083BC6">
              <w:t>TRX-06</w:t>
            </w:r>
          </w:p>
        </w:tc>
        <w:tc>
          <w:tcPr>
            <w:tcW w:w="2299" w:type="dxa"/>
            <w:noWrap/>
            <w:hideMark/>
          </w:tcPr>
          <w:p w14:paraId="0C61F468"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Counseling</w:t>
            </w:r>
          </w:p>
        </w:tc>
        <w:tc>
          <w:tcPr>
            <w:tcW w:w="2077" w:type="dxa"/>
            <w:noWrap/>
            <w:hideMark/>
          </w:tcPr>
          <w:p w14:paraId="24EA02D7"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Pet Historical</w:t>
            </w:r>
          </w:p>
        </w:tc>
        <w:tc>
          <w:tcPr>
            <w:tcW w:w="5220" w:type="dxa"/>
            <w:hideMark/>
          </w:tcPr>
          <w:p w14:paraId="407BA967"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 Select owner data to get owner's ID</w:t>
            </w:r>
            <w:r w:rsidRPr="00083BC6">
              <w:br/>
              <w:t>• Select all current, previous pets based on species, breed</w:t>
            </w:r>
          </w:p>
        </w:tc>
      </w:tr>
      <w:tr w:rsidR="00083BC6" w:rsidRPr="00083BC6" w14:paraId="35FA8BAD" w14:textId="77777777" w:rsidTr="00C61156">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B5AA84A" w14:textId="77777777" w:rsidR="00083BC6" w:rsidRPr="00083BC6" w:rsidRDefault="00083BC6">
            <w:r w:rsidRPr="00083BC6">
              <w:t>TRX-07</w:t>
            </w:r>
          </w:p>
        </w:tc>
        <w:tc>
          <w:tcPr>
            <w:tcW w:w="2299" w:type="dxa"/>
            <w:noWrap/>
            <w:hideMark/>
          </w:tcPr>
          <w:p w14:paraId="4FF6D9DA"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CRM</w:t>
            </w:r>
          </w:p>
        </w:tc>
        <w:tc>
          <w:tcPr>
            <w:tcW w:w="2077" w:type="dxa"/>
            <w:noWrap/>
            <w:hideMark/>
          </w:tcPr>
          <w:p w14:paraId="4C105829"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Add New Owner</w:t>
            </w:r>
          </w:p>
        </w:tc>
        <w:tc>
          <w:tcPr>
            <w:tcW w:w="5220" w:type="dxa"/>
            <w:hideMark/>
          </w:tcPr>
          <w:p w14:paraId="2A13002D"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 Enter in new owner data</w:t>
            </w:r>
            <w:r w:rsidRPr="00083BC6">
              <w:br/>
              <w:t>• Commit data</w:t>
            </w:r>
          </w:p>
        </w:tc>
      </w:tr>
      <w:tr w:rsidR="00083BC6" w:rsidRPr="00083BC6" w14:paraId="44087411" w14:textId="77777777" w:rsidTr="00C61156">
        <w:trPr>
          <w:trHeight w:val="114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7CD30B4" w14:textId="77777777" w:rsidR="00083BC6" w:rsidRPr="00083BC6" w:rsidRDefault="00083BC6">
            <w:r w:rsidRPr="00083BC6">
              <w:t>TRX-08</w:t>
            </w:r>
          </w:p>
        </w:tc>
        <w:tc>
          <w:tcPr>
            <w:tcW w:w="2299" w:type="dxa"/>
            <w:noWrap/>
            <w:hideMark/>
          </w:tcPr>
          <w:p w14:paraId="45D266D2"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CRM</w:t>
            </w:r>
          </w:p>
        </w:tc>
        <w:tc>
          <w:tcPr>
            <w:tcW w:w="2077" w:type="dxa"/>
            <w:noWrap/>
            <w:hideMark/>
          </w:tcPr>
          <w:p w14:paraId="33BF62AD"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Add New Pet</w:t>
            </w:r>
          </w:p>
        </w:tc>
        <w:tc>
          <w:tcPr>
            <w:tcW w:w="5220" w:type="dxa"/>
            <w:hideMark/>
          </w:tcPr>
          <w:p w14:paraId="50395F43"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 Select owner data to get owner's ID</w:t>
            </w:r>
            <w:r w:rsidRPr="00083BC6">
              <w:br/>
              <w:t>• Enter in new pet data</w:t>
            </w:r>
            <w:r w:rsidRPr="00083BC6">
              <w:br/>
              <w:t>• Commit data</w:t>
            </w:r>
          </w:p>
        </w:tc>
      </w:tr>
      <w:tr w:rsidR="00083BC6" w:rsidRPr="00083BC6" w14:paraId="78E2367F" w14:textId="77777777" w:rsidTr="00C61156">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3598B24" w14:textId="77777777" w:rsidR="00083BC6" w:rsidRPr="00083BC6" w:rsidRDefault="00083BC6">
            <w:r w:rsidRPr="00083BC6">
              <w:t>TRX-09</w:t>
            </w:r>
          </w:p>
        </w:tc>
        <w:tc>
          <w:tcPr>
            <w:tcW w:w="2299" w:type="dxa"/>
            <w:noWrap/>
            <w:hideMark/>
          </w:tcPr>
          <w:p w14:paraId="6D3BAB2F"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CRM</w:t>
            </w:r>
          </w:p>
        </w:tc>
        <w:tc>
          <w:tcPr>
            <w:tcW w:w="2077" w:type="dxa"/>
            <w:noWrap/>
            <w:hideMark/>
          </w:tcPr>
          <w:p w14:paraId="25231260"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Update Chart Death</w:t>
            </w:r>
          </w:p>
        </w:tc>
        <w:tc>
          <w:tcPr>
            <w:tcW w:w="5220" w:type="dxa"/>
            <w:hideMark/>
          </w:tcPr>
          <w:p w14:paraId="4D84C0B8"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 Update the patient's chart/CRM info when a pet is reported dead.</w:t>
            </w:r>
          </w:p>
        </w:tc>
      </w:tr>
      <w:tr w:rsidR="00083BC6" w:rsidRPr="00083BC6" w14:paraId="3D2263F7" w14:textId="77777777" w:rsidTr="00C61156">
        <w:trPr>
          <w:trHeight w:val="1425"/>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951964F" w14:textId="77777777" w:rsidR="00083BC6" w:rsidRPr="00083BC6" w:rsidRDefault="00083BC6">
            <w:r w:rsidRPr="00083BC6">
              <w:t>TRX-10</w:t>
            </w:r>
          </w:p>
        </w:tc>
        <w:tc>
          <w:tcPr>
            <w:tcW w:w="2299" w:type="dxa"/>
            <w:noWrap/>
            <w:hideMark/>
          </w:tcPr>
          <w:p w14:paraId="6A000507"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Pharmacology</w:t>
            </w:r>
          </w:p>
        </w:tc>
        <w:tc>
          <w:tcPr>
            <w:tcW w:w="2077" w:type="dxa"/>
            <w:noWrap/>
            <w:hideMark/>
          </w:tcPr>
          <w:p w14:paraId="1DCDBD74"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Rx Filled</w:t>
            </w:r>
          </w:p>
        </w:tc>
        <w:tc>
          <w:tcPr>
            <w:tcW w:w="5220" w:type="dxa"/>
            <w:hideMark/>
          </w:tcPr>
          <w:p w14:paraId="78E9D1CB"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 xml:space="preserve">• Select patient species </w:t>
            </w:r>
            <w:r w:rsidRPr="00083BC6">
              <w:br/>
              <w:t>• Verify the medication is species safe</w:t>
            </w:r>
            <w:r w:rsidRPr="00083BC6">
              <w:br/>
              <w:t>• Reduce the amount of drug on hand and note date of Rx fill</w:t>
            </w:r>
          </w:p>
        </w:tc>
      </w:tr>
      <w:tr w:rsidR="00083BC6" w:rsidRPr="00083BC6" w14:paraId="542BAFBC" w14:textId="77777777" w:rsidTr="00C61156">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B61C116" w14:textId="77777777" w:rsidR="00083BC6" w:rsidRPr="00083BC6" w:rsidRDefault="00083BC6">
            <w:r w:rsidRPr="00083BC6">
              <w:t>TRX-11</w:t>
            </w:r>
          </w:p>
        </w:tc>
        <w:tc>
          <w:tcPr>
            <w:tcW w:w="2299" w:type="dxa"/>
            <w:noWrap/>
            <w:hideMark/>
          </w:tcPr>
          <w:p w14:paraId="20395857"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Pharmacology</w:t>
            </w:r>
          </w:p>
        </w:tc>
        <w:tc>
          <w:tcPr>
            <w:tcW w:w="2077" w:type="dxa"/>
            <w:noWrap/>
            <w:hideMark/>
          </w:tcPr>
          <w:p w14:paraId="52FEB215"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Seeing Blood</w:t>
            </w:r>
          </w:p>
        </w:tc>
        <w:tc>
          <w:tcPr>
            <w:tcW w:w="5220" w:type="dxa"/>
            <w:hideMark/>
          </w:tcPr>
          <w:p w14:paraId="1002BD7A"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 Be able to see available blood on hand, by species, and type</w:t>
            </w:r>
          </w:p>
        </w:tc>
      </w:tr>
      <w:tr w:rsidR="00083BC6" w:rsidRPr="00083BC6" w14:paraId="6FC93DF1" w14:textId="77777777" w:rsidTr="00C61156">
        <w:trPr>
          <w:trHeight w:val="57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B01A4E7" w14:textId="77777777" w:rsidR="00083BC6" w:rsidRPr="00083BC6" w:rsidRDefault="00083BC6">
            <w:r w:rsidRPr="00083BC6">
              <w:t>TRX-12</w:t>
            </w:r>
          </w:p>
        </w:tc>
        <w:tc>
          <w:tcPr>
            <w:tcW w:w="2299" w:type="dxa"/>
            <w:noWrap/>
            <w:hideMark/>
          </w:tcPr>
          <w:p w14:paraId="791FF114"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Veterinarian</w:t>
            </w:r>
          </w:p>
        </w:tc>
        <w:tc>
          <w:tcPr>
            <w:tcW w:w="2077" w:type="dxa"/>
            <w:noWrap/>
            <w:hideMark/>
          </w:tcPr>
          <w:p w14:paraId="59709130"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Update Chart</w:t>
            </w:r>
          </w:p>
        </w:tc>
        <w:tc>
          <w:tcPr>
            <w:tcW w:w="5220" w:type="dxa"/>
            <w:hideMark/>
          </w:tcPr>
          <w:p w14:paraId="4E7EC144"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 Update patient chart on each encounter with notes</w:t>
            </w:r>
          </w:p>
        </w:tc>
      </w:tr>
      <w:tr w:rsidR="00083BC6" w:rsidRPr="00083BC6" w14:paraId="51D619EA" w14:textId="77777777" w:rsidTr="00C61156">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65A4A81" w14:textId="77777777" w:rsidR="00083BC6" w:rsidRPr="00083BC6" w:rsidRDefault="00083BC6">
            <w:r w:rsidRPr="00083BC6">
              <w:lastRenderedPageBreak/>
              <w:t>TRX-13</w:t>
            </w:r>
          </w:p>
        </w:tc>
        <w:tc>
          <w:tcPr>
            <w:tcW w:w="2299" w:type="dxa"/>
            <w:noWrap/>
            <w:hideMark/>
          </w:tcPr>
          <w:p w14:paraId="20E8E565"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Veterinarian</w:t>
            </w:r>
          </w:p>
        </w:tc>
        <w:tc>
          <w:tcPr>
            <w:tcW w:w="2077" w:type="dxa"/>
            <w:noWrap/>
            <w:hideMark/>
          </w:tcPr>
          <w:p w14:paraId="21B525D1"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Update Chart Procedure</w:t>
            </w:r>
          </w:p>
        </w:tc>
        <w:tc>
          <w:tcPr>
            <w:tcW w:w="5220" w:type="dxa"/>
            <w:hideMark/>
          </w:tcPr>
          <w:p w14:paraId="3D787966"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 Update patient chart with relevant data when a procedure is done</w:t>
            </w:r>
          </w:p>
        </w:tc>
      </w:tr>
      <w:tr w:rsidR="00083BC6" w:rsidRPr="00083BC6" w14:paraId="5F8B4EA1" w14:textId="77777777" w:rsidTr="00C61156">
        <w:trPr>
          <w:trHeight w:val="855"/>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DAD1A60" w14:textId="77777777" w:rsidR="00083BC6" w:rsidRPr="00083BC6" w:rsidRDefault="00083BC6">
            <w:r w:rsidRPr="00083BC6">
              <w:t>TRX-14</w:t>
            </w:r>
          </w:p>
        </w:tc>
        <w:tc>
          <w:tcPr>
            <w:tcW w:w="2299" w:type="dxa"/>
            <w:noWrap/>
            <w:hideMark/>
          </w:tcPr>
          <w:p w14:paraId="14D98BBA"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Veterinarian</w:t>
            </w:r>
          </w:p>
        </w:tc>
        <w:tc>
          <w:tcPr>
            <w:tcW w:w="2077" w:type="dxa"/>
            <w:noWrap/>
            <w:hideMark/>
          </w:tcPr>
          <w:p w14:paraId="78D2108B"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Patient Chart Global View</w:t>
            </w:r>
          </w:p>
        </w:tc>
        <w:tc>
          <w:tcPr>
            <w:tcW w:w="5220" w:type="dxa"/>
            <w:hideMark/>
          </w:tcPr>
          <w:p w14:paraId="2DD1AA9F"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  Select a view of all the most recent and most critical areas of a patient chart.</w:t>
            </w:r>
          </w:p>
        </w:tc>
      </w:tr>
    </w:tbl>
    <w:p w14:paraId="5BD40394" w14:textId="7E4788D6" w:rsidR="00083BC6" w:rsidRDefault="00083BC6" w:rsidP="00083BC6"/>
    <w:p w14:paraId="195966D7" w14:textId="0D9CD820" w:rsidR="00AF2D00" w:rsidRPr="00C21C4B" w:rsidRDefault="00AF2D00" w:rsidP="00AF2D00">
      <w:pPr>
        <w:pStyle w:val="Heading3"/>
        <w:rPr>
          <w:b/>
        </w:rPr>
      </w:pPr>
      <w:bookmarkStart w:id="23" w:name="_Toc516579464"/>
      <w:r>
        <w:t>phase 2</w:t>
      </w:r>
      <w:bookmarkEnd w:id="23"/>
    </w:p>
    <w:tbl>
      <w:tblPr>
        <w:tblStyle w:val="GridTable4"/>
        <w:tblW w:w="0" w:type="auto"/>
        <w:tblLook w:val="04A0" w:firstRow="1" w:lastRow="0" w:firstColumn="1" w:lastColumn="0" w:noHBand="0" w:noVBand="1"/>
      </w:tblPr>
      <w:tblGrid>
        <w:gridCol w:w="1313"/>
        <w:gridCol w:w="2347"/>
        <w:gridCol w:w="3678"/>
        <w:gridCol w:w="3678"/>
      </w:tblGrid>
      <w:tr w:rsidR="00AF2D00" w:rsidRPr="00C21C4B" w14:paraId="3951B7EC" w14:textId="77777777" w:rsidTr="00C21C4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20" w:type="dxa"/>
            <w:shd w:val="clear" w:color="auto" w:fill="FFFF00"/>
            <w:noWrap/>
            <w:hideMark/>
          </w:tcPr>
          <w:p w14:paraId="148808B6" w14:textId="77777777" w:rsidR="00AF2D00" w:rsidRPr="00C21C4B" w:rsidRDefault="00AF2D00">
            <w:pPr>
              <w:rPr>
                <w:bCs w:val="0"/>
                <w:color w:val="000000" w:themeColor="text1"/>
              </w:rPr>
            </w:pPr>
            <w:r w:rsidRPr="00C21C4B">
              <w:rPr>
                <w:bCs w:val="0"/>
                <w:color w:val="000000" w:themeColor="text1"/>
              </w:rPr>
              <w:t>ID</w:t>
            </w:r>
          </w:p>
        </w:tc>
        <w:tc>
          <w:tcPr>
            <w:tcW w:w="2360" w:type="dxa"/>
            <w:shd w:val="clear" w:color="auto" w:fill="FFFF00"/>
            <w:noWrap/>
            <w:hideMark/>
          </w:tcPr>
          <w:p w14:paraId="41C2E916" w14:textId="77777777" w:rsidR="00AF2D00" w:rsidRPr="00C21C4B" w:rsidRDefault="00AF2D00">
            <w:pPr>
              <w:cnfStyle w:val="100000000000" w:firstRow="1" w:lastRow="0" w:firstColumn="0" w:lastColumn="0" w:oddVBand="0" w:evenVBand="0" w:oddHBand="0" w:evenHBand="0" w:firstRowFirstColumn="0" w:firstRowLastColumn="0" w:lastRowFirstColumn="0" w:lastRowLastColumn="0"/>
              <w:rPr>
                <w:bCs w:val="0"/>
                <w:color w:val="000000" w:themeColor="text1"/>
              </w:rPr>
            </w:pPr>
            <w:r w:rsidRPr="00C21C4B">
              <w:rPr>
                <w:bCs w:val="0"/>
                <w:color w:val="000000" w:themeColor="text1"/>
              </w:rPr>
              <w:t>Area of Business</w:t>
            </w:r>
          </w:p>
        </w:tc>
        <w:tc>
          <w:tcPr>
            <w:tcW w:w="3700" w:type="dxa"/>
            <w:shd w:val="clear" w:color="auto" w:fill="FFFF00"/>
            <w:noWrap/>
            <w:hideMark/>
          </w:tcPr>
          <w:p w14:paraId="6D74C8F5" w14:textId="77777777" w:rsidR="00AF2D00" w:rsidRPr="00C21C4B" w:rsidRDefault="00AF2D00">
            <w:pPr>
              <w:cnfStyle w:val="100000000000" w:firstRow="1" w:lastRow="0" w:firstColumn="0" w:lastColumn="0" w:oddVBand="0" w:evenVBand="0" w:oddHBand="0" w:evenHBand="0" w:firstRowFirstColumn="0" w:firstRowLastColumn="0" w:lastRowFirstColumn="0" w:lastRowLastColumn="0"/>
              <w:rPr>
                <w:bCs w:val="0"/>
                <w:color w:val="000000" w:themeColor="text1"/>
              </w:rPr>
            </w:pPr>
            <w:r w:rsidRPr="00C21C4B">
              <w:rPr>
                <w:bCs w:val="0"/>
                <w:color w:val="000000" w:themeColor="text1"/>
              </w:rPr>
              <w:t>Transaction Name</w:t>
            </w:r>
          </w:p>
        </w:tc>
        <w:tc>
          <w:tcPr>
            <w:tcW w:w="3700" w:type="dxa"/>
            <w:shd w:val="clear" w:color="auto" w:fill="FFFF00"/>
            <w:noWrap/>
            <w:hideMark/>
          </w:tcPr>
          <w:p w14:paraId="344E4249" w14:textId="77777777" w:rsidR="00AF2D00" w:rsidRPr="00C21C4B" w:rsidRDefault="00AF2D00">
            <w:pPr>
              <w:cnfStyle w:val="100000000000" w:firstRow="1" w:lastRow="0" w:firstColumn="0" w:lastColumn="0" w:oddVBand="0" w:evenVBand="0" w:oddHBand="0" w:evenHBand="0" w:firstRowFirstColumn="0" w:firstRowLastColumn="0" w:lastRowFirstColumn="0" w:lastRowLastColumn="0"/>
              <w:rPr>
                <w:bCs w:val="0"/>
                <w:color w:val="000000" w:themeColor="text1"/>
              </w:rPr>
            </w:pPr>
            <w:r w:rsidRPr="00C21C4B">
              <w:rPr>
                <w:bCs w:val="0"/>
                <w:color w:val="000000" w:themeColor="text1"/>
              </w:rPr>
              <w:t>Transaction Parts</w:t>
            </w:r>
          </w:p>
        </w:tc>
      </w:tr>
      <w:tr w:rsidR="00AF2D00" w:rsidRPr="00AF2D00" w14:paraId="5A80AB73" w14:textId="77777777" w:rsidTr="00C21C4B">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1320" w:type="dxa"/>
            <w:noWrap/>
            <w:hideMark/>
          </w:tcPr>
          <w:p w14:paraId="0F09A491" w14:textId="77777777" w:rsidR="00AF2D00" w:rsidRPr="00AF2D00" w:rsidRDefault="00AF2D00">
            <w:r w:rsidRPr="00AF2D00">
              <w:t>TRX-15</w:t>
            </w:r>
          </w:p>
        </w:tc>
        <w:tc>
          <w:tcPr>
            <w:tcW w:w="2360" w:type="dxa"/>
            <w:noWrap/>
            <w:hideMark/>
          </w:tcPr>
          <w:p w14:paraId="7FFAFB41" w14:textId="77777777" w:rsidR="00AF2D00" w:rsidRPr="00AF2D00" w:rsidRDefault="00AF2D00">
            <w:pPr>
              <w:cnfStyle w:val="000000100000" w:firstRow="0" w:lastRow="0" w:firstColumn="0" w:lastColumn="0" w:oddVBand="0" w:evenVBand="0" w:oddHBand="1" w:evenHBand="0" w:firstRowFirstColumn="0" w:firstRowLastColumn="0" w:lastRowFirstColumn="0" w:lastRowLastColumn="0"/>
            </w:pPr>
            <w:r w:rsidRPr="00AF2D00">
              <w:t>Estimates/Invoices</w:t>
            </w:r>
          </w:p>
        </w:tc>
        <w:tc>
          <w:tcPr>
            <w:tcW w:w="3700" w:type="dxa"/>
            <w:noWrap/>
            <w:hideMark/>
          </w:tcPr>
          <w:p w14:paraId="5A85EFBD" w14:textId="77777777" w:rsidR="00AF2D00" w:rsidRPr="00AF2D00" w:rsidRDefault="00AF2D00">
            <w:pPr>
              <w:cnfStyle w:val="000000100000" w:firstRow="0" w:lastRow="0" w:firstColumn="0" w:lastColumn="0" w:oddVBand="0" w:evenVBand="0" w:oddHBand="1" w:evenHBand="0" w:firstRowFirstColumn="0" w:firstRowLastColumn="0" w:lastRowFirstColumn="0" w:lastRowLastColumn="0"/>
            </w:pPr>
            <w:r w:rsidRPr="00AF2D00">
              <w:t>Estimate Approval</w:t>
            </w:r>
          </w:p>
        </w:tc>
        <w:tc>
          <w:tcPr>
            <w:tcW w:w="3700" w:type="dxa"/>
            <w:hideMark/>
          </w:tcPr>
          <w:p w14:paraId="5F4AFAB4" w14:textId="77777777" w:rsidR="00AF2D00" w:rsidRPr="00AF2D00" w:rsidRDefault="00AF2D00">
            <w:pPr>
              <w:cnfStyle w:val="000000100000" w:firstRow="0" w:lastRow="0" w:firstColumn="0" w:lastColumn="0" w:oddVBand="0" w:evenVBand="0" w:oddHBand="1" w:evenHBand="0" w:firstRowFirstColumn="0" w:firstRowLastColumn="0" w:lastRowFirstColumn="0" w:lastRowLastColumn="0"/>
            </w:pPr>
            <w:r w:rsidRPr="00AF2D00">
              <w:t>• Update an invoice with data from an Estimate when approved by customers</w:t>
            </w:r>
          </w:p>
        </w:tc>
      </w:tr>
      <w:tr w:rsidR="00AF2D00" w:rsidRPr="00AF2D00" w14:paraId="620DF1DC" w14:textId="77777777" w:rsidTr="00C21C4B">
        <w:trPr>
          <w:trHeight w:val="570"/>
        </w:trPr>
        <w:tc>
          <w:tcPr>
            <w:cnfStyle w:val="001000000000" w:firstRow="0" w:lastRow="0" w:firstColumn="1" w:lastColumn="0" w:oddVBand="0" w:evenVBand="0" w:oddHBand="0" w:evenHBand="0" w:firstRowFirstColumn="0" w:firstRowLastColumn="0" w:lastRowFirstColumn="0" w:lastRowLastColumn="0"/>
            <w:tcW w:w="1320" w:type="dxa"/>
            <w:noWrap/>
            <w:hideMark/>
          </w:tcPr>
          <w:p w14:paraId="153E2F60" w14:textId="77777777" w:rsidR="00AF2D00" w:rsidRPr="00AF2D00" w:rsidRDefault="00AF2D00">
            <w:r w:rsidRPr="00AF2D00">
              <w:t>TRX-16</w:t>
            </w:r>
          </w:p>
        </w:tc>
        <w:tc>
          <w:tcPr>
            <w:tcW w:w="2360" w:type="dxa"/>
            <w:noWrap/>
            <w:hideMark/>
          </w:tcPr>
          <w:p w14:paraId="0DAC2C20" w14:textId="77777777" w:rsidR="00AF2D00" w:rsidRPr="00AF2D00" w:rsidRDefault="00AF2D00">
            <w:pPr>
              <w:cnfStyle w:val="000000000000" w:firstRow="0" w:lastRow="0" w:firstColumn="0" w:lastColumn="0" w:oddVBand="0" w:evenVBand="0" w:oddHBand="0" w:evenHBand="0" w:firstRowFirstColumn="0" w:firstRowLastColumn="0" w:lastRowFirstColumn="0" w:lastRowLastColumn="0"/>
            </w:pPr>
            <w:r w:rsidRPr="00AF2D00">
              <w:t>Estimates/Invoices</w:t>
            </w:r>
          </w:p>
        </w:tc>
        <w:tc>
          <w:tcPr>
            <w:tcW w:w="3700" w:type="dxa"/>
            <w:noWrap/>
            <w:hideMark/>
          </w:tcPr>
          <w:p w14:paraId="21258E96" w14:textId="77777777" w:rsidR="00AF2D00" w:rsidRPr="00AF2D00" w:rsidRDefault="00AF2D00">
            <w:pPr>
              <w:cnfStyle w:val="000000000000" w:firstRow="0" w:lastRow="0" w:firstColumn="0" w:lastColumn="0" w:oddVBand="0" w:evenVBand="0" w:oddHBand="0" w:evenHBand="0" w:firstRowFirstColumn="0" w:firstRowLastColumn="0" w:lastRowFirstColumn="0" w:lastRowLastColumn="0"/>
            </w:pPr>
            <w:r w:rsidRPr="00AF2D00">
              <w:t>Invoice Rx</w:t>
            </w:r>
          </w:p>
        </w:tc>
        <w:tc>
          <w:tcPr>
            <w:tcW w:w="3700" w:type="dxa"/>
            <w:hideMark/>
          </w:tcPr>
          <w:p w14:paraId="38DBC47E" w14:textId="77777777" w:rsidR="00AF2D00" w:rsidRPr="00AF2D00" w:rsidRDefault="00AF2D00">
            <w:pPr>
              <w:cnfStyle w:val="000000000000" w:firstRow="0" w:lastRow="0" w:firstColumn="0" w:lastColumn="0" w:oddVBand="0" w:evenVBand="0" w:oddHBand="0" w:evenHBand="0" w:firstRowFirstColumn="0" w:firstRowLastColumn="0" w:lastRowFirstColumn="0" w:lastRowLastColumn="0"/>
            </w:pPr>
            <w:r w:rsidRPr="00AF2D00">
              <w:t>• Update invoice with Rx prescribed that day</w:t>
            </w:r>
          </w:p>
        </w:tc>
      </w:tr>
      <w:tr w:rsidR="00AF2D00" w:rsidRPr="00AF2D00" w14:paraId="15EBEC8C" w14:textId="77777777" w:rsidTr="00C21C4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320" w:type="dxa"/>
            <w:noWrap/>
            <w:hideMark/>
          </w:tcPr>
          <w:p w14:paraId="4C0467D4" w14:textId="77777777" w:rsidR="00AF2D00" w:rsidRPr="00AF2D00" w:rsidRDefault="00AF2D00">
            <w:r w:rsidRPr="00AF2D00">
              <w:t>TRX-17</w:t>
            </w:r>
          </w:p>
        </w:tc>
        <w:tc>
          <w:tcPr>
            <w:tcW w:w="2360" w:type="dxa"/>
            <w:noWrap/>
            <w:hideMark/>
          </w:tcPr>
          <w:p w14:paraId="601000DD" w14:textId="77777777" w:rsidR="00AF2D00" w:rsidRPr="00AF2D00" w:rsidRDefault="00AF2D00">
            <w:pPr>
              <w:cnfStyle w:val="000000100000" w:firstRow="0" w:lastRow="0" w:firstColumn="0" w:lastColumn="0" w:oddVBand="0" w:evenVBand="0" w:oddHBand="1" w:evenHBand="0" w:firstRowFirstColumn="0" w:firstRowLastColumn="0" w:lastRowFirstColumn="0" w:lastRowLastColumn="0"/>
            </w:pPr>
            <w:r w:rsidRPr="00AF2D00">
              <w:t>Estimates/Invoices</w:t>
            </w:r>
          </w:p>
        </w:tc>
        <w:tc>
          <w:tcPr>
            <w:tcW w:w="3700" w:type="dxa"/>
            <w:noWrap/>
            <w:hideMark/>
          </w:tcPr>
          <w:p w14:paraId="60FDF7BF" w14:textId="77777777" w:rsidR="00AF2D00" w:rsidRPr="00AF2D00" w:rsidRDefault="00AF2D00">
            <w:pPr>
              <w:cnfStyle w:val="000000100000" w:firstRow="0" w:lastRow="0" w:firstColumn="0" w:lastColumn="0" w:oddVBand="0" w:evenVBand="0" w:oddHBand="1" w:evenHBand="0" w:firstRowFirstColumn="0" w:firstRowLastColumn="0" w:lastRowFirstColumn="0" w:lastRowLastColumn="0"/>
            </w:pPr>
            <w:r w:rsidRPr="00AF2D00">
              <w:t>Invoice Procedures</w:t>
            </w:r>
          </w:p>
        </w:tc>
        <w:tc>
          <w:tcPr>
            <w:tcW w:w="3700" w:type="dxa"/>
            <w:hideMark/>
          </w:tcPr>
          <w:p w14:paraId="0A1655F2" w14:textId="77777777" w:rsidR="00AF2D00" w:rsidRPr="00AF2D00" w:rsidRDefault="00AF2D00">
            <w:pPr>
              <w:cnfStyle w:val="000000100000" w:firstRow="0" w:lastRow="0" w:firstColumn="0" w:lastColumn="0" w:oddVBand="0" w:evenVBand="0" w:oddHBand="1" w:evenHBand="0" w:firstRowFirstColumn="0" w:firstRowLastColumn="0" w:lastRowFirstColumn="0" w:lastRowLastColumn="0"/>
            </w:pPr>
            <w:r w:rsidRPr="00AF2D00">
              <w:t>• Update invoice with procedures done that day</w:t>
            </w:r>
          </w:p>
        </w:tc>
      </w:tr>
      <w:tr w:rsidR="00AF2D00" w:rsidRPr="00AF2D00" w14:paraId="670BE749" w14:textId="77777777" w:rsidTr="00C21C4B">
        <w:trPr>
          <w:trHeight w:val="855"/>
        </w:trPr>
        <w:tc>
          <w:tcPr>
            <w:cnfStyle w:val="001000000000" w:firstRow="0" w:lastRow="0" w:firstColumn="1" w:lastColumn="0" w:oddVBand="0" w:evenVBand="0" w:oddHBand="0" w:evenHBand="0" w:firstRowFirstColumn="0" w:firstRowLastColumn="0" w:lastRowFirstColumn="0" w:lastRowLastColumn="0"/>
            <w:tcW w:w="1320" w:type="dxa"/>
            <w:noWrap/>
            <w:hideMark/>
          </w:tcPr>
          <w:p w14:paraId="16DE8337" w14:textId="77777777" w:rsidR="00AF2D00" w:rsidRPr="00AF2D00" w:rsidRDefault="00AF2D00">
            <w:r w:rsidRPr="00AF2D00">
              <w:t>TRX-18</w:t>
            </w:r>
          </w:p>
        </w:tc>
        <w:tc>
          <w:tcPr>
            <w:tcW w:w="2360" w:type="dxa"/>
            <w:noWrap/>
            <w:hideMark/>
          </w:tcPr>
          <w:p w14:paraId="715C8BFA" w14:textId="77777777" w:rsidR="00AF2D00" w:rsidRPr="00AF2D00" w:rsidRDefault="00AF2D00">
            <w:pPr>
              <w:cnfStyle w:val="000000000000" w:firstRow="0" w:lastRow="0" w:firstColumn="0" w:lastColumn="0" w:oddVBand="0" w:evenVBand="0" w:oddHBand="0" w:evenHBand="0" w:firstRowFirstColumn="0" w:firstRowLastColumn="0" w:lastRowFirstColumn="0" w:lastRowLastColumn="0"/>
            </w:pPr>
            <w:r w:rsidRPr="00AF2D00">
              <w:t>Estimates/Invoices</w:t>
            </w:r>
          </w:p>
        </w:tc>
        <w:tc>
          <w:tcPr>
            <w:tcW w:w="3700" w:type="dxa"/>
            <w:noWrap/>
            <w:hideMark/>
          </w:tcPr>
          <w:p w14:paraId="0672DC1A" w14:textId="77777777" w:rsidR="00AF2D00" w:rsidRPr="00AF2D00" w:rsidRDefault="00AF2D00">
            <w:pPr>
              <w:cnfStyle w:val="000000000000" w:firstRow="0" w:lastRow="0" w:firstColumn="0" w:lastColumn="0" w:oddVBand="0" w:evenVBand="0" w:oddHBand="0" w:evenHBand="0" w:firstRowFirstColumn="0" w:firstRowLastColumn="0" w:lastRowFirstColumn="0" w:lastRowLastColumn="0"/>
            </w:pPr>
            <w:r w:rsidRPr="00AF2D00">
              <w:t>Invoice Specialty</w:t>
            </w:r>
          </w:p>
        </w:tc>
        <w:tc>
          <w:tcPr>
            <w:tcW w:w="3700" w:type="dxa"/>
            <w:hideMark/>
          </w:tcPr>
          <w:p w14:paraId="7F7282AB" w14:textId="77777777" w:rsidR="00AF2D00" w:rsidRPr="00AF2D00" w:rsidRDefault="00AF2D00">
            <w:pPr>
              <w:cnfStyle w:val="000000000000" w:firstRow="0" w:lastRow="0" w:firstColumn="0" w:lastColumn="0" w:oddVBand="0" w:evenVBand="0" w:oddHBand="0" w:evenHBand="0" w:firstRowFirstColumn="0" w:firstRowLastColumn="0" w:lastRowFirstColumn="0" w:lastRowLastColumn="0"/>
            </w:pPr>
            <w:r w:rsidRPr="00AF2D00">
              <w:t>• Update invoice with fees for premium vet services (specialty care)</w:t>
            </w:r>
          </w:p>
        </w:tc>
      </w:tr>
      <w:tr w:rsidR="00AF2D00" w:rsidRPr="00AF2D00" w14:paraId="5C2F3EA8" w14:textId="77777777" w:rsidTr="00C21C4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320" w:type="dxa"/>
            <w:noWrap/>
            <w:hideMark/>
          </w:tcPr>
          <w:p w14:paraId="4EB4BD73" w14:textId="77777777" w:rsidR="00AF2D00" w:rsidRPr="00AF2D00" w:rsidRDefault="00AF2D00">
            <w:r w:rsidRPr="00AF2D00">
              <w:t>TRX-19</w:t>
            </w:r>
          </w:p>
        </w:tc>
        <w:tc>
          <w:tcPr>
            <w:tcW w:w="2360" w:type="dxa"/>
            <w:noWrap/>
            <w:hideMark/>
          </w:tcPr>
          <w:p w14:paraId="06D4CE21" w14:textId="77777777" w:rsidR="00AF2D00" w:rsidRPr="00AF2D00" w:rsidRDefault="00AF2D00">
            <w:pPr>
              <w:cnfStyle w:val="000000100000" w:firstRow="0" w:lastRow="0" w:firstColumn="0" w:lastColumn="0" w:oddVBand="0" w:evenVBand="0" w:oddHBand="1" w:evenHBand="0" w:firstRowFirstColumn="0" w:firstRowLastColumn="0" w:lastRowFirstColumn="0" w:lastRowLastColumn="0"/>
            </w:pPr>
            <w:r w:rsidRPr="00AF2D00">
              <w:t>Estimates/Invoices</w:t>
            </w:r>
          </w:p>
        </w:tc>
        <w:tc>
          <w:tcPr>
            <w:tcW w:w="3700" w:type="dxa"/>
            <w:noWrap/>
            <w:hideMark/>
          </w:tcPr>
          <w:p w14:paraId="2CF48A4D" w14:textId="77777777" w:rsidR="00AF2D00" w:rsidRPr="00AF2D00" w:rsidRDefault="00AF2D00">
            <w:pPr>
              <w:cnfStyle w:val="000000100000" w:firstRow="0" w:lastRow="0" w:firstColumn="0" w:lastColumn="0" w:oddVBand="0" w:evenVBand="0" w:oddHBand="1" w:evenHBand="0" w:firstRowFirstColumn="0" w:firstRowLastColumn="0" w:lastRowFirstColumn="0" w:lastRowLastColumn="0"/>
            </w:pPr>
            <w:r w:rsidRPr="00AF2D00">
              <w:t>Invoice Pathology</w:t>
            </w:r>
          </w:p>
        </w:tc>
        <w:tc>
          <w:tcPr>
            <w:tcW w:w="3700" w:type="dxa"/>
            <w:hideMark/>
          </w:tcPr>
          <w:p w14:paraId="3C6A7C4C" w14:textId="77777777" w:rsidR="00AF2D00" w:rsidRPr="00AF2D00" w:rsidRDefault="00AF2D00">
            <w:pPr>
              <w:cnfStyle w:val="000000100000" w:firstRow="0" w:lastRow="0" w:firstColumn="0" w:lastColumn="0" w:oddVBand="0" w:evenVBand="0" w:oddHBand="1" w:evenHBand="0" w:firstRowFirstColumn="0" w:firstRowLastColumn="0" w:lastRowFirstColumn="0" w:lastRowLastColumn="0"/>
            </w:pPr>
            <w:r w:rsidRPr="00AF2D00">
              <w:t>• Update invoice with pathology lab work done</w:t>
            </w:r>
          </w:p>
        </w:tc>
      </w:tr>
      <w:tr w:rsidR="00AF2D00" w:rsidRPr="00AF2D00" w14:paraId="54B7C5F1" w14:textId="77777777" w:rsidTr="00C21C4B">
        <w:trPr>
          <w:trHeight w:val="570"/>
        </w:trPr>
        <w:tc>
          <w:tcPr>
            <w:cnfStyle w:val="001000000000" w:firstRow="0" w:lastRow="0" w:firstColumn="1" w:lastColumn="0" w:oddVBand="0" w:evenVBand="0" w:oddHBand="0" w:evenHBand="0" w:firstRowFirstColumn="0" w:firstRowLastColumn="0" w:lastRowFirstColumn="0" w:lastRowLastColumn="0"/>
            <w:tcW w:w="1320" w:type="dxa"/>
            <w:noWrap/>
            <w:hideMark/>
          </w:tcPr>
          <w:p w14:paraId="1B83A513" w14:textId="77777777" w:rsidR="00AF2D00" w:rsidRPr="00AF2D00" w:rsidRDefault="00AF2D00">
            <w:r w:rsidRPr="00AF2D00">
              <w:t>TRX-20</w:t>
            </w:r>
          </w:p>
        </w:tc>
        <w:tc>
          <w:tcPr>
            <w:tcW w:w="2360" w:type="dxa"/>
            <w:noWrap/>
            <w:hideMark/>
          </w:tcPr>
          <w:p w14:paraId="24608EEA" w14:textId="77777777" w:rsidR="00AF2D00" w:rsidRPr="00AF2D00" w:rsidRDefault="00AF2D00">
            <w:pPr>
              <w:cnfStyle w:val="000000000000" w:firstRow="0" w:lastRow="0" w:firstColumn="0" w:lastColumn="0" w:oddVBand="0" w:evenVBand="0" w:oddHBand="0" w:evenHBand="0" w:firstRowFirstColumn="0" w:firstRowLastColumn="0" w:lastRowFirstColumn="0" w:lastRowLastColumn="0"/>
            </w:pPr>
            <w:r w:rsidRPr="00AF2D00">
              <w:t>Estimates/Invoices</w:t>
            </w:r>
          </w:p>
        </w:tc>
        <w:tc>
          <w:tcPr>
            <w:tcW w:w="3700" w:type="dxa"/>
            <w:noWrap/>
            <w:hideMark/>
          </w:tcPr>
          <w:p w14:paraId="275765A6" w14:textId="77777777" w:rsidR="00AF2D00" w:rsidRPr="00AF2D00" w:rsidRDefault="00AF2D00">
            <w:pPr>
              <w:cnfStyle w:val="000000000000" w:firstRow="0" w:lastRow="0" w:firstColumn="0" w:lastColumn="0" w:oddVBand="0" w:evenVBand="0" w:oddHBand="0" w:evenHBand="0" w:firstRowFirstColumn="0" w:firstRowLastColumn="0" w:lastRowFirstColumn="0" w:lastRowLastColumn="0"/>
            </w:pPr>
            <w:r w:rsidRPr="00AF2D00">
              <w:t>Invoice Fee</w:t>
            </w:r>
          </w:p>
        </w:tc>
        <w:tc>
          <w:tcPr>
            <w:tcW w:w="3700" w:type="dxa"/>
            <w:hideMark/>
          </w:tcPr>
          <w:p w14:paraId="5EE36573" w14:textId="77777777" w:rsidR="00AF2D00" w:rsidRPr="00AF2D00" w:rsidRDefault="00AF2D00">
            <w:pPr>
              <w:cnfStyle w:val="000000000000" w:firstRow="0" w:lastRow="0" w:firstColumn="0" w:lastColumn="0" w:oddVBand="0" w:evenVBand="0" w:oddHBand="0" w:evenHBand="0" w:firstRowFirstColumn="0" w:firstRowLastColumn="0" w:lastRowFirstColumn="0" w:lastRowLastColumn="0"/>
            </w:pPr>
            <w:r w:rsidRPr="00AF2D00">
              <w:t>• Update late invoices with late fee</w:t>
            </w:r>
          </w:p>
        </w:tc>
      </w:tr>
    </w:tbl>
    <w:p w14:paraId="551BEA49" w14:textId="21B46AAD" w:rsidR="00AF2D00" w:rsidRDefault="00AF2D00" w:rsidP="00AF2D00"/>
    <w:p w14:paraId="216D452B" w14:textId="77777777" w:rsidR="00C21C4B" w:rsidRPr="00AF2D00" w:rsidRDefault="00C21C4B" w:rsidP="00AF2D00"/>
    <w:p w14:paraId="7450B847" w14:textId="1C193A8D" w:rsidR="00AF2D00" w:rsidRDefault="00940871" w:rsidP="00840324">
      <w:pPr>
        <w:pStyle w:val="Heading1"/>
      </w:pPr>
      <w:bookmarkStart w:id="24" w:name="_Toc516579465"/>
      <w:r>
        <w:rPr>
          <w:caps w:val="0"/>
        </w:rPr>
        <w:t>PHYSICAL DESIGN</w:t>
      </w:r>
      <w:bookmarkEnd w:id="24"/>
    </w:p>
    <w:p w14:paraId="4895E48E" w14:textId="7DA6CABA" w:rsidR="00840324" w:rsidRDefault="00840324" w:rsidP="00840324">
      <w:pPr>
        <w:pStyle w:val="Heading3"/>
      </w:pPr>
      <w:bookmarkStart w:id="25" w:name="_Toc516579466"/>
      <w:r>
        <w:t>notes and assumptions</w:t>
      </w:r>
      <w:bookmarkEnd w:id="25"/>
    </w:p>
    <w:p w14:paraId="02BC3A95" w14:textId="2734BB15" w:rsidR="00840324" w:rsidRDefault="00840324" w:rsidP="00840324">
      <w:pPr>
        <w:contextualSpacing/>
      </w:pPr>
      <w:r>
        <w:t xml:space="preserve">Assuming 1TB space on server, reserved </w:t>
      </w:r>
      <w:r>
        <w:rPr>
          <w:i/>
        </w:rPr>
        <w:t>only</w:t>
      </w:r>
      <w:r>
        <w:t xml:space="preserve"> for the database.  Extant, block size, etc. shall be set to defaults.</w:t>
      </w:r>
    </w:p>
    <w:p w14:paraId="2CF9DE82" w14:textId="26C1ADBB" w:rsidR="00840324" w:rsidRDefault="00840324" w:rsidP="00840324">
      <w:pPr>
        <w:contextualSpacing/>
      </w:pPr>
      <w:r>
        <w:t>Clarification: prototype database build will be made with proportionally smaller tablespaces.</w:t>
      </w:r>
    </w:p>
    <w:p w14:paraId="31B25190" w14:textId="691CB681" w:rsidR="00840324" w:rsidRDefault="00840324" w:rsidP="00840324">
      <w:pPr>
        <w:contextualSpacing/>
      </w:pPr>
      <w:r>
        <w:t>Color scheme for the areas of business that are set in the next table will carry through the rest of this document for easy reference.</w:t>
      </w:r>
    </w:p>
    <w:p w14:paraId="6F32B865" w14:textId="24060024" w:rsidR="001772C6" w:rsidRDefault="00EB3961" w:rsidP="00840324">
      <w:pPr>
        <w:contextualSpacing/>
      </w:pPr>
      <w:r>
        <w:t>All invoice related objects are part of Phase 2.</w:t>
      </w:r>
    </w:p>
    <w:p w14:paraId="1540291E" w14:textId="77777777" w:rsidR="001772C6" w:rsidRDefault="001772C6">
      <w:r>
        <w:br w:type="page"/>
      </w:r>
    </w:p>
    <w:p w14:paraId="4D5DD6CB" w14:textId="77777777" w:rsidR="00840324" w:rsidRPr="00840324" w:rsidRDefault="00840324" w:rsidP="00840324">
      <w:pPr>
        <w:contextualSpacing/>
      </w:pPr>
    </w:p>
    <w:p w14:paraId="2E499EAA" w14:textId="505111F0" w:rsidR="00083BC6" w:rsidRDefault="00840324" w:rsidP="00840324">
      <w:pPr>
        <w:pStyle w:val="Heading3"/>
      </w:pPr>
      <w:bookmarkStart w:id="26" w:name="_Toc516579467"/>
      <w:r>
        <w:t>tablespace design</w:t>
      </w:r>
      <w:bookmarkEnd w:id="26"/>
    </w:p>
    <w:tbl>
      <w:tblPr>
        <w:tblW w:w="10980" w:type="dxa"/>
        <w:tblInd w:w="-90" w:type="dxa"/>
        <w:tblBorders>
          <w:insideH w:val="single" w:sz="4" w:space="0" w:color="auto"/>
          <w:insideV w:val="single" w:sz="4" w:space="0" w:color="auto"/>
        </w:tblBorders>
        <w:tblLook w:val="04A0" w:firstRow="1" w:lastRow="0" w:firstColumn="1" w:lastColumn="0" w:noHBand="0" w:noVBand="1"/>
      </w:tblPr>
      <w:tblGrid>
        <w:gridCol w:w="2910"/>
        <w:gridCol w:w="2640"/>
        <w:gridCol w:w="5430"/>
      </w:tblGrid>
      <w:tr w:rsidR="00840324" w:rsidRPr="00840324" w14:paraId="23B03DEF" w14:textId="77777777" w:rsidTr="003B600B">
        <w:trPr>
          <w:trHeight w:val="1185"/>
        </w:trPr>
        <w:tc>
          <w:tcPr>
            <w:tcW w:w="2910" w:type="dxa"/>
            <w:tcBorders>
              <w:top w:val="single" w:sz="4" w:space="0" w:color="auto"/>
              <w:left w:val="single" w:sz="4" w:space="0" w:color="auto"/>
              <w:bottom w:val="single" w:sz="4" w:space="0" w:color="ED6B0E"/>
            </w:tcBorders>
            <w:shd w:val="clear" w:color="auto" w:fill="auto"/>
            <w:vAlign w:val="bottom"/>
            <w:hideMark/>
          </w:tcPr>
          <w:p w14:paraId="32204349" w14:textId="77777777" w:rsidR="00840324" w:rsidRPr="00840324" w:rsidRDefault="00840324" w:rsidP="00840324">
            <w:pPr>
              <w:spacing w:before="0" w:after="0" w:line="240" w:lineRule="auto"/>
              <w:jc w:val="center"/>
              <w:rPr>
                <w:rFonts w:ascii="Franklin Gothic Book" w:eastAsia="Times New Roman" w:hAnsi="Franklin Gothic Book" w:cs="Times New Roman"/>
                <w:b/>
                <w:bCs/>
                <w:sz w:val="44"/>
                <w:szCs w:val="44"/>
              </w:rPr>
            </w:pPr>
            <w:r w:rsidRPr="00840324">
              <w:rPr>
                <w:rFonts w:ascii="Franklin Gothic Book" w:eastAsia="Times New Roman" w:hAnsi="Franklin Gothic Book" w:cs="Times New Roman"/>
                <w:b/>
                <w:bCs/>
                <w:sz w:val="44"/>
                <w:szCs w:val="44"/>
              </w:rPr>
              <w:t>Tablespace Name</w:t>
            </w:r>
          </w:p>
        </w:tc>
        <w:tc>
          <w:tcPr>
            <w:tcW w:w="2640" w:type="dxa"/>
            <w:tcBorders>
              <w:top w:val="single" w:sz="4" w:space="0" w:color="auto"/>
              <w:bottom w:val="single" w:sz="4" w:space="0" w:color="ED6B0E"/>
            </w:tcBorders>
            <w:shd w:val="clear" w:color="auto" w:fill="auto"/>
            <w:vAlign w:val="bottom"/>
            <w:hideMark/>
          </w:tcPr>
          <w:p w14:paraId="1AC21526" w14:textId="77777777" w:rsidR="00840324" w:rsidRPr="00840324" w:rsidRDefault="00840324" w:rsidP="00840324">
            <w:pPr>
              <w:spacing w:before="0" w:after="0" w:line="240" w:lineRule="auto"/>
              <w:jc w:val="center"/>
              <w:rPr>
                <w:rFonts w:ascii="Franklin Gothic Book" w:eastAsia="Times New Roman" w:hAnsi="Franklin Gothic Book" w:cs="Times New Roman"/>
                <w:b/>
                <w:bCs/>
                <w:sz w:val="44"/>
                <w:szCs w:val="44"/>
              </w:rPr>
            </w:pPr>
            <w:r w:rsidRPr="00840324">
              <w:rPr>
                <w:rFonts w:ascii="Franklin Gothic Book" w:eastAsia="Times New Roman" w:hAnsi="Franklin Gothic Book" w:cs="Times New Roman"/>
                <w:b/>
                <w:bCs/>
                <w:sz w:val="44"/>
                <w:szCs w:val="44"/>
              </w:rPr>
              <w:t>Tablespace Size</w:t>
            </w:r>
          </w:p>
        </w:tc>
        <w:tc>
          <w:tcPr>
            <w:tcW w:w="5430" w:type="dxa"/>
            <w:tcBorders>
              <w:top w:val="single" w:sz="4" w:space="0" w:color="auto"/>
              <w:bottom w:val="single" w:sz="4" w:space="0" w:color="ED6B0E"/>
              <w:right w:val="single" w:sz="4" w:space="0" w:color="auto"/>
            </w:tcBorders>
            <w:shd w:val="clear" w:color="auto" w:fill="auto"/>
            <w:noWrap/>
            <w:vAlign w:val="bottom"/>
            <w:hideMark/>
          </w:tcPr>
          <w:p w14:paraId="22B20D2D" w14:textId="1C91C8CC" w:rsidR="00840324" w:rsidRPr="00840324" w:rsidRDefault="00840324" w:rsidP="00840324">
            <w:pPr>
              <w:spacing w:before="0" w:after="0" w:line="240" w:lineRule="auto"/>
              <w:rPr>
                <w:rFonts w:ascii="Franklin Gothic Book" w:eastAsia="Times New Roman" w:hAnsi="Franklin Gothic Book" w:cs="Times New Roman"/>
                <w:b/>
                <w:bCs/>
                <w:sz w:val="44"/>
                <w:szCs w:val="44"/>
              </w:rPr>
            </w:pPr>
            <w:r w:rsidRPr="00840324">
              <w:rPr>
                <w:rFonts w:ascii="Franklin Gothic Book" w:eastAsia="Times New Roman" w:hAnsi="Franklin Gothic Book" w:cs="Times New Roman"/>
                <w:b/>
                <w:bCs/>
                <w:sz w:val="44"/>
                <w:szCs w:val="44"/>
              </w:rPr>
              <w:t>Objects in Tablespace</w:t>
            </w:r>
          </w:p>
        </w:tc>
      </w:tr>
      <w:tr w:rsidR="00840324" w:rsidRPr="00840324" w14:paraId="4A78B10E" w14:textId="77777777" w:rsidTr="003B600B">
        <w:trPr>
          <w:trHeight w:val="405"/>
        </w:trPr>
        <w:tc>
          <w:tcPr>
            <w:tcW w:w="2910" w:type="dxa"/>
            <w:vMerge w:val="restart"/>
            <w:tcBorders>
              <w:top w:val="single" w:sz="4" w:space="0" w:color="ED6B0E"/>
              <w:left w:val="single" w:sz="4" w:space="0" w:color="auto"/>
            </w:tcBorders>
            <w:shd w:val="clear" w:color="auto" w:fill="auto"/>
            <w:noWrap/>
            <w:vAlign w:val="center"/>
            <w:hideMark/>
          </w:tcPr>
          <w:p w14:paraId="3B44B159" w14:textId="77777777" w:rsidR="00840324" w:rsidRPr="00840324" w:rsidRDefault="00840324" w:rsidP="00840324">
            <w:pPr>
              <w:spacing w:before="0" w:after="0" w:line="240" w:lineRule="auto"/>
              <w:jc w:val="center"/>
              <w:rPr>
                <w:rFonts w:ascii="Franklin Gothic Book" w:eastAsia="Times New Roman" w:hAnsi="Franklin Gothic Book" w:cs="Times New Roman"/>
                <w:b/>
                <w:bCs/>
                <w:color w:val="363D46"/>
                <w:sz w:val="44"/>
                <w:szCs w:val="44"/>
              </w:rPr>
            </w:pPr>
            <w:r w:rsidRPr="00840324">
              <w:rPr>
                <w:rFonts w:ascii="Franklin Gothic Book" w:eastAsia="Times New Roman" w:hAnsi="Franklin Gothic Book" w:cs="Times New Roman"/>
                <w:b/>
                <w:bCs/>
                <w:color w:val="363D46"/>
                <w:sz w:val="44"/>
                <w:szCs w:val="44"/>
              </w:rPr>
              <w:t>CRM</w:t>
            </w:r>
          </w:p>
        </w:tc>
        <w:tc>
          <w:tcPr>
            <w:tcW w:w="2640" w:type="dxa"/>
            <w:vMerge w:val="restart"/>
            <w:tcBorders>
              <w:top w:val="single" w:sz="4" w:space="0" w:color="ED6B0E"/>
            </w:tcBorders>
            <w:shd w:val="clear" w:color="auto" w:fill="auto"/>
            <w:noWrap/>
            <w:vAlign w:val="center"/>
            <w:hideMark/>
          </w:tcPr>
          <w:p w14:paraId="55546DA9" w14:textId="77777777" w:rsidR="00840324" w:rsidRPr="00840324" w:rsidRDefault="00840324" w:rsidP="00840324">
            <w:pPr>
              <w:spacing w:before="0" w:after="0" w:line="240" w:lineRule="auto"/>
              <w:jc w:val="center"/>
              <w:rPr>
                <w:rFonts w:ascii="Franklin Gothic Book" w:eastAsia="Times New Roman" w:hAnsi="Franklin Gothic Book" w:cs="Times New Roman"/>
                <w:color w:val="000000"/>
                <w:sz w:val="32"/>
                <w:szCs w:val="32"/>
              </w:rPr>
            </w:pPr>
            <w:r w:rsidRPr="00840324">
              <w:rPr>
                <w:rFonts w:ascii="Franklin Gothic Book" w:eastAsia="Times New Roman" w:hAnsi="Franklin Gothic Book" w:cs="Times New Roman"/>
                <w:color w:val="000000"/>
                <w:sz w:val="32"/>
                <w:szCs w:val="32"/>
              </w:rPr>
              <w:t>250GB</w:t>
            </w:r>
          </w:p>
        </w:tc>
        <w:tc>
          <w:tcPr>
            <w:tcW w:w="5430" w:type="dxa"/>
            <w:tcBorders>
              <w:top w:val="single" w:sz="4" w:space="0" w:color="ED6B0E"/>
              <w:right w:val="single" w:sz="4" w:space="0" w:color="auto"/>
            </w:tcBorders>
            <w:shd w:val="clear" w:color="4CB5D3" w:fill="4CB5D3"/>
            <w:noWrap/>
            <w:vAlign w:val="bottom"/>
            <w:hideMark/>
          </w:tcPr>
          <w:p w14:paraId="22FFCD6E"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Owner</w:t>
            </w:r>
          </w:p>
        </w:tc>
      </w:tr>
      <w:tr w:rsidR="00840324" w:rsidRPr="00840324" w14:paraId="38DBA192" w14:textId="77777777" w:rsidTr="003B600B">
        <w:trPr>
          <w:trHeight w:val="390"/>
        </w:trPr>
        <w:tc>
          <w:tcPr>
            <w:tcW w:w="2910" w:type="dxa"/>
            <w:vMerge/>
            <w:tcBorders>
              <w:left w:val="single" w:sz="4" w:space="0" w:color="auto"/>
            </w:tcBorders>
            <w:vAlign w:val="center"/>
            <w:hideMark/>
          </w:tcPr>
          <w:p w14:paraId="132D337D" w14:textId="77777777" w:rsidR="00840324" w:rsidRPr="00840324" w:rsidRDefault="00840324" w:rsidP="00840324">
            <w:pPr>
              <w:spacing w:before="0" w:after="0" w:line="240" w:lineRule="auto"/>
              <w:rPr>
                <w:rFonts w:ascii="Franklin Gothic Book" w:eastAsia="Times New Roman" w:hAnsi="Franklin Gothic Book" w:cs="Times New Roman"/>
                <w:b/>
                <w:bCs/>
                <w:color w:val="363D46"/>
                <w:sz w:val="44"/>
                <w:szCs w:val="44"/>
              </w:rPr>
            </w:pPr>
          </w:p>
        </w:tc>
        <w:tc>
          <w:tcPr>
            <w:tcW w:w="2640" w:type="dxa"/>
            <w:vMerge/>
            <w:vAlign w:val="center"/>
            <w:hideMark/>
          </w:tcPr>
          <w:p w14:paraId="481D0E3D"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4CB5D3"/>
            <w:noWrap/>
            <w:vAlign w:val="bottom"/>
            <w:hideMark/>
          </w:tcPr>
          <w:p w14:paraId="1DB80D1C"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Pet</w:t>
            </w:r>
          </w:p>
        </w:tc>
      </w:tr>
      <w:tr w:rsidR="00840324" w:rsidRPr="00840324" w14:paraId="22B66D9D" w14:textId="77777777" w:rsidTr="003B600B">
        <w:trPr>
          <w:trHeight w:val="390"/>
        </w:trPr>
        <w:tc>
          <w:tcPr>
            <w:tcW w:w="2910" w:type="dxa"/>
            <w:vMerge/>
            <w:tcBorders>
              <w:left w:val="single" w:sz="4" w:space="0" w:color="auto"/>
            </w:tcBorders>
            <w:vAlign w:val="center"/>
            <w:hideMark/>
          </w:tcPr>
          <w:p w14:paraId="5CD232EE" w14:textId="77777777" w:rsidR="00840324" w:rsidRPr="00840324" w:rsidRDefault="00840324" w:rsidP="00840324">
            <w:pPr>
              <w:spacing w:before="0" w:after="0" w:line="240" w:lineRule="auto"/>
              <w:rPr>
                <w:rFonts w:ascii="Franklin Gothic Book" w:eastAsia="Times New Roman" w:hAnsi="Franklin Gothic Book" w:cs="Times New Roman"/>
                <w:b/>
                <w:bCs/>
                <w:color w:val="363D46"/>
                <w:sz w:val="44"/>
                <w:szCs w:val="44"/>
              </w:rPr>
            </w:pPr>
          </w:p>
        </w:tc>
        <w:tc>
          <w:tcPr>
            <w:tcW w:w="2640" w:type="dxa"/>
            <w:vMerge/>
            <w:vAlign w:val="center"/>
            <w:hideMark/>
          </w:tcPr>
          <w:p w14:paraId="06F8CCF3"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4CB5D3"/>
            <w:noWrap/>
            <w:vAlign w:val="bottom"/>
            <w:hideMark/>
          </w:tcPr>
          <w:p w14:paraId="11DB3CC1"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Pet_Historical</w:t>
            </w:r>
          </w:p>
        </w:tc>
      </w:tr>
      <w:tr w:rsidR="00840324" w:rsidRPr="00840324" w14:paraId="75E29CEF" w14:textId="77777777" w:rsidTr="003B600B">
        <w:trPr>
          <w:trHeight w:val="390"/>
        </w:trPr>
        <w:tc>
          <w:tcPr>
            <w:tcW w:w="2910" w:type="dxa"/>
            <w:vMerge/>
            <w:tcBorders>
              <w:left w:val="single" w:sz="4" w:space="0" w:color="auto"/>
            </w:tcBorders>
            <w:vAlign w:val="center"/>
            <w:hideMark/>
          </w:tcPr>
          <w:p w14:paraId="4B97EE09" w14:textId="77777777" w:rsidR="00840324" w:rsidRPr="00840324" w:rsidRDefault="00840324" w:rsidP="00840324">
            <w:pPr>
              <w:spacing w:before="0" w:after="0" w:line="240" w:lineRule="auto"/>
              <w:rPr>
                <w:rFonts w:ascii="Franklin Gothic Book" w:eastAsia="Times New Roman" w:hAnsi="Franklin Gothic Book" w:cs="Times New Roman"/>
                <w:b/>
                <w:bCs/>
                <w:color w:val="363D46"/>
                <w:sz w:val="44"/>
                <w:szCs w:val="44"/>
              </w:rPr>
            </w:pPr>
          </w:p>
        </w:tc>
        <w:tc>
          <w:tcPr>
            <w:tcW w:w="2640" w:type="dxa"/>
            <w:vMerge/>
            <w:vAlign w:val="center"/>
            <w:hideMark/>
          </w:tcPr>
          <w:p w14:paraId="1E93AC7C"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4CB5D3"/>
            <w:noWrap/>
            <w:vAlign w:val="bottom"/>
            <w:hideMark/>
          </w:tcPr>
          <w:p w14:paraId="224CC307"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Pet_Deceased</w:t>
            </w:r>
          </w:p>
        </w:tc>
      </w:tr>
      <w:tr w:rsidR="00840324" w:rsidRPr="00840324" w14:paraId="5E1D7CD2" w14:textId="77777777" w:rsidTr="003B600B">
        <w:trPr>
          <w:trHeight w:val="390"/>
        </w:trPr>
        <w:tc>
          <w:tcPr>
            <w:tcW w:w="2910" w:type="dxa"/>
            <w:vMerge/>
            <w:tcBorders>
              <w:left w:val="single" w:sz="4" w:space="0" w:color="auto"/>
            </w:tcBorders>
            <w:vAlign w:val="center"/>
            <w:hideMark/>
          </w:tcPr>
          <w:p w14:paraId="11AB8246" w14:textId="77777777" w:rsidR="00840324" w:rsidRPr="00840324" w:rsidRDefault="00840324" w:rsidP="00840324">
            <w:pPr>
              <w:spacing w:before="0" w:after="0" w:line="240" w:lineRule="auto"/>
              <w:rPr>
                <w:rFonts w:ascii="Franklin Gothic Book" w:eastAsia="Times New Roman" w:hAnsi="Franklin Gothic Book" w:cs="Times New Roman"/>
                <w:b/>
                <w:bCs/>
                <w:color w:val="363D46"/>
                <w:sz w:val="44"/>
                <w:szCs w:val="44"/>
              </w:rPr>
            </w:pPr>
          </w:p>
        </w:tc>
        <w:tc>
          <w:tcPr>
            <w:tcW w:w="2640" w:type="dxa"/>
            <w:vMerge/>
            <w:vAlign w:val="center"/>
            <w:hideMark/>
          </w:tcPr>
          <w:p w14:paraId="7BB17E3C"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4CB5D3"/>
            <w:noWrap/>
            <w:vAlign w:val="bottom"/>
            <w:hideMark/>
          </w:tcPr>
          <w:p w14:paraId="6344B696"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Animal_Breed</w:t>
            </w:r>
          </w:p>
        </w:tc>
      </w:tr>
      <w:tr w:rsidR="00840324" w:rsidRPr="00840324" w14:paraId="5C74A0C0" w14:textId="77777777" w:rsidTr="003B600B">
        <w:trPr>
          <w:trHeight w:val="390"/>
        </w:trPr>
        <w:tc>
          <w:tcPr>
            <w:tcW w:w="2910" w:type="dxa"/>
            <w:vMerge/>
            <w:tcBorders>
              <w:left w:val="single" w:sz="4" w:space="0" w:color="auto"/>
            </w:tcBorders>
            <w:vAlign w:val="center"/>
            <w:hideMark/>
          </w:tcPr>
          <w:p w14:paraId="2C4A6672" w14:textId="77777777" w:rsidR="00840324" w:rsidRPr="00840324" w:rsidRDefault="00840324" w:rsidP="00840324">
            <w:pPr>
              <w:spacing w:before="0" w:after="0" w:line="240" w:lineRule="auto"/>
              <w:rPr>
                <w:rFonts w:ascii="Franklin Gothic Book" w:eastAsia="Times New Roman" w:hAnsi="Franklin Gothic Book" w:cs="Times New Roman"/>
                <w:b/>
                <w:bCs/>
                <w:color w:val="363D46"/>
                <w:sz w:val="44"/>
                <w:szCs w:val="44"/>
              </w:rPr>
            </w:pPr>
          </w:p>
        </w:tc>
        <w:tc>
          <w:tcPr>
            <w:tcW w:w="2640" w:type="dxa"/>
            <w:vMerge/>
            <w:vAlign w:val="center"/>
            <w:hideMark/>
          </w:tcPr>
          <w:p w14:paraId="3D48FB4E"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4CB5D3"/>
            <w:noWrap/>
            <w:vAlign w:val="bottom"/>
            <w:hideMark/>
          </w:tcPr>
          <w:p w14:paraId="33DDBBA6"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Animal_Species</w:t>
            </w:r>
          </w:p>
        </w:tc>
      </w:tr>
      <w:tr w:rsidR="00840324" w:rsidRPr="00840324" w14:paraId="54621B0A" w14:textId="77777777" w:rsidTr="003B600B">
        <w:trPr>
          <w:trHeight w:val="390"/>
        </w:trPr>
        <w:tc>
          <w:tcPr>
            <w:tcW w:w="2910" w:type="dxa"/>
            <w:vMerge/>
            <w:tcBorders>
              <w:left w:val="single" w:sz="4" w:space="0" w:color="auto"/>
            </w:tcBorders>
            <w:vAlign w:val="center"/>
            <w:hideMark/>
          </w:tcPr>
          <w:p w14:paraId="0147D09A" w14:textId="77777777" w:rsidR="00840324" w:rsidRPr="00840324" w:rsidRDefault="00840324" w:rsidP="00840324">
            <w:pPr>
              <w:spacing w:before="0" w:after="0" w:line="240" w:lineRule="auto"/>
              <w:rPr>
                <w:rFonts w:ascii="Franklin Gothic Book" w:eastAsia="Times New Roman" w:hAnsi="Franklin Gothic Book" w:cs="Times New Roman"/>
                <w:b/>
                <w:bCs/>
                <w:color w:val="363D46"/>
                <w:sz w:val="44"/>
                <w:szCs w:val="44"/>
              </w:rPr>
            </w:pPr>
          </w:p>
        </w:tc>
        <w:tc>
          <w:tcPr>
            <w:tcW w:w="2640" w:type="dxa"/>
            <w:vMerge/>
            <w:vAlign w:val="center"/>
            <w:hideMark/>
          </w:tcPr>
          <w:p w14:paraId="3B1A582C"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4CB5D3"/>
            <w:noWrap/>
            <w:vAlign w:val="bottom"/>
            <w:hideMark/>
          </w:tcPr>
          <w:p w14:paraId="7CB55A9C" w14:textId="0F526C39"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Animal_Gender</w:t>
            </w:r>
            <w:ins w:id="27" w:author="Hicks, James K." w:date="2018-06-12T22:27:00Z">
              <w:r w:rsidR="00127704">
                <w:rPr>
                  <w:rFonts w:ascii="Franklin Gothic Book" w:eastAsia="Times New Roman" w:hAnsi="Franklin Gothic Book" w:cs="Times New Roman"/>
                  <w:b/>
                  <w:bCs/>
                  <w:color w:val="FFFFFF"/>
                  <w:sz w:val="28"/>
                  <w:szCs w:val="28"/>
                </w:rPr>
                <w:t xml:space="preserve"> (should it be sex?)</w:t>
              </w:r>
            </w:ins>
          </w:p>
        </w:tc>
      </w:tr>
      <w:tr w:rsidR="00840324" w:rsidRPr="00840324" w14:paraId="18798ACC" w14:textId="77777777" w:rsidTr="003B600B">
        <w:trPr>
          <w:trHeight w:val="390"/>
        </w:trPr>
        <w:tc>
          <w:tcPr>
            <w:tcW w:w="2910" w:type="dxa"/>
            <w:vMerge/>
            <w:tcBorders>
              <w:left w:val="single" w:sz="4" w:space="0" w:color="auto"/>
            </w:tcBorders>
            <w:vAlign w:val="center"/>
            <w:hideMark/>
          </w:tcPr>
          <w:p w14:paraId="52B43EF3" w14:textId="77777777" w:rsidR="00840324" w:rsidRPr="00840324" w:rsidRDefault="00840324" w:rsidP="00840324">
            <w:pPr>
              <w:spacing w:before="0" w:after="0" w:line="240" w:lineRule="auto"/>
              <w:rPr>
                <w:rFonts w:ascii="Franklin Gothic Book" w:eastAsia="Times New Roman" w:hAnsi="Franklin Gothic Book" w:cs="Times New Roman"/>
                <w:b/>
                <w:bCs/>
                <w:color w:val="363D46"/>
                <w:sz w:val="44"/>
                <w:szCs w:val="44"/>
              </w:rPr>
            </w:pPr>
          </w:p>
        </w:tc>
        <w:tc>
          <w:tcPr>
            <w:tcW w:w="2640" w:type="dxa"/>
            <w:vMerge/>
            <w:vAlign w:val="center"/>
            <w:hideMark/>
          </w:tcPr>
          <w:p w14:paraId="67DFD4D4"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4CB5D3"/>
            <w:noWrap/>
            <w:vAlign w:val="bottom"/>
            <w:hideMark/>
          </w:tcPr>
          <w:p w14:paraId="10F4C014"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Grief_Counselor_Alert</w:t>
            </w:r>
          </w:p>
        </w:tc>
      </w:tr>
      <w:tr w:rsidR="00840324" w:rsidRPr="00840324" w14:paraId="4F137B43" w14:textId="77777777" w:rsidTr="003B600B">
        <w:trPr>
          <w:trHeight w:val="390"/>
        </w:trPr>
        <w:tc>
          <w:tcPr>
            <w:tcW w:w="2910" w:type="dxa"/>
            <w:vMerge/>
            <w:tcBorders>
              <w:left w:val="single" w:sz="4" w:space="0" w:color="auto"/>
            </w:tcBorders>
            <w:vAlign w:val="center"/>
            <w:hideMark/>
          </w:tcPr>
          <w:p w14:paraId="09CE6B2F" w14:textId="77777777" w:rsidR="00840324" w:rsidRPr="00840324" w:rsidRDefault="00840324" w:rsidP="00840324">
            <w:pPr>
              <w:spacing w:before="0" w:after="0" w:line="240" w:lineRule="auto"/>
              <w:rPr>
                <w:rFonts w:ascii="Franklin Gothic Book" w:eastAsia="Times New Roman" w:hAnsi="Franklin Gothic Book" w:cs="Times New Roman"/>
                <w:b/>
                <w:bCs/>
                <w:color w:val="363D46"/>
                <w:sz w:val="44"/>
                <w:szCs w:val="44"/>
              </w:rPr>
            </w:pPr>
          </w:p>
        </w:tc>
        <w:tc>
          <w:tcPr>
            <w:tcW w:w="2640" w:type="dxa"/>
            <w:vMerge/>
            <w:vAlign w:val="center"/>
            <w:hideMark/>
          </w:tcPr>
          <w:p w14:paraId="4EF2B0F5"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4CB5D3"/>
            <w:noWrap/>
            <w:vAlign w:val="bottom"/>
            <w:hideMark/>
          </w:tcPr>
          <w:p w14:paraId="4F7B7A66"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Grief_Counselor_Adoption_V</w:t>
            </w:r>
          </w:p>
        </w:tc>
      </w:tr>
      <w:tr w:rsidR="00840324" w:rsidRPr="00840324" w14:paraId="3DC66305" w14:textId="77777777" w:rsidTr="003B600B">
        <w:trPr>
          <w:trHeight w:val="390"/>
        </w:trPr>
        <w:tc>
          <w:tcPr>
            <w:tcW w:w="2910" w:type="dxa"/>
            <w:vMerge/>
            <w:tcBorders>
              <w:left w:val="single" w:sz="4" w:space="0" w:color="auto"/>
            </w:tcBorders>
            <w:vAlign w:val="center"/>
            <w:hideMark/>
          </w:tcPr>
          <w:p w14:paraId="396C9BDF" w14:textId="77777777" w:rsidR="00840324" w:rsidRPr="00840324" w:rsidRDefault="00840324" w:rsidP="00840324">
            <w:pPr>
              <w:spacing w:before="0" w:after="0" w:line="240" w:lineRule="auto"/>
              <w:rPr>
                <w:rFonts w:ascii="Franklin Gothic Book" w:eastAsia="Times New Roman" w:hAnsi="Franklin Gothic Book" w:cs="Times New Roman"/>
                <w:b/>
                <w:bCs/>
                <w:color w:val="363D46"/>
                <w:sz w:val="44"/>
                <w:szCs w:val="44"/>
              </w:rPr>
            </w:pPr>
          </w:p>
        </w:tc>
        <w:tc>
          <w:tcPr>
            <w:tcW w:w="2640" w:type="dxa"/>
            <w:vMerge/>
            <w:vAlign w:val="center"/>
            <w:hideMark/>
          </w:tcPr>
          <w:p w14:paraId="16A48E62"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4CB5D3"/>
            <w:noWrap/>
            <w:vAlign w:val="bottom"/>
            <w:hideMark/>
          </w:tcPr>
          <w:p w14:paraId="41F70D4F"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Patient_Check_In_V</w:t>
            </w:r>
          </w:p>
        </w:tc>
      </w:tr>
      <w:tr w:rsidR="00840324" w:rsidRPr="00840324" w14:paraId="09638D01" w14:textId="77777777" w:rsidTr="003B600B">
        <w:trPr>
          <w:trHeight w:val="390"/>
        </w:trPr>
        <w:tc>
          <w:tcPr>
            <w:tcW w:w="2910" w:type="dxa"/>
            <w:vMerge/>
            <w:tcBorders>
              <w:left w:val="single" w:sz="4" w:space="0" w:color="auto"/>
            </w:tcBorders>
            <w:vAlign w:val="center"/>
            <w:hideMark/>
          </w:tcPr>
          <w:p w14:paraId="7ED1900D" w14:textId="77777777" w:rsidR="00840324" w:rsidRPr="00840324" w:rsidRDefault="00840324" w:rsidP="00840324">
            <w:pPr>
              <w:spacing w:before="0" w:after="0" w:line="240" w:lineRule="auto"/>
              <w:rPr>
                <w:rFonts w:ascii="Franklin Gothic Book" w:eastAsia="Times New Roman" w:hAnsi="Franklin Gothic Book" w:cs="Times New Roman"/>
                <w:b/>
                <w:bCs/>
                <w:color w:val="363D46"/>
                <w:sz w:val="44"/>
                <w:szCs w:val="44"/>
              </w:rPr>
            </w:pPr>
          </w:p>
        </w:tc>
        <w:tc>
          <w:tcPr>
            <w:tcW w:w="2640" w:type="dxa"/>
            <w:vMerge/>
            <w:vAlign w:val="center"/>
            <w:hideMark/>
          </w:tcPr>
          <w:p w14:paraId="48904FBD"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4CB5D3"/>
            <w:noWrap/>
            <w:vAlign w:val="bottom"/>
            <w:hideMark/>
          </w:tcPr>
          <w:p w14:paraId="634FD9CE"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Pet_Siblings_V</w:t>
            </w:r>
          </w:p>
        </w:tc>
      </w:tr>
      <w:tr w:rsidR="00840324" w:rsidRPr="00840324" w14:paraId="6114019D" w14:textId="77777777" w:rsidTr="003B600B">
        <w:trPr>
          <w:trHeight w:val="390"/>
        </w:trPr>
        <w:tc>
          <w:tcPr>
            <w:tcW w:w="2910" w:type="dxa"/>
            <w:vMerge/>
            <w:tcBorders>
              <w:left w:val="single" w:sz="4" w:space="0" w:color="auto"/>
            </w:tcBorders>
            <w:vAlign w:val="center"/>
            <w:hideMark/>
          </w:tcPr>
          <w:p w14:paraId="4B2518AF" w14:textId="77777777" w:rsidR="00840324" w:rsidRPr="00840324" w:rsidRDefault="00840324" w:rsidP="00840324">
            <w:pPr>
              <w:spacing w:before="0" w:after="0" w:line="240" w:lineRule="auto"/>
              <w:rPr>
                <w:rFonts w:ascii="Franklin Gothic Book" w:eastAsia="Times New Roman" w:hAnsi="Franklin Gothic Book" w:cs="Times New Roman"/>
                <w:b/>
                <w:bCs/>
                <w:color w:val="363D46"/>
                <w:sz w:val="44"/>
                <w:szCs w:val="44"/>
              </w:rPr>
            </w:pPr>
          </w:p>
        </w:tc>
        <w:tc>
          <w:tcPr>
            <w:tcW w:w="2640" w:type="dxa"/>
            <w:vMerge/>
            <w:vAlign w:val="center"/>
            <w:hideMark/>
          </w:tcPr>
          <w:p w14:paraId="6930C9B0"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339774"/>
            <w:noWrap/>
            <w:vAlign w:val="bottom"/>
            <w:hideMark/>
          </w:tcPr>
          <w:p w14:paraId="0FB65628"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Invoice_Procedure_Builder</w:t>
            </w:r>
          </w:p>
        </w:tc>
      </w:tr>
      <w:tr w:rsidR="00840324" w:rsidRPr="00840324" w14:paraId="2E11C20C" w14:textId="77777777" w:rsidTr="003B600B">
        <w:trPr>
          <w:trHeight w:val="390"/>
        </w:trPr>
        <w:tc>
          <w:tcPr>
            <w:tcW w:w="2910" w:type="dxa"/>
            <w:vMerge/>
            <w:tcBorders>
              <w:left w:val="single" w:sz="4" w:space="0" w:color="auto"/>
            </w:tcBorders>
            <w:vAlign w:val="center"/>
            <w:hideMark/>
          </w:tcPr>
          <w:p w14:paraId="578ED001" w14:textId="77777777" w:rsidR="00840324" w:rsidRPr="00840324" w:rsidRDefault="00840324" w:rsidP="00840324">
            <w:pPr>
              <w:spacing w:before="0" w:after="0" w:line="240" w:lineRule="auto"/>
              <w:rPr>
                <w:rFonts w:ascii="Franklin Gothic Book" w:eastAsia="Times New Roman" w:hAnsi="Franklin Gothic Book" w:cs="Times New Roman"/>
                <w:b/>
                <w:bCs/>
                <w:color w:val="363D46"/>
                <w:sz w:val="44"/>
                <w:szCs w:val="44"/>
              </w:rPr>
            </w:pPr>
          </w:p>
        </w:tc>
        <w:tc>
          <w:tcPr>
            <w:tcW w:w="2640" w:type="dxa"/>
            <w:vMerge/>
            <w:vAlign w:val="center"/>
            <w:hideMark/>
          </w:tcPr>
          <w:p w14:paraId="1CCEACC1"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339774"/>
            <w:noWrap/>
            <w:vAlign w:val="bottom"/>
            <w:hideMark/>
          </w:tcPr>
          <w:p w14:paraId="3FC61B4A"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Invoice</w:t>
            </w:r>
          </w:p>
        </w:tc>
      </w:tr>
      <w:tr w:rsidR="00840324" w:rsidRPr="00840324" w14:paraId="5A0F582C" w14:textId="77777777" w:rsidTr="003B600B">
        <w:trPr>
          <w:trHeight w:val="390"/>
        </w:trPr>
        <w:tc>
          <w:tcPr>
            <w:tcW w:w="2910" w:type="dxa"/>
            <w:vMerge/>
            <w:tcBorders>
              <w:left w:val="single" w:sz="4" w:space="0" w:color="auto"/>
            </w:tcBorders>
            <w:vAlign w:val="center"/>
            <w:hideMark/>
          </w:tcPr>
          <w:p w14:paraId="7A4E09DE" w14:textId="77777777" w:rsidR="00840324" w:rsidRPr="00840324" w:rsidRDefault="00840324" w:rsidP="00840324">
            <w:pPr>
              <w:spacing w:before="0" w:after="0" w:line="240" w:lineRule="auto"/>
              <w:rPr>
                <w:rFonts w:ascii="Franklin Gothic Book" w:eastAsia="Times New Roman" w:hAnsi="Franklin Gothic Book" w:cs="Times New Roman"/>
                <w:b/>
                <w:bCs/>
                <w:color w:val="363D46"/>
                <w:sz w:val="44"/>
                <w:szCs w:val="44"/>
              </w:rPr>
            </w:pPr>
          </w:p>
        </w:tc>
        <w:tc>
          <w:tcPr>
            <w:tcW w:w="2640" w:type="dxa"/>
            <w:vMerge/>
            <w:vAlign w:val="center"/>
            <w:hideMark/>
          </w:tcPr>
          <w:p w14:paraId="1EDD7CBE"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339774"/>
            <w:noWrap/>
            <w:vAlign w:val="bottom"/>
            <w:hideMark/>
          </w:tcPr>
          <w:p w14:paraId="32073880"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Estimate</w:t>
            </w:r>
          </w:p>
        </w:tc>
      </w:tr>
      <w:tr w:rsidR="00840324" w:rsidRPr="00840324" w14:paraId="62894381" w14:textId="77777777" w:rsidTr="003B600B">
        <w:trPr>
          <w:trHeight w:val="390"/>
        </w:trPr>
        <w:tc>
          <w:tcPr>
            <w:tcW w:w="2910" w:type="dxa"/>
            <w:vMerge/>
            <w:tcBorders>
              <w:left w:val="single" w:sz="4" w:space="0" w:color="auto"/>
            </w:tcBorders>
            <w:vAlign w:val="center"/>
            <w:hideMark/>
          </w:tcPr>
          <w:p w14:paraId="19B66960" w14:textId="77777777" w:rsidR="00840324" w:rsidRPr="00840324" w:rsidRDefault="00840324" w:rsidP="00840324">
            <w:pPr>
              <w:spacing w:before="0" w:after="0" w:line="240" w:lineRule="auto"/>
              <w:rPr>
                <w:rFonts w:ascii="Franklin Gothic Book" w:eastAsia="Times New Roman" w:hAnsi="Franklin Gothic Book" w:cs="Times New Roman"/>
                <w:b/>
                <w:bCs/>
                <w:color w:val="363D46"/>
                <w:sz w:val="44"/>
                <w:szCs w:val="44"/>
              </w:rPr>
            </w:pPr>
          </w:p>
        </w:tc>
        <w:tc>
          <w:tcPr>
            <w:tcW w:w="2640" w:type="dxa"/>
            <w:vMerge/>
            <w:vAlign w:val="center"/>
            <w:hideMark/>
          </w:tcPr>
          <w:p w14:paraId="05F5561B"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339774"/>
            <w:noWrap/>
            <w:vAlign w:val="bottom"/>
            <w:hideMark/>
          </w:tcPr>
          <w:p w14:paraId="2FF4EF33"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Invoice_Procedure_Builder</w:t>
            </w:r>
          </w:p>
        </w:tc>
      </w:tr>
      <w:tr w:rsidR="00840324" w:rsidRPr="00840324" w14:paraId="32B0EB40" w14:textId="77777777" w:rsidTr="003B600B">
        <w:trPr>
          <w:trHeight w:val="390"/>
        </w:trPr>
        <w:tc>
          <w:tcPr>
            <w:tcW w:w="2910" w:type="dxa"/>
            <w:vMerge/>
            <w:tcBorders>
              <w:left w:val="single" w:sz="4" w:space="0" w:color="auto"/>
            </w:tcBorders>
            <w:vAlign w:val="center"/>
            <w:hideMark/>
          </w:tcPr>
          <w:p w14:paraId="46EF8CBF" w14:textId="77777777" w:rsidR="00840324" w:rsidRPr="00840324" w:rsidRDefault="00840324" w:rsidP="00840324">
            <w:pPr>
              <w:spacing w:before="0" w:after="0" w:line="240" w:lineRule="auto"/>
              <w:rPr>
                <w:rFonts w:ascii="Franklin Gothic Book" w:eastAsia="Times New Roman" w:hAnsi="Franklin Gothic Book" w:cs="Times New Roman"/>
                <w:b/>
                <w:bCs/>
                <w:color w:val="363D46"/>
                <w:sz w:val="44"/>
                <w:szCs w:val="44"/>
              </w:rPr>
            </w:pPr>
          </w:p>
        </w:tc>
        <w:tc>
          <w:tcPr>
            <w:tcW w:w="2640" w:type="dxa"/>
            <w:vMerge/>
            <w:vAlign w:val="center"/>
            <w:hideMark/>
          </w:tcPr>
          <w:p w14:paraId="6EF74FE7"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339774"/>
            <w:noWrap/>
            <w:vAlign w:val="bottom"/>
            <w:hideMark/>
          </w:tcPr>
          <w:p w14:paraId="20C14CED"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Invoice_Rx_Builder</w:t>
            </w:r>
          </w:p>
        </w:tc>
      </w:tr>
      <w:tr w:rsidR="00840324" w:rsidRPr="00840324" w14:paraId="5A3B0750" w14:textId="77777777" w:rsidTr="003B600B">
        <w:trPr>
          <w:trHeight w:val="390"/>
        </w:trPr>
        <w:tc>
          <w:tcPr>
            <w:tcW w:w="2910" w:type="dxa"/>
            <w:vMerge/>
            <w:tcBorders>
              <w:left w:val="single" w:sz="4" w:space="0" w:color="auto"/>
            </w:tcBorders>
            <w:vAlign w:val="center"/>
            <w:hideMark/>
          </w:tcPr>
          <w:p w14:paraId="483DD735" w14:textId="77777777" w:rsidR="00840324" w:rsidRPr="00840324" w:rsidRDefault="00840324" w:rsidP="00840324">
            <w:pPr>
              <w:spacing w:before="0" w:after="0" w:line="240" w:lineRule="auto"/>
              <w:rPr>
                <w:rFonts w:ascii="Franklin Gothic Book" w:eastAsia="Times New Roman" w:hAnsi="Franklin Gothic Book" w:cs="Times New Roman"/>
                <w:b/>
                <w:bCs/>
                <w:color w:val="363D46"/>
                <w:sz w:val="44"/>
                <w:szCs w:val="44"/>
              </w:rPr>
            </w:pPr>
          </w:p>
        </w:tc>
        <w:tc>
          <w:tcPr>
            <w:tcW w:w="2640" w:type="dxa"/>
            <w:vMerge/>
            <w:vAlign w:val="center"/>
            <w:hideMark/>
          </w:tcPr>
          <w:p w14:paraId="0775E7BF"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339774"/>
            <w:noWrap/>
            <w:vAlign w:val="bottom"/>
            <w:hideMark/>
          </w:tcPr>
          <w:p w14:paraId="5148358B"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Procedure_Cost_Aggregator</w:t>
            </w:r>
          </w:p>
        </w:tc>
      </w:tr>
      <w:tr w:rsidR="00840324" w:rsidRPr="00840324" w14:paraId="6F8A83FC" w14:textId="77777777" w:rsidTr="003B600B">
        <w:trPr>
          <w:trHeight w:val="390"/>
        </w:trPr>
        <w:tc>
          <w:tcPr>
            <w:tcW w:w="2910" w:type="dxa"/>
            <w:vMerge/>
            <w:tcBorders>
              <w:left w:val="single" w:sz="4" w:space="0" w:color="auto"/>
            </w:tcBorders>
            <w:vAlign w:val="center"/>
            <w:hideMark/>
          </w:tcPr>
          <w:p w14:paraId="25945E88" w14:textId="77777777" w:rsidR="00840324" w:rsidRPr="00840324" w:rsidRDefault="00840324" w:rsidP="00840324">
            <w:pPr>
              <w:spacing w:before="0" w:after="0" w:line="240" w:lineRule="auto"/>
              <w:rPr>
                <w:rFonts w:ascii="Franklin Gothic Book" w:eastAsia="Times New Roman" w:hAnsi="Franklin Gothic Book" w:cs="Times New Roman"/>
                <w:b/>
                <w:bCs/>
                <w:color w:val="363D46"/>
                <w:sz w:val="44"/>
                <w:szCs w:val="44"/>
              </w:rPr>
            </w:pPr>
          </w:p>
        </w:tc>
        <w:tc>
          <w:tcPr>
            <w:tcW w:w="2640" w:type="dxa"/>
            <w:vMerge/>
            <w:vAlign w:val="center"/>
            <w:hideMark/>
          </w:tcPr>
          <w:p w14:paraId="47FB5269"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339774"/>
            <w:noWrap/>
            <w:vAlign w:val="bottom"/>
            <w:hideMark/>
          </w:tcPr>
          <w:p w14:paraId="0F95592B"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Rx_Cost_Aggregator</w:t>
            </w:r>
          </w:p>
        </w:tc>
      </w:tr>
      <w:tr w:rsidR="00840324" w:rsidRPr="00840324" w14:paraId="569DEC98" w14:textId="77777777" w:rsidTr="003B600B">
        <w:trPr>
          <w:trHeight w:val="390"/>
        </w:trPr>
        <w:tc>
          <w:tcPr>
            <w:tcW w:w="2910" w:type="dxa"/>
            <w:vMerge/>
            <w:tcBorders>
              <w:left w:val="single" w:sz="4" w:space="0" w:color="auto"/>
            </w:tcBorders>
            <w:vAlign w:val="center"/>
            <w:hideMark/>
          </w:tcPr>
          <w:p w14:paraId="2FF651AF" w14:textId="77777777" w:rsidR="00840324" w:rsidRPr="00840324" w:rsidRDefault="00840324" w:rsidP="00840324">
            <w:pPr>
              <w:spacing w:before="0" w:after="0" w:line="240" w:lineRule="auto"/>
              <w:rPr>
                <w:rFonts w:ascii="Franklin Gothic Book" w:eastAsia="Times New Roman" w:hAnsi="Franklin Gothic Book" w:cs="Times New Roman"/>
                <w:b/>
                <w:bCs/>
                <w:color w:val="363D46"/>
                <w:sz w:val="44"/>
                <w:szCs w:val="44"/>
              </w:rPr>
            </w:pPr>
          </w:p>
        </w:tc>
        <w:tc>
          <w:tcPr>
            <w:tcW w:w="2640" w:type="dxa"/>
            <w:vMerge/>
            <w:vAlign w:val="center"/>
            <w:hideMark/>
          </w:tcPr>
          <w:p w14:paraId="17A87939"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339774"/>
            <w:noWrap/>
            <w:vAlign w:val="bottom"/>
            <w:hideMark/>
          </w:tcPr>
          <w:p w14:paraId="353F4099"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Estimate_V</w:t>
            </w:r>
          </w:p>
        </w:tc>
      </w:tr>
      <w:tr w:rsidR="00840324" w:rsidRPr="00840324" w14:paraId="6AE7A3EB" w14:textId="77777777" w:rsidTr="003B600B">
        <w:trPr>
          <w:trHeight w:val="390"/>
        </w:trPr>
        <w:tc>
          <w:tcPr>
            <w:tcW w:w="2910" w:type="dxa"/>
            <w:vMerge/>
            <w:tcBorders>
              <w:left w:val="single" w:sz="4" w:space="0" w:color="auto"/>
            </w:tcBorders>
            <w:vAlign w:val="center"/>
            <w:hideMark/>
          </w:tcPr>
          <w:p w14:paraId="038A7A35" w14:textId="77777777" w:rsidR="00840324" w:rsidRPr="00840324" w:rsidRDefault="00840324" w:rsidP="00840324">
            <w:pPr>
              <w:spacing w:before="0" w:after="0" w:line="240" w:lineRule="auto"/>
              <w:rPr>
                <w:rFonts w:ascii="Franklin Gothic Book" w:eastAsia="Times New Roman" w:hAnsi="Franklin Gothic Book" w:cs="Times New Roman"/>
                <w:b/>
                <w:bCs/>
                <w:color w:val="363D46"/>
                <w:sz w:val="44"/>
                <w:szCs w:val="44"/>
              </w:rPr>
            </w:pPr>
          </w:p>
        </w:tc>
        <w:tc>
          <w:tcPr>
            <w:tcW w:w="2640" w:type="dxa"/>
            <w:vMerge/>
            <w:vAlign w:val="center"/>
            <w:hideMark/>
          </w:tcPr>
          <w:p w14:paraId="727F07CF"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339774"/>
            <w:noWrap/>
            <w:vAlign w:val="bottom"/>
            <w:hideMark/>
          </w:tcPr>
          <w:p w14:paraId="0E5B981F"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Invoice_V</w:t>
            </w:r>
          </w:p>
        </w:tc>
      </w:tr>
      <w:tr w:rsidR="00840324" w:rsidRPr="00840324" w14:paraId="3E21B63E" w14:textId="77777777" w:rsidTr="003B600B">
        <w:trPr>
          <w:trHeight w:val="390"/>
        </w:trPr>
        <w:tc>
          <w:tcPr>
            <w:tcW w:w="2910" w:type="dxa"/>
            <w:vMerge w:val="restart"/>
            <w:tcBorders>
              <w:left w:val="single" w:sz="4" w:space="0" w:color="auto"/>
            </w:tcBorders>
            <w:shd w:val="clear" w:color="auto" w:fill="auto"/>
            <w:noWrap/>
            <w:vAlign w:val="center"/>
            <w:hideMark/>
          </w:tcPr>
          <w:p w14:paraId="53885339" w14:textId="77777777" w:rsidR="00840324" w:rsidRPr="00840324" w:rsidRDefault="00840324" w:rsidP="00840324">
            <w:pPr>
              <w:spacing w:before="0" w:after="0" w:line="240" w:lineRule="auto"/>
              <w:jc w:val="center"/>
              <w:rPr>
                <w:rFonts w:ascii="Franklin Gothic Book" w:eastAsia="Times New Roman" w:hAnsi="Franklin Gothic Book" w:cs="Times New Roman"/>
                <w:b/>
                <w:bCs/>
                <w:color w:val="411A8A"/>
                <w:sz w:val="44"/>
                <w:szCs w:val="44"/>
              </w:rPr>
            </w:pPr>
            <w:r w:rsidRPr="00840324">
              <w:rPr>
                <w:rFonts w:ascii="Franklin Gothic Book" w:eastAsia="Times New Roman" w:hAnsi="Franklin Gothic Book" w:cs="Times New Roman"/>
                <w:b/>
                <w:bCs/>
                <w:color w:val="411A8A"/>
                <w:sz w:val="44"/>
                <w:szCs w:val="44"/>
              </w:rPr>
              <w:t>CHART</w:t>
            </w:r>
          </w:p>
        </w:tc>
        <w:tc>
          <w:tcPr>
            <w:tcW w:w="2640" w:type="dxa"/>
            <w:vMerge w:val="restart"/>
            <w:shd w:val="clear" w:color="auto" w:fill="auto"/>
            <w:noWrap/>
            <w:vAlign w:val="center"/>
            <w:hideMark/>
          </w:tcPr>
          <w:p w14:paraId="2FED9E6E" w14:textId="77777777" w:rsidR="00840324" w:rsidRPr="00840324" w:rsidRDefault="00840324" w:rsidP="00840324">
            <w:pPr>
              <w:spacing w:before="0" w:after="0" w:line="240" w:lineRule="auto"/>
              <w:jc w:val="center"/>
              <w:rPr>
                <w:rFonts w:ascii="Franklin Gothic Book" w:eastAsia="Times New Roman" w:hAnsi="Franklin Gothic Book" w:cs="Times New Roman"/>
                <w:color w:val="000000"/>
                <w:sz w:val="32"/>
                <w:szCs w:val="32"/>
              </w:rPr>
            </w:pPr>
            <w:r w:rsidRPr="00840324">
              <w:rPr>
                <w:rFonts w:ascii="Franklin Gothic Book" w:eastAsia="Times New Roman" w:hAnsi="Franklin Gothic Book" w:cs="Times New Roman"/>
                <w:color w:val="000000"/>
                <w:sz w:val="32"/>
                <w:szCs w:val="32"/>
              </w:rPr>
              <w:t>400GB</w:t>
            </w:r>
          </w:p>
        </w:tc>
        <w:tc>
          <w:tcPr>
            <w:tcW w:w="5430" w:type="dxa"/>
            <w:tcBorders>
              <w:right w:val="single" w:sz="4" w:space="0" w:color="auto"/>
            </w:tcBorders>
            <w:shd w:val="clear" w:color="4CB5D3" w:fill="6226D0"/>
            <w:noWrap/>
            <w:vAlign w:val="bottom"/>
            <w:hideMark/>
          </w:tcPr>
          <w:p w14:paraId="49E3AAF1"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Animal_Facts</w:t>
            </w:r>
          </w:p>
        </w:tc>
      </w:tr>
      <w:tr w:rsidR="00840324" w:rsidRPr="00840324" w14:paraId="13908FD8" w14:textId="77777777" w:rsidTr="003B600B">
        <w:trPr>
          <w:trHeight w:val="390"/>
        </w:trPr>
        <w:tc>
          <w:tcPr>
            <w:tcW w:w="2910" w:type="dxa"/>
            <w:vMerge/>
            <w:tcBorders>
              <w:left w:val="single" w:sz="4" w:space="0" w:color="auto"/>
            </w:tcBorders>
            <w:vAlign w:val="center"/>
            <w:hideMark/>
          </w:tcPr>
          <w:p w14:paraId="2E59486F" w14:textId="77777777" w:rsidR="00840324" w:rsidRPr="00840324" w:rsidRDefault="00840324" w:rsidP="00840324">
            <w:pPr>
              <w:spacing w:before="0" w:after="0" w:line="240" w:lineRule="auto"/>
              <w:rPr>
                <w:rFonts w:ascii="Franklin Gothic Book" w:eastAsia="Times New Roman" w:hAnsi="Franklin Gothic Book" w:cs="Times New Roman"/>
                <w:b/>
                <w:bCs/>
                <w:color w:val="411A8A"/>
                <w:sz w:val="44"/>
                <w:szCs w:val="44"/>
              </w:rPr>
            </w:pPr>
          </w:p>
        </w:tc>
        <w:tc>
          <w:tcPr>
            <w:tcW w:w="2640" w:type="dxa"/>
            <w:vMerge/>
            <w:vAlign w:val="center"/>
            <w:hideMark/>
          </w:tcPr>
          <w:p w14:paraId="323C90FC"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6226D0"/>
            <w:noWrap/>
            <w:vAlign w:val="bottom"/>
            <w:hideMark/>
          </w:tcPr>
          <w:p w14:paraId="5892D209"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Procedure_History</w:t>
            </w:r>
          </w:p>
        </w:tc>
      </w:tr>
      <w:tr w:rsidR="00840324" w:rsidRPr="00840324" w14:paraId="063308F6" w14:textId="77777777" w:rsidTr="003B600B">
        <w:trPr>
          <w:trHeight w:val="390"/>
        </w:trPr>
        <w:tc>
          <w:tcPr>
            <w:tcW w:w="2910" w:type="dxa"/>
            <w:vMerge/>
            <w:tcBorders>
              <w:left w:val="single" w:sz="4" w:space="0" w:color="auto"/>
            </w:tcBorders>
            <w:vAlign w:val="center"/>
            <w:hideMark/>
          </w:tcPr>
          <w:p w14:paraId="2BEB0C84" w14:textId="77777777" w:rsidR="00840324" w:rsidRPr="00840324" w:rsidRDefault="00840324" w:rsidP="00840324">
            <w:pPr>
              <w:spacing w:before="0" w:after="0" w:line="240" w:lineRule="auto"/>
              <w:rPr>
                <w:rFonts w:ascii="Franklin Gothic Book" w:eastAsia="Times New Roman" w:hAnsi="Franklin Gothic Book" w:cs="Times New Roman"/>
                <w:b/>
                <w:bCs/>
                <w:color w:val="411A8A"/>
                <w:sz w:val="44"/>
                <w:szCs w:val="44"/>
              </w:rPr>
            </w:pPr>
          </w:p>
        </w:tc>
        <w:tc>
          <w:tcPr>
            <w:tcW w:w="2640" w:type="dxa"/>
            <w:vMerge/>
            <w:vAlign w:val="center"/>
            <w:hideMark/>
          </w:tcPr>
          <w:p w14:paraId="734BDC85"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6226D0"/>
            <w:noWrap/>
            <w:vAlign w:val="bottom"/>
            <w:hideMark/>
          </w:tcPr>
          <w:p w14:paraId="4057DFD7"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Rx_History</w:t>
            </w:r>
          </w:p>
        </w:tc>
      </w:tr>
      <w:tr w:rsidR="00840324" w:rsidRPr="00840324" w14:paraId="60320B19" w14:textId="77777777" w:rsidTr="003B600B">
        <w:trPr>
          <w:trHeight w:val="390"/>
        </w:trPr>
        <w:tc>
          <w:tcPr>
            <w:tcW w:w="2910" w:type="dxa"/>
            <w:vMerge/>
            <w:tcBorders>
              <w:left w:val="single" w:sz="4" w:space="0" w:color="auto"/>
            </w:tcBorders>
            <w:vAlign w:val="center"/>
            <w:hideMark/>
          </w:tcPr>
          <w:p w14:paraId="6EEB6E47" w14:textId="77777777" w:rsidR="00840324" w:rsidRPr="00840324" w:rsidRDefault="00840324" w:rsidP="00840324">
            <w:pPr>
              <w:spacing w:before="0" w:after="0" w:line="240" w:lineRule="auto"/>
              <w:rPr>
                <w:rFonts w:ascii="Franklin Gothic Book" w:eastAsia="Times New Roman" w:hAnsi="Franklin Gothic Book" w:cs="Times New Roman"/>
                <w:b/>
                <w:bCs/>
                <w:color w:val="411A8A"/>
                <w:sz w:val="44"/>
                <w:szCs w:val="44"/>
              </w:rPr>
            </w:pPr>
          </w:p>
        </w:tc>
        <w:tc>
          <w:tcPr>
            <w:tcW w:w="2640" w:type="dxa"/>
            <w:vMerge/>
            <w:vAlign w:val="center"/>
            <w:hideMark/>
          </w:tcPr>
          <w:p w14:paraId="58F27A60"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6226D0"/>
            <w:noWrap/>
            <w:vAlign w:val="bottom"/>
            <w:hideMark/>
          </w:tcPr>
          <w:p w14:paraId="694D93F5"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Pathology_History</w:t>
            </w:r>
          </w:p>
        </w:tc>
      </w:tr>
      <w:tr w:rsidR="00840324" w:rsidRPr="00840324" w14:paraId="1255839E" w14:textId="77777777" w:rsidTr="003B600B">
        <w:trPr>
          <w:trHeight w:val="390"/>
        </w:trPr>
        <w:tc>
          <w:tcPr>
            <w:tcW w:w="2910" w:type="dxa"/>
            <w:vMerge/>
            <w:tcBorders>
              <w:left w:val="single" w:sz="4" w:space="0" w:color="auto"/>
            </w:tcBorders>
            <w:vAlign w:val="center"/>
            <w:hideMark/>
          </w:tcPr>
          <w:p w14:paraId="7AE0A9E7" w14:textId="77777777" w:rsidR="00840324" w:rsidRPr="00840324" w:rsidRDefault="00840324" w:rsidP="00840324">
            <w:pPr>
              <w:spacing w:before="0" w:after="0" w:line="240" w:lineRule="auto"/>
              <w:rPr>
                <w:rFonts w:ascii="Franklin Gothic Book" w:eastAsia="Times New Roman" w:hAnsi="Franklin Gothic Book" w:cs="Times New Roman"/>
                <w:b/>
                <w:bCs/>
                <w:color w:val="411A8A"/>
                <w:sz w:val="44"/>
                <w:szCs w:val="44"/>
              </w:rPr>
            </w:pPr>
          </w:p>
        </w:tc>
        <w:tc>
          <w:tcPr>
            <w:tcW w:w="2640" w:type="dxa"/>
            <w:vMerge/>
            <w:vAlign w:val="center"/>
            <w:hideMark/>
          </w:tcPr>
          <w:p w14:paraId="17E2EB5F"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6226D0"/>
            <w:noWrap/>
            <w:vAlign w:val="bottom"/>
            <w:hideMark/>
          </w:tcPr>
          <w:p w14:paraId="776C5714"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Radiology_History</w:t>
            </w:r>
          </w:p>
        </w:tc>
      </w:tr>
      <w:tr w:rsidR="00840324" w:rsidRPr="00840324" w14:paraId="755B7B44" w14:textId="77777777" w:rsidTr="003B600B">
        <w:trPr>
          <w:trHeight w:val="390"/>
        </w:trPr>
        <w:tc>
          <w:tcPr>
            <w:tcW w:w="2910" w:type="dxa"/>
            <w:vMerge/>
            <w:tcBorders>
              <w:left w:val="single" w:sz="4" w:space="0" w:color="auto"/>
            </w:tcBorders>
            <w:vAlign w:val="center"/>
            <w:hideMark/>
          </w:tcPr>
          <w:p w14:paraId="75A706DB" w14:textId="77777777" w:rsidR="00840324" w:rsidRPr="00840324" w:rsidRDefault="00840324" w:rsidP="00840324">
            <w:pPr>
              <w:spacing w:before="0" w:after="0" w:line="240" w:lineRule="auto"/>
              <w:rPr>
                <w:rFonts w:ascii="Franklin Gothic Book" w:eastAsia="Times New Roman" w:hAnsi="Franklin Gothic Book" w:cs="Times New Roman"/>
                <w:b/>
                <w:bCs/>
                <w:color w:val="411A8A"/>
                <w:sz w:val="44"/>
                <w:szCs w:val="44"/>
              </w:rPr>
            </w:pPr>
          </w:p>
        </w:tc>
        <w:tc>
          <w:tcPr>
            <w:tcW w:w="2640" w:type="dxa"/>
            <w:vMerge/>
            <w:vAlign w:val="center"/>
            <w:hideMark/>
          </w:tcPr>
          <w:p w14:paraId="23BF042F"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6226D0"/>
            <w:noWrap/>
            <w:vAlign w:val="bottom"/>
            <w:hideMark/>
          </w:tcPr>
          <w:p w14:paraId="72104607"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Imported_Chart_Data</w:t>
            </w:r>
          </w:p>
        </w:tc>
      </w:tr>
      <w:tr w:rsidR="00840324" w:rsidRPr="00840324" w14:paraId="010B4B84" w14:textId="77777777" w:rsidTr="003B600B">
        <w:trPr>
          <w:trHeight w:val="390"/>
        </w:trPr>
        <w:tc>
          <w:tcPr>
            <w:tcW w:w="2910" w:type="dxa"/>
            <w:vMerge/>
            <w:tcBorders>
              <w:left w:val="single" w:sz="4" w:space="0" w:color="auto"/>
            </w:tcBorders>
            <w:vAlign w:val="center"/>
            <w:hideMark/>
          </w:tcPr>
          <w:p w14:paraId="5194E24D" w14:textId="77777777" w:rsidR="00840324" w:rsidRPr="00840324" w:rsidRDefault="00840324" w:rsidP="00840324">
            <w:pPr>
              <w:spacing w:before="0" w:after="0" w:line="240" w:lineRule="auto"/>
              <w:rPr>
                <w:rFonts w:ascii="Franklin Gothic Book" w:eastAsia="Times New Roman" w:hAnsi="Franklin Gothic Book" w:cs="Times New Roman"/>
                <w:b/>
                <w:bCs/>
                <w:color w:val="411A8A"/>
                <w:sz w:val="44"/>
                <w:szCs w:val="44"/>
              </w:rPr>
            </w:pPr>
          </w:p>
        </w:tc>
        <w:tc>
          <w:tcPr>
            <w:tcW w:w="2640" w:type="dxa"/>
            <w:vMerge/>
            <w:vAlign w:val="center"/>
            <w:hideMark/>
          </w:tcPr>
          <w:p w14:paraId="57BA94E3"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6226D0"/>
            <w:noWrap/>
            <w:vAlign w:val="bottom"/>
            <w:hideMark/>
          </w:tcPr>
          <w:p w14:paraId="2BEEBE67"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Imported_Chart_Data</w:t>
            </w:r>
          </w:p>
        </w:tc>
      </w:tr>
      <w:tr w:rsidR="00840324" w:rsidRPr="00840324" w14:paraId="7702BD3D" w14:textId="77777777" w:rsidTr="003B600B">
        <w:trPr>
          <w:trHeight w:val="390"/>
        </w:trPr>
        <w:tc>
          <w:tcPr>
            <w:tcW w:w="2910" w:type="dxa"/>
            <w:vMerge/>
            <w:tcBorders>
              <w:left w:val="single" w:sz="4" w:space="0" w:color="auto"/>
            </w:tcBorders>
            <w:vAlign w:val="center"/>
            <w:hideMark/>
          </w:tcPr>
          <w:p w14:paraId="295CAF1E" w14:textId="77777777" w:rsidR="00840324" w:rsidRPr="00840324" w:rsidRDefault="00840324" w:rsidP="00840324">
            <w:pPr>
              <w:spacing w:before="0" w:after="0" w:line="240" w:lineRule="auto"/>
              <w:rPr>
                <w:rFonts w:ascii="Franklin Gothic Book" w:eastAsia="Times New Roman" w:hAnsi="Franklin Gothic Book" w:cs="Times New Roman"/>
                <w:b/>
                <w:bCs/>
                <w:color w:val="411A8A"/>
                <w:sz w:val="44"/>
                <w:szCs w:val="44"/>
              </w:rPr>
            </w:pPr>
          </w:p>
        </w:tc>
        <w:tc>
          <w:tcPr>
            <w:tcW w:w="2640" w:type="dxa"/>
            <w:vMerge/>
            <w:vAlign w:val="center"/>
            <w:hideMark/>
          </w:tcPr>
          <w:p w14:paraId="63B6D329"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6226D0"/>
            <w:noWrap/>
            <w:vAlign w:val="bottom"/>
            <w:hideMark/>
          </w:tcPr>
          <w:p w14:paraId="77CFB940"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Rx_History_5Yrs&amp;All_Maint_Meds_V</w:t>
            </w:r>
          </w:p>
        </w:tc>
      </w:tr>
      <w:tr w:rsidR="00840324" w:rsidRPr="00840324" w14:paraId="3F1B8763" w14:textId="77777777" w:rsidTr="003B600B">
        <w:trPr>
          <w:trHeight w:val="390"/>
        </w:trPr>
        <w:tc>
          <w:tcPr>
            <w:tcW w:w="2910" w:type="dxa"/>
            <w:vMerge/>
            <w:tcBorders>
              <w:left w:val="single" w:sz="4" w:space="0" w:color="auto"/>
            </w:tcBorders>
            <w:vAlign w:val="center"/>
            <w:hideMark/>
          </w:tcPr>
          <w:p w14:paraId="3F22CA11" w14:textId="77777777" w:rsidR="00840324" w:rsidRPr="00840324" w:rsidRDefault="00840324" w:rsidP="00840324">
            <w:pPr>
              <w:spacing w:before="0" w:after="0" w:line="240" w:lineRule="auto"/>
              <w:rPr>
                <w:rFonts w:ascii="Franklin Gothic Book" w:eastAsia="Times New Roman" w:hAnsi="Franklin Gothic Book" w:cs="Times New Roman"/>
                <w:b/>
                <w:bCs/>
                <w:color w:val="411A8A"/>
                <w:sz w:val="44"/>
                <w:szCs w:val="44"/>
              </w:rPr>
            </w:pPr>
          </w:p>
        </w:tc>
        <w:tc>
          <w:tcPr>
            <w:tcW w:w="2640" w:type="dxa"/>
            <w:vMerge/>
            <w:vAlign w:val="center"/>
            <w:hideMark/>
          </w:tcPr>
          <w:p w14:paraId="34AEC039"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6226D0"/>
            <w:noWrap/>
            <w:vAlign w:val="bottom"/>
            <w:hideMark/>
          </w:tcPr>
          <w:p w14:paraId="2F112094"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Procedure_Hist_V</w:t>
            </w:r>
          </w:p>
        </w:tc>
      </w:tr>
      <w:tr w:rsidR="00840324" w:rsidRPr="00840324" w14:paraId="6D0DC092" w14:textId="77777777" w:rsidTr="003B600B">
        <w:trPr>
          <w:trHeight w:val="390"/>
        </w:trPr>
        <w:tc>
          <w:tcPr>
            <w:tcW w:w="2910" w:type="dxa"/>
            <w:vMerge/>
            <w:tcBorders>
              <w:left w:val="single" w:sz="4" w:space="0" w:color="auto"/>
            </w:tcBorders>
            <w:vAlign w:val="center"/>
            <w:hideMark/>
          </w:tcPr>
          <w:p w14:paraId="1E25AE98" w14:textId="77777777" w:rsidR="00840324" w:rsidRPr="00840324" w:rsidRDefault="00840324" w:rsidP="00840324">
            <w:pPr>
              <w:spacing w:before="0" w:after="0" w:line="240" w:lineRule="auto"/>
              <w:rPr>
                <w:rFonts w:ascii="Franklin Gothic Book" w:eastAsia="Times New Roman" w:hAnsi="Franklin Gothic Book" w:cs="Times New Roman"/>
                <w:b/>
                <w:bCs/>
                <w:color w:val="411A8A"/>
                <w:sz w:val="44"/>
                <w:szCs w:val="44"/>
              </w:rPr>
            </w:pPr>
          </w:p>
        </w:tc>
        <w:tc>
          <w:tcPr>
            <w:tcW w:w="2640" w:type="dxa"/>
            <w:vMerge/>
            <w:vAlign w:val="center"/>
            <w:hideMark/>
          </w:tcPr>
          <w:p w14:paraId="26A7B797"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6226D0"/>
            <w:noWrap/>
            <w:vAlign w:val="bottom"/>
            <w:hideMark/>
          </w:tcPr>
          <w:p w14:paraId="0B3AE271"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Lab_Work_V</w:t>
            </w:r>
          </w:p>
        </w:tc>
      </w:tr>
      <w:tr w:rsidR="00840324" w:rsidRPr="00840324" w14:paraId="11B2F7D7" w14:textId="77777777" w:rsidTr="00544A9F">
        <w:trPr>
          <w:trHeight w:val="390"/>
        </w:trPr>
        <w:tc>
          <w:tcPr>
            <w:tcW w:w="2910" w:type="dxa"/>
            <w:vMerge/>
            <w:tcBorders>
              <w:left w:val="single" w:sz="4" w:space="0" w:color="auto"/>
            </w:tcBorders>
            <w:vAlign w:val="center"/>
            <w:hideMark/>
          </w:tcPr>
          <w:p w14:paraId="43A191BB" w14:textId="77777777" w:rsidR="00840324" w:rsidRPr="00840324" w:rsidRDefault="00840324" w:rsidP="00840324">
            <w:pPr>
              <w:spacing w:before="0" w:after="0" w:line="240" w:lineRule="auto"/>
              <w:rPr>
                <w:rFonts w:ascii="Franklin Gothic Book" w:eastAsia="Times New Roman" w:hAnsi="Franklin Gothic Book" w:cs="Times New Roman"/>
                <w:b/>
                <w:bCs/>
                <w:color w:val="411A8A"/>
                <w:sz w:val="44"/>
                <w:szCs w:val="44"/>
              </w:rPr>
            </w:pPr>
          </w:p>
        </w:tc>
        <w:tc>
          <w:tcPr>
            <w:tcW w:w="2640" w:type="dxa"/>
            <w:vMerge/>
            <w:vAlign w:val="center"/>
            <w:hideMark/>
          </w:tcPr>
          <w:p w14:paraId="286093F8"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auto" w:fill="6226D0"/>
            <w:noWrap/>
            <w:vAlign w:val="bottom"/>
            <w:hideMark/>
          </w:tcPr>
          <w:p w14:paraId="1C194D30"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Chart_Meta_V (possibly Mtrlzd)</w:t>
            </w:r>
          </w:p>
        </w:tc>
      </w:tr>
      <w:tr w:rsidR="00840324" w:rsidRPr="00840324" w14:paraId="2247B690" w14:textId="77777777" w:rsidTr="003B600B">
        <w:trPr>
          <w:trHeight w:val="390"/>
        </w:trPr>
        <w:tc>
          <w:tcPr>
            <w:tcW w:w="2910" w:type="dxa"/>
            <w:vMerge w:val="restart"/>
            <w:tcBorders>
              <w:left w:val="single" w:sz="4" w:space="0" w:color="auto"/>
            </w:tcBorders>
            <w:shd w:val="clear" w:color="auto" w:fill="auto"/>
            <w:noWrap/>
            <w:vAlign w:val="center"/>
            <w:hideMark/>
          </w:tcPr>
          <w:p w14:paraId="19DABEF0" w14:textId="77777777" w:rsidR="00840324" w:rsidRPr="00840324" w:rsidRDefault="00840324" w:rsidP="00840324">
            <w:pPr>
              <w:spacing w:before="0" w:after="0" w:line="240" w:lineRule="auto"/>
              <w:jc w:val="center"/>
              <w:rPr>
                <w:rFonts w:ascii="Franklin Gothic Book" w:eastAsia="Times New Roman" w:hAnsi="Franklin Gothic Book" w:cs="Times New Roman"/>
                <w:b/>
                <w:bCs/>
                <w:color w:val="763607"/>
                <w:sz w:val="44"/>
                <w:szCs w:val="44"/>
              </w:rPr>
            </w:pPr>
            <w:r w:rsidRPr="00840324">
              <w:rPr>
                <w:rFonts w:ascii="Franklin Gothic Book" w:eastAsia="Times New Roman" w:hAnsi="Franklin Gothic Book" w:cs="Times New Roman"/>
                <w:b/>
                <w:bCs/>
                <w:color w:val="763607"/>
                <w:sz w:val="44"/>
                <w:szCs w:val="44"/>
              </w:rPr>
              <w:t>CHEM</w:t>
            </w:r>
          </w:p>
        </w:tc>
        <w:tc>
          <w:tcPr>
            <w:tcW w:w="2640" w:type="dxa"/>
            <w:vMerge w:val="restart"/>
            <w:shd w:val="clear" w:color="auto" w:fill="auto"/>
            <w:noWrap/>
            <w:vAlign w:val="center"/>
            <w:hideMark/>
          </w:tcPr>
          <w:p w14:paraId="77DBA9C4" w14:textId="77777777" w:rsidR="00840324" w:rsidRPr="00840324" w:rsidRDefault="00840324" w:rsidP="00840324">
            <w:pPr>
              <w:spacing w:before="0" w:after="0" w:line="240" w:lineRule="auto"/>
              <w:jc w:val="center"/>
              <w:rPr>
                <w:rFonts w:ascii="Franklin Gothic Book" w:eastAsia="Times New Roman" w:hAnsi="Franklin Gothic Book" w:cs="Times New Roman"/>
                <w:color w:val="000000"/>
                <w:sz w:val="32"/>
                <w:szCs w:val="32"/>
              </w:rPr>
            </w:pPr>
            <w:r w:rsidRPr="00840324">
              <w:rPr>
                <w:rFonts w:ascii="Franklin Gothic Book" w:eastAsia="Times New Roman" w:hAnsi="Franklin Gothic Book" w:cs="Times New Roman"/>
                <w:color w:val="000000"/>
                <w:sz w:val="32"/>
                <w:szCs w:val="32"/>
              </w:rPr>
              <w:t>100 GB</w:t>
            </w:r>
          </w:p>
        </w:tc>
        <w:tc>
          <w:tcPr>
            <w:tcW w:w="5430" w:type="dxa"/>
            <w:tcBorders>
              <w:right w:val="single" w:sz="4" w:space="0" w:color="auto"/>
            </w:tcBorders>
            <w:shd w:val="clear" w:color="4CB5D3" w:fill="ED6B0E"/>
            <w:noWrap/>
            <w:vAlign w:val="bottom"/>
            <w:hideMark/>
          </w:tcPr>
          <w:p w14:paraId="410CC754"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Pathology_Lab_Tests</w:t>
            </w:r>
          </w:p>
        </w:tc>
      </w:tr>
      <w:tr w:rsidR="00840324" w:rsidRPr="00840324" w14:paraId="71F0095F" w14:textId="77777777" w:rsidTr="003B600B">
        <w:trPr>
          <w:trHeight w:val="390"/>
        </w:trPr>
        <w:tc>
          <w:tcPr>
            <w:tcW w:w="2910" w:type="dxa"/>
            <w:vMerge/>
            <w:tcBorders>
              <w:left w:val="single" w:sz="4" w:space="0" w:color="auto"/>
            </w:tcBorders>
            <w:vAlign w:val="center"/>
            <w:hideMark/>
          </w:tcPr>
          <w:p w14:paraId="34336C02" w14:textId="77777777" w:rsidR="00840324" w:rsidRPr="00840324" w:rsidRDefault="00840324" w:rsidP="00840324">
            <w:pPr>
              <w:spacing w:before="0" w:after="0" w:line="240" w:lineRule="auto"/>
              <w:rPr>
                <w:rFonts w:ascii="Franklin Gothic Book" w:eastAsia="Times New Roman" w:hAnsi="Franklin Gothic Book" w:cs="Times New Roman"/>
                <w:b/>
                <w:bCs/>
                <w:color w:val="763607"/>
                <w:sz w:val="44"/>
                <w:szCs w:val="44"/>
              </w:rPr>
            </w:pPr>
          </w:p>
        </w:tc>
        <w:tc>
          <w:tcPr>
            <w:tcW w:w="2640" w:type="dxa"/>
            <w:vMerge/>
            <w:vAlign w:val="center"/>
            <w:hideMark/>
          </w:tcPr>
          <w:p w14:paraId="33C35D52"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ED6B0E"/>
            <w:noWrap/>
            <w:vAlign w:val="bottom"/>
            <w:hideMark/>
          </w:tcPr>
          <w:p w14:paraId="68DFEF66"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Pathology_Lab_Orders</w:t>
            </w:r>
          </w:p>
        </w:tc>
      </w:tr>
      <w:tr w:rsidR="00840324" w:rsidRPr="00840324" w14:paraId="7032C15F" w14:textId="77777777" w:rsidTr="00544A9F">
        <w:trPr>
          <w:trHeight w:val="390"/>
        </w:trPr>
        <w:tc>
          <w:tcPr>
            <w:tcW w:w="2910" w:type="dxa"/>
            <w:vMerge/>
            <w:tcBorders>
              <w:left w:val="single" w:sz="4" w:space="0" w:color="auto"/>
            </w:tcBorders>
            <w:vAlign w:val="center"/>
            <w:hideMark/>
          </w:tcPr>
          <w:p w14:paraId="20A4823E" w14:textId="77777777" w:rsidR="00840324" w:rsidRPr="00840324" w:rsidRDefault="00840324" w:rsidP="00840324">
            <w:pPr>
              <w:spacing w:before="0" w:after="0" w:line="240" w:lineRule="auto"/>
              <w:rPr>
                <w:rFonts w:ascii="Franklin Gothic Book" w:eastAsia="Times New Roman" w:hAnsi="Franklin Gothic Book" w:cs="Times New Roman"/>
                <w:b/>
                <w:bCs/>
                <w:color w:val="763607"/>
                <w:sz w:val="44"/>
                <w:szCs w:val="44"/>
              </w:rPr>
            </w:pPr>
          </w:p>
        </w:tc>
        <w:tc>
          <w:tcPr>
            <w:tcW w:w="2640" w:type="dxa"/>
            <w:vMerge/>
            <w:vAlign w:val="center"/>
            <w:hideMark/>
          </w:tcPr>
          <w:p w14:paraId="62253A65"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auto" w:fill="ED6B0E"/>
            <w:noWrap/>
            <w:vAlign w:val="bottom"/>
            <w:hideMark/>
          </w:tcPr>
          <w:p w14:paraId="493E2588"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Pharmacology_Stock</w:t>
            </w:r>
          </w:p>
        </w:tc>
      </w:tr>
      <w:tr w:rsidR="00840324" w:rsidRPr="00840324" w14:paraId="798D852F" w14:textId="77777777" w:rsidTr="003B600B">
        <w:trPr>
          <w:trHeight w:val="390"/>
        </w:trPr>
        <w:tc>
          <w:tcPr>
            <w:tcW w:w="2910" w:type="dxa"/>
            <w:vMerge/>
            <w:tcBorders>
              <w:left w:val="single" w:sz="4" w:space="0" w:color="auto"/>
            </w:tcBorders>
            <w:vAlign w:val="center"/>
            <w:hideMark/>
          </w:tcPr>
          <w:p w14:paraId="66315A16" w14:textId="77777777" w:rsidR="00840324" w:rsidRPr="00840324" w:rsidRDefault="00840324" w:rsidP="00840324">
            <w:pPr>
              <w:spacing w:before="0" w:after="0" w:line="240" w:lineRule="auto"/>
              <w:rPr>
                <w:rFonts w:ascii="Franklin Gothic Book" w:eastAsia="Times New Roman" w:hAnsi="Franklin Gothic Book" w:cs="Times New Roman"/>
                <w:b/>
                <w:bCs/>
                <w:color w:val="763607"/>
                <w:sz w:val="44"/>
                <w:szCs w:val="44"/>
              </w:rPr>
            </w:pPr>
          </w:p>
        </w:tc>
        <w:tc>
          <w:tcPr>
            <w:tcW w:w="2640" w:type="dxa"/>
            <w:vMerge/>
            <w:vAlign w:val="center"/>
            <w:hideMark/>
          </w:tcPr>
          <w:p w14:paraId="0E59F282"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ED6B0E"/>
            <w:noWrap/>
            <w:vAlign w:val="bottom"/>
            <w:hideMark/>
          </w:tcPr>
          <w:p w14:paraId="2BB92A03"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Rx_Order</w:t>
            </w:r>
          </w:p>
        </w:tc>
      </w:tr>
      <w:tr w:rsidR="00840324" w:rsidRPr="00840324" w14:paraId="187A6309" w14:textId="77777777" w:rsidTr="003B600B">
        <w:trPr>
          <w:trHeight w:val="390"/>
        </w:trPr>
        <w:tc>
          <w:tcPr>
            <w:tcW w:w="2910" w:type="dxa"/>
            <w:vMerge/>
            <w:tcBorders>
              <w:left w:val="single" w:sz="4" w:space="0" w:color="auto"/>
            </w:tcBorders>
            <w:vAlign w:val="center"/>
            <w:hideMark/>
          </w:tcPr>
          <w:p w14:paraId="453B62F2" w14:textId="77777777" w:rsidR="00840324" w:rsidRPr="00840324" w:rsidRDefault="00840324" w:rsidP="00840324">
            <w:pPr>
              <w:spacing w:before="0" w:after="0" w:line="240" w:lineRule="auto"/>
              <w:rPr>
                <w:rFonts w:ascii="Franklin Gothic Book" w:eastAsia="Times New Roman" w:hAnsi="Franklin Gothic Book" w:cs="Times New Roman"/>
                <w:b/>
                <w:bCs/>
                <w:color w:val="763607"/>
                <w:sz w:val="44"/>
                <w:szCs w:val="44"/>
              </w:rPr>
            </w:pPr>
          </w:p>
        </w:tc>
        <w:tc>
          <w:tcPr>
            <w:tcW w:w="2640" w:type="dxa"/>
            <w:vMerge/>
            <w:vAlign w:val="center"/>
            <w:hideMark/>
          </w:tcPr>
          <w:p w14:paraId="124FB5F5"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ED6B0E"/>
            <w:noWrap/>
            <w:vAlign w:val="bottom"/>
            <w:hideMark/>
          </w:tcPr>
          <w:p w14:paraId="17043BE4"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Rx_Refills</w:t>
            </w:r>
          </w:p>
        </w:tc>
      </w:tr>
      <w:tr w:rsidR="00840324" w:rsidRPr="00840324" w14:paraId="743BC689" w14:textId="77777777" w:rsidTr="003B600B">
        <w:trPr>
          <w:trHeight w:val="390"/>
        </w:trPr>
        <w:tc>
          <w:tcPr>
            <w:tcW w:w="2910" w:type="dxa"/>
            <w:vMerge/>
            <w:tcBorders>
              <w:left w:val="single" w:sz="4" w:space="0" w:color="auto"/>
            </w:tcBorders>
            <w:vAlign w:val="center"/>
            <w:hideMark/>
          </w:tcPr>
          <w:p w14:paraId="2A361581" w14:textId="77777777" w:rsidR="00840324" w:rsidRPr="00840324" w:rsidRDefault="00840324" w:rsidP="00840324">
            <w:pPr>
              <w:spacing w:before="0" w:after="0" w:line="240" w:lineRule="auto"/>
              <w:rPr>
                <w:rFonts w:ascii="Franklin Gothic Book" w:eastAsia="Times New Roman" w:hAnsi="Franklin Gothic Book" w:cs="Times New Roman"/>
                <w:b/>
                <w:bCs/>
                <w:color w:val="763607"/>
                <w:sz w:val="44"/>
                <w:szCs w:val="44"/>
              </w:rPr>
            </w:pPr>
          </w:p>
        </w:tc>
        <w:tc>
          <w:tcPr>
            <w:tcW w:w="2640" w:type="dxa"/>
            <w:vMerge/>
            <w:vAlign w:val="center"/>
            <w:hideMark/>
          </w:tcPr>
          <w:p w14:paraId="77E3C968"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ED6B0E"/>
            <w:noWrap/>
            <w:vAlign w:val="bottom"/>
            <w:hideMark/>
          </w:tcPr>
          <w:p w14:paraId="78B288EC"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Local_Blood_Bank</w:t>
            </w:r>
          </w:p>
        </w:tc>
      </w:tr>
      <w:tr w:rsidR="00840324" w:rsidRPr="00840324" w14:paraId="6E5DECAE" w14:textId="77777777" w:rsidTr="003B600B">
        <w:trPr>
          <w:trHeight w:val="390"/>
        </w:trPr>
        <w:tc>
          <w:tcPr>
            <w:tcW w:w="2910" w:type="dxa"/>
            <w:vMerge/>
            <w:tcBorders>
              <w:left w:val="single" w:sz="4" w:space="0" w:color="auto"/>
            </w:tcBorders>
            <w:vAlign w:val="center"/>
            <w:hideMark/>
          </w:tcPr>
          <w:p w14:paraId="343C58E7" w14:textId="77777777" w:rsidR="00840324" w:rsidRPr="00840324" w:rsidRDefault="00840324" w:rsidP="00840324">
            <w:pPr>
              <w:spacing w:before="0" w:after="0" w:line="240" w:lineRule="auto"/>
              <w:rPr>
                <w:rFonts w:ascii="Franklin Gothic Book" w:eastAsia="Times New Roman" w:hAnsi="Franklin Gothic Book" w:cs="Times New Roman"/>
                <w:b/>
                <w:bCs/>
                <w:color w:val="763607"/>
                <w:sz w:val="44"/>
                <w:szCs w:val="44"/>
              </w:rPr>
            </w:pPr>
          </w:p>
        </w:tc>
        <w:tc>
          <w:tcPr>
            <w:tcW w:w="2640" w:type="dxa"/>
            <w:vMerge/>
            <w:vAlign w:val="center"/>
            <w:hideMark/>
          </w:tcPr>
          <w:p w14:paraId="0A2B5563"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ED6B0E"/>
            <w:noWrap/>
            <w:vAlign w:val="bottom"/>
            <w:hideMark/>
          </w:tcPr>
          <w:p w14:paraId="3B7764AC"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Disposable_Products</w:t>
            </w:r>
          </w:p>
        </w:tc>
      </w:tr>
      <w:tr w:rsidR="00840324" w:rsidRPr="00840324" w14:paraId="60205BD2" w14:textId="77777777" w:rsidTr="003B600B">
        <w:trPr>
          <w:trHeight w:val="390"/>
        </w:trPr>
        <w:tc>
          <w:tcPr>
            <w:tcW w:w="2910" w:type="dxa"/>
            <w:vMerge/>
            <w:tcBorders>
              <w:left w:val="single" w:sz="4" w:space="0" w:color="auto"/>
            </w:tcBorders>
            <w:vAlign w:val="center"/>
            <w:hideMark/>
          </w:tcPr>
          <w:p w14:paraId="244DB304" w14:textId="77777777" w:rsidR="00840324" w:rsidRPr="00840324" w:rsidRDefault="00840324" w:rsidP="00840324">
            <w:pPr>
              <w:spacing w:before="0" w:after="0" w:line="240" w:lineRule="auto"/>
              <w:rPr>
                <w:rFonts w:ascii="Franklin Gothic Book" w:eastAsia="Times New Roman" w:hAnsi="Franklin Gothic Book" w:cs="Times New Roman"/>
                <w:b/>
                <w:bCs/>
                <w:color w:val="763607"/>
                <w:sz w:val="44"/>
                <w:szCs w:val="44"/>
              </w:rPr>
            </w:pPr>
          </w:p>
        </w:tc>
        <w:tc>
          <w:tcPr>
            <w:tcW w:w="2640" w:type="dxa"/>
            <w:vMerge/>
            <w:vAlign w:val="center"/>
            <w:hideMark/>
          </w:tcPr>
          <w:p w14:paraId="53D97831"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ED6B0E"/>
            <w:noWrap/>
            <w:vAlign w:val="bottom"/>
            <w:hideMark/>
          </w:tcPr>
          <w:p w14:paraId="58E4E48A"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Blood_Report_V</w:t>
            </w:r>
          </w:p>
        </w:tc>
      </w:tr>
      <w:tr w:rsidR="00840324" w:rsidRPr="00840324" w14:paraId="661EE53E" w14:textId="77777777" w:rsidTr="003B600B">
        <w:trPr>
          <w:trHeight w:val="390"/>
        </w:trPr>
        <w:tc>
          <w:tcPr>
            <w:tcW w:w="2910" w:type="dxa"/>
            <w:vMerge/>
            <w:tcBorders>
              <w:left w:val="single" w:sz="4" w:space="0" w:color="auto"/>
            </w:tcBorders>
            <w:vAlign w:val="center"/>
            <w:hideMark/>
          </w:tcPr>
          <w:p w14:paraId="546F7163" w14:textId="77777777" w:rsidR="00840324" w:rsidRPr="00840324" w:rsidRDefault="00840324" w:rsidP="00840324">
            <w:pPr>
              <w:spacing w:before="0" w:after="0" w:line="240" w:lineRule="auto"/>
              <w:rPr>
                <w:rFonts w:ascii="Franklin Gothic Book" w:eastAsia="Times New Roman" w:hAnsi="Franklin Gothic Book" w:cs="Times New Roman"/>
                <w:b/>
                <w:bCs/>
                <w:color w:val="763607"/>
                <w:sz w:val="44"/>
                <w:szCs w:val="44"/>
              </w:rPr>
            </w:pPr>
          </w:p>
        </w:tc>
        <w:tc>
          <w:tcPr>
            <w:tcW w:w="2640" w:type="dxa"/>
            <w:vMerge/>
            <w:vAlign w:val="center"/>
            <w:hideMark/>
          </w:tcPr>
          <w:p w14:paraId="525DC498"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ED6B0E"/>
            <w:noWrap/>
            <w:vAlign w:val="bottom"/>
            <w:hideMark/>
          </w:tcPr>
          <w:p w14:paraId="724BEF0E"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Pharmacology_On_Hand_V</w:t>
            </w:r>
          </w:p>
        </w:tc>
      </w:tr>
      <w:tr w:rsidR="00840324" w:rsidRPr="00840324" w14:paraId="232238A2" w14:textId="77777777" w:rsidTr="003B600B">
        <w:trPr>
          <w:trHeight w:val="390"/>
        </w:trPr>
        <w:tc>
          <w:tcPr>
            <w:tcW w:w="2910" w:type="dxa"/>
            <w:vMerge w:val="restart"/>
            <w:tcBorders>
              <w:left w:val="single" w:sz="4" w:space="0" w:color="auto"/>
            </w:tcBorders>
            <w:shd w:val="clear" w:color="auto" w:fill="auto"/>
            <w:noWrap/>
            <w:vAlign w:val="center"/>
            <w:hideMark/>
          </w:tcPr>
          <w:p w14:paraId="4A4D70C9" w14:textId="2998588B" w:rsidR="00840324" w:rsidRPr="00840324" w:rsidRDefault="00840324" w:rsidP="00840324">
            <w:pPr>
              <w:spacing w:before="0" w:after="0" w:line="240" w:lineRule="auto"/>
              <w:jc w:val="center"/>
              <w:rPr>
                <w:rFonts w:ascii="Franklin Gothic Book" w:eastAsia="Times New Roman" w:hAnsi="Franklin Gothic Book" w:cs="Times New Roman"/>
                <w:b/>
                <w:bCs/>
                <w:color w:val="763607"/>
                <w:sz w:val="44"/>
                <w:szCs w:val="44"/>
              </w:rPr>
            </w:pPr>
            <w:r w:rsidRPr="00840324">
              <w:rPr>
                <w:rFonts w:ascii="Franklin Gothic Book" w:eastAsia="Times New Roman" w:hAnsi="Franklin Gothic Book" w:cs="Times New Roman"/>
                <w:b/>
                <w:bCs/>
                <w:color w:val="763607"/>
                <w:sz w:val="44"/>
                <w:szCs w:val="44"/>
              </w:rPr>
              <w:t>PERSONNEL</w:t>
            </w:r>
          </w:p>
        </w:tc>
        <w:tc>
          <w:tcPr>
            <w:tcW w:w="2640" w:type="dxa"/>
            <w:vMerge w:val="restart"/>
            <w:shd w:val="clear" w:color="auto" w:fill="auto"/>
            <w:noWrap/>
            <w:vAlign w:val="center"/>
            <w:hideMark/>
          </w:tcPr>
          <w:p w14:paraId="17ECB320" w14:textId="77777777" w:rsidR="00840324" w:rsidRPr="00840324" w:rsidRDefault="00840324" w:rsidP="00840324">
            <w:pPr>
              <w:spacing w:before="0" w:after="0" w:line="240" w:lineRule="auto"/>
              <w:jc w:val="center"/>
              <w:rPr>
                <w:rFonts w:ascii="Franklin Gothic Book" w:eastAsia="Times New Roman" w:hAnsi="Franklin Gothic Book" w:cs="Times New Roman"/>
                <w:color w:val="000000"/>
                <w:sz w:val="32"/>
                <w:szCs w:val="32"/>
              </w:rPr>
            </w:pPr>
            <w:r w:rsidRPr="00840324">
              <w:rPr>
                <w:rFonts w:ascii="Franklin Gothic Book" w:eastAsia="Times New Roman" w:hAnsi="Franklin Gothic Book" w:cs="Times New Roman"/>
                <w:color w:val="000000"/>
                <w:sz w:val="32"/>
                <w:szCs w:val="32"/>
              </w:rPr>
              <w:t>5GB</w:t>
            </w:r>
          </w:p>
        </w:tc>
        <w:tc>
          <w:tcPr>
            <w:tcW w:w="5430" w:type="dxa"/>
            <w:tcBorders>
              <w:right w:val="single" w:sz="4" w:space="0" w:color="auto"/>
            </w:tcBorders>
            <w:shd w:val="clear" w:color="4CB5D3" w:fill="546921"/>
            <w:noWrap/>
            <w:vAlign w:val="bottom"/>
            <w:hideMark/>
          </w:tcPr>
          <w:p w14:paraId="6EA09FE0"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Specialties</w:t>
            </w:r>
          </w:p>
        </w:tc>
      </w:tr>
      <w:tr w:rsidR="00840324" w:rsidRPr="00840324" w14:paraId="3A277B0A" w14:textId="77777777" w:rsidTr="003B600B">
        <w:trPr>
          <w:trHeight w:val="390"/>
        </w:trPr>
        <w:tc>
          <w:tcPr>
            <w:tcW w:w="2910" w:type="dxa"/>
            <w:vMerge/>
            <w:tcBorders>
              <w:left w:val="single" w:sz="4" w:space="0" w:color="auto"/>
            </w:tcBorders>
            <w:vAlign w:val="center"/>
            <w:hideMark/>
          </w:tcPr>
          <w:p w14:paraId="72E353D3" w14:textId="77777777" w:rsidR="00840324" w:rsidRPr="00840324" w:rsidRDefault="00840324" w:rsidP="00840324">
            <w:pPr>
              <w:spacing w:before="0" w:after="0" w:line="240" w:lineRule="auto"/>
              <w:rPr>
                <w:rFonts w:ascii="Franklin Gothic Book" w:eastAsia="Times New Roman" w:hAnsi="Franklin Gothic Book" w:cs="Times New Roman"/>
                <w:b/>
                <w:bCs/>
                <w:color w:val="763607"/>
                <w:sz w:val="44"/>
                <w:szCs w:val="44"/>
              </w:rPr>
            </w:pPr>
          </w:p>
        </w:tc>
        <w:tc>
          <w:tcPr>
            <w:tcW w:w="2640" w:type="dxa"/>
            <w:vMerge/>
            <w:vAlign w:val="center"/>
            <w:hideMark/>
          </w:tcPr>
          <w:p w14:paraId="1613AF9B"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546921"/>
            <w:noWrap/>
            <w:vAlign w:val="bottom"/>
            <w:hideMark/>
          </w:tcPr>
          <w:p w14:paraId="0C447ACB"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Procedure</w:t>
            </w:r>
          </w:p>
        </w:tc>
      </w:tr>
      <w:tr w:rsidR="00840324" w:rsidRPr="00840324" w14:paraId="7903E291" w14:textId="77777777" w:rsidTr="003B600B">
        <w:trPr>
          <w:trHeight w:val="390"/>
        </w:trPr>
        <w:tc>
          <w:tcPr>
            <w:tcW w:w="2910" w:type="dxa"/>
            <w:vMerge/>
            <w:tcBorders>
              <w:left w:val="single" w:sz="4" w:space="0" w:color="auto"/>
            </w:tcBorders>
            <w:vAlign w:val="center"/>
            <w:hideMark/>
          </w:tcPr>
          <w:p w14:paraId="17A7F871" w14:textId="77777777" w:rsidR="00840324" w:rsidRPr="00840324" w:rsidRDefault="00840324" w:rsidP="00840324">
            <w:pPr>
              <w:spacing w:before="0" w:after="0" w:line="240" w:lineRule="auto"/>
              <w:rPr>
                <w:rFonts w:ascii="Franklin Gothic Book" w:eastAsia="Times New Roman" w:hAnsi="Franklin Gothic Book" w:cs="Times New Roman"/>
                <w:b/>
                <w:bCs/>
                <w:color w:val="763607"/>
                <w:sz w:val="44"/>
                <w:szCs w:val="44"/>
              </w:rPr>
            </w:pPr>
          </w:p>
        </w:tc>
        <w:tc>
          <w:tcPr>
            <w:tcW w:w="2640" w:type="dxa"/>
            <w:vMerge/>
            <w:vAlign w:val="center"/>
            <w:hideMark/>
          </w:tcPr>
          <w:p w14:paraId="21F2B74F"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C1224A"/>
            <w:noWrap/>
            <w:vAlign w:val="bottom"/>
            <w:hideMark/>
          </w:tcPr>
          <w:p w14:paraId="776F0446"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Veterinarian</w:t>
            </w:r>
          </w:p>
        </w:tc>
      </w:tr>
      <w:tr w:rsidR="00840324" w:rsidRPr="00840324" w14:paraId="789AB315" w14:textId="77777777" w:rsidTr="003B600B">
        <w:trPr>
          <w:trHeight w:val="390"/>
        </w:trPr>
        <w:tc>
          <w:tcPr>
            <w:tcW w:w="2910" w:type="dxa"/>
            <w:vMerge/>
            <w:tcBorders>
              <w:left w:val="single" w:sz="4" w:space="0" w:color="auto"/>
            </w:tcBorders>
            <w:vAlign w:val="center"/>
            <w:hideMark/>
          </w:tcPr>
          <w:p w14:paraId="2517DFAB" w14:textId="77777777" w:rsidR="00840324" w:rsidRPr="00840324" w:rsidRDefault="00840324" w:rsidP="00840324">
            <w:pPr>
              <w:spacing w:before="0" w:after="0" w:line="240" w:lineRule="auto"/>
              <w:rPr>
                <w:rFonts w:ascii="Franklin Gothic Book" w:eastAsia="Times New Roman" w:hAnsi="Franklin Gothic Book" w:cs="Times New Roman"/>
                <w:b/>
                <w:bCs/>
                <w:color w:val="763607"/>
                <w:sz w:val="44"/>
                <w:szCs w:val="44"/>
              </w:rPr>
            </w:pPr>
          </w:p>
        </w:tc>
        <w:tc>
          <w:tcPr>
            <w:tcW w:w="2640" w:type="dxa"/>
            <w:vMerge/>
            <w:vAlign w:val="center"/>
            <w:hideMark/>
          </w:tcPr>
          <w:p w14:paraId="1FEC7ADD"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C1224A"/>
            <w:noWrap/>
            <w:vAlign w:val="bottom"/>
            <w:hideMark/>
          </w:tcPr>
          <w:p w14:paraId="4E323EA9"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Staff</w:t>
            </w:r>
          </w:p>
        </w:tc>
      </w:tr>
      <w:tr w:rsidR="00840324" w:rsidRPr="00840324" w14:paraId="6CFC17F1" w14:textId="77777777" w:rsidTr="003B600B">
        <w:trPr>
          <w:trHeight w:val="585"/>
        </w:trPr>
        <w:tc>
          <w:tcPr>
            <w:tcW w:w="2910" w:type="dxa"/>
            <w:tcBorders>
              <w:left w:val="single" w:sz="4" w:space="0" w:color="auto"/>
              <w:bottom w:val="single" w:sz="4" w:space="0" w:color="auto"/>
            </w:tcBorders>
            <w:shd w:val="clear" w:color="auto" w:fill="auto"/>
            <w:noWrap/>
            <w:vAlign w:val="center"/>
            <w:hideMark/>
          </w:tcPr>
          <w:p w14:paraId="61D516BA" w14:textId="77777777" w:rsidR="00840324" w:rsidRPr="00840324" w:rsidRDefault="00840324" w:rsidP="00840324">
            <w:pPr>
              <w:spacing w:before="0" w:after="0" w:line="240" w:lineRule="auto"/>
              <w:jc w:val="center"/>
              <w:rPr>
                <w:rFonts w:ascii="Franklin Gothic Book" w:eastAsia="Times New Roman" w:hAnsi="Franklin Gothic Book" w:cs="Times New Roman"/>
                <w:b/>
                <w:bCs/>
                <w:color w:val="0D0D0D"/>
                <w:sz w:val="44"/>
                <w:szCs w:val="44"/>
              </w:rPr>
            </w:pPr>
            <w:r w:rsidRPr="00840324">
              <w:rPr>
                <w:rFonts w:ascii="Franklin Gothic Book" w:eastAsia="Times New Roman" w:hAnsi="Franklin Gothic Book" w:cs="Times New Roman"/>
                <w:b/>
                <w:bCs/>
                <w:color w:val="0D0D0D"/>
                <w:sz w:val="44"/>
                <w:szCs w:val="44"/>
              </w:rPr>
              <w:t>TEMPORARY</w:t>
            </w:r>
          </w:p>
        </w:tc>
        <w:tc>
          <w:tcPr>
            <w:tcW w:w="2640" w:type="dxa"/>
            <w:tcBorders>
              <w:bottom w:val="single" w:sz="4" w:space="0" w:color="auto"/>
            </w:tcBorders>
            <w:shd w:val="clear" w:color="auto" w:fill="auto"/>
            <w:noWrap/>
            <w:vAlign w:val="center"/>
            <w:hideMark/>
          </w:tcPr>
          <w:p w14:paraId="46D5BF34" w14:textId="77777777" w:rsidR="00840324" w:rsidRPr="00840324" w:rsidRDefault="00840324" w:rsidP="00840324">
            <w:pPr>
              <w:spacing w:before="0" w:after="0" w:line="240" w:lineRule="auto"/>
              <w:jc w:val="center"/>
              <w:rPr>
                <w:rFonts w:ascii="Franklin Gothic Book" w:eastAsia="Times New Roman" w:hAnsi="Franklin Gothic Book" w:cs="Times New Roman"/>
                <w:color w:val="000000"/>
                <w:sz w:val="32"/>
                <w:szCs w:val="32"/>
              </w:rPr>
            </w:pPr>
            <w:r w:rsidRPr="00840324">
              <w:rPr>
                <w:rFonts w:ascii="Franklin Gothic Book" w:eastAsia="Times New Roman" w:hAnsi="Franklin Gothic Book" w:cs="Times New Roman"/>
                <w:color w:val="000000"/>
                <w:sz w:val="32"/>
                <w:szCs w:val="32"/>
              </w:rPr>
              <w:t>300GB</w:t>
            </w:r>
          </w:p>
        </w:tc>
        <w:tc>
          <w:tcPr>
            <w:tcW w:w="5430" w:type="dxa"/>
            <w:tcBorders>
              <w:bottom w:val="single" w:sz="4" w:space="0" w:color="auto"/>
              <w:right w:val="single" w:sz="4" w:space="0" w:color="auto"/>
            </w:tcBorders>
            <w:shd w:val="clear" w:color="000000" w:fill="000000"/>
            <w:noWrap/>
            <w:vAlign w:val="bottom"/>
            <w:hideMark/>
          </w:tcPr>
          <w:p w14:paraId="1114FB5F" w14:textId="77777777" w:rsidR="00840324" w:rsidRPr="00840324" w:rsidRDefault="00840324" w:rsidP="00840324">
            <w:pPr>
              <w:spacing w:before="0" w:after="0" w:line="240" w:lineRule="auto"/>
              <w:rPr>
                <w:rFonts w:ascii="Franklin Gothic Book" w:eastAsia="Times New Roman" w:hAnsi="Franklin Gothic Book" w:cs="Times New Roman"/>
                <w:color w:val="000000"/>
                <w:sz w:val="22"/>
                <w:szCs w:val="22"/>
              </w:rPr>
            </w:pPr>
            <w:r w:rsidRPr="00840324">
              <w:rPr>
                <w:rFonts w:ascii="Franklin Gothic Book" w:eastAsia="Times New Roman" w:hAnsi="Franklin Gothic Book" w:cs="Times New Roman"/>
                <w:color w:val="000000"/>
                <w:sz w:val="22"/>
                <w:szCs w:val="22"/>
              </w:rPr>
              <w:t> </w:t>
            </w:r>
          </w:p>
        </w:tc>
      </w:tr>
    </w:tbl>
    <w:p w14:paraId="512A01EC" w14:textId="22041434" w:rsidR="00544A9F" w:rsidRDefault="00544A9F" w:rsidP="00840324"/>
    <w:p w14:paraId="1187E330" w14:textId="7CC4A8C4" w:rsidR="001772C6" w:rsidRPr="0046662E" w:rsidRDefault="001772C6">
      <w:pPr>
        <w:rPr>
          <w:i/>
        </w:rPr>
      </w:pPr>
      <w:r w:rsidRPr="0046662E">
        <w:rPr>
          <w:i/>
        </w:rPr>
        <w:t>lease see attachment 6. Physical Design.xlsx for a single page view of this section.</w:t>
      </w:r>
      <w:r w:rsidRPr="0046662E">
        <w:rPr>
          <w:i/>
        </w:rPr>
        <w:br w:type="page"/>
      </w:r>
    </w:p>
    <w:p w14:paraId="114502E6" w14:textId="6AEC2A48" w:rsidR="00840324" w:rsidRDefault="00940871" w:rsidP="00544A9F">
      <w:pPr>
        <w:pStyle w:val="Heading1"/>
      </w:pPr>
      <w:bookmarkStart w:id="28" w:name="_Toc516579468"/>
      <w:r>
        <w:rPr>
          <w:caps w:val="0"/>
        </w:rPr>
        <w:lastRenderedPageBreak/>
        <w:t>LOGICAL DESIGN</w:t>
      </w:r>
      <w:bookmarkEnd w:id="28"/>
    </w:p>
    <w:p w14:paraId="1ED56092" w14:textId="4425EB0F" w:rsidR="00304C1C" w:rsidRDefault="00304C1C" w:rsidP="00304C1C">
      <w:r>
        <w:t xml:space="preserve">Note: for space considerations and legibility for the purposes of this document I have created a portmanteau of Primary Key and Foreign Key for those rare instances where they are the same called a </w:t>
      </w:r>
      <w:r>
        <w:rPr>
          <w:i/>
        </w:rPr>
        <w:t>Formary Key</w:t>
      </w:r>
      <w:r>
        <w:t xml:space="preserve">.  </w:t>
      </w:r>
    </w:p>
    <w:p w14:paraId="7DB782B3" w14:textId="72A61912" w:rsidR="00EB3961" w:rsidRPr="00304C1C" w:rsidRDefault="00EB3961" w:rsidP="00304C1C">
      <w:r>
        <w:t>Reminder: all invoice related tables are part of phase 2.</w:t>
      </w:r>
    </w:p>
    <w:p w14:paraId="04BEF834" w14:textId="659C6F7A" w:rsidR="00544A9F" w:rsidRDefault="003E0071" w:rsidP="003E0071">
      <w:pPr>
        <w:pStyle w:val="Heading2"/>
      </w:pPr>
      <w:bookmarkStart w:id="29" w:name="_Toc516579469"/>
      <w:r>
        <w:t>List of objects with attribute details</w:t>
      </w:r>
      <w:bookmarkEnd w:id="29"/>
    </w:p>
    <w:p w14:paraId="764AB895" w14:textId="28E872AA" w:rsidR="00AB288E" w:rsidRDefault="00304C1C" w:rsidP="00EB3961">
      <w:pPr>
        <w:spacing w:before="0" w:after="0" w:line="240" w:lineRule="auto"/>
        <w:rPr>
          <w:rFonts w:ascii="Franklin Gothic Book" w:eastAsia="Times New Roman" w:hAnsi="Franklin Gothic Book" w:cs="Times New Roman"/>
          <w:b/>
          <w:bCs/>
          <w:color w:val="4CB5D3"/>
          <w:sz w:val="28"/>
          <w:szCs w:val="28"/>
          <w:u w:val="single"/>
        </w:rPr>
      </w:pPr>
      <w:r w:rsidRPr="00304C1C">
        <w:rPr>
          <w:rFonts w:ascii="Franklin Gothic Book" w:eastAsia="Times New Roman" w:hAnsi="Franklin Gothic Book" w:cs="Times New Roman"/>
          <w:b/>
          <w:bCs/>
          <w:color w:val="4CB5D3"/>
          <w:sz w:val="28"/>
          <w:szCs w:val="28"/>
          <w:u w:val="single"/>
        </w:rPr>
        <w:t>CRM Objects</w:t>
      </w:r>
    </w:p>
    <w:tbl>
      <w:tblPr>
        <w:tblW w:w="10890" w:type="dxa"/>
        <w:tblLook w:val="04A0" w:firstRow="1" w:lastRow="0" w:firstColumn="1" w:lastColumn="0" w:noHBand="0" w:noVBand="1"/>
      </w:tblPr>
      <w:tblGrid>
        <w:gridCol w:w="2926"/>
        <w:gridCol w:w="1844"/>
        <w:gridCol w:w="990"/>
        <w:gridCol w:w="1260"/>
        <w:gridCol w:w="3870"/>
      </w:tblGrid>
      <w:tr w:rsidR="00EB3961" w:rsidRPr="00EB3961" w14:paraId="6CF4F9E6" w14:textId="77777777" w:rsidTr="00660645">
        <w:trPr>
          <w:trHeight w:val="390"/>
        </w:trPr>
        <w:tc>
          <w:tcPr>
            <w:tcW w:w="2926" w:type="dxa"/>
            <w:tcBorders>
              <w:top w:val="nil"/>
              <w:left w:val="nil"/>
              <w:bottom w:val="nil"/>
              <w:right w:val="nil"/>
            </w:tcBorders>
            <w:shd w:val="clear" w:color="4CB5D3" w:fill="4CB5D3"/>
            <w:noWrap/>
            <w:vAlign w:val="bottom"/>
            <w:hideMark/>
          </w:tcPr>
          <w:p w14:paraId="7996D4A7"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bookmarkStart w:id="30" w:name="_Toc516579470"/>
            <w:r w:rsidRPr="00EB3961">
              <w:rPr>
                <w:rFonts w:ascii="Franklin Gothic Book" w:eastAsia="Times New Roman" w:hAnsi="Franklin Gothic Book" w:cs="Times New Roman"/>
                <w:b/>
                <w:bCs/>
                <w:color w:val="FFFFFF"/>
                <w:sz w:val="28"/>
                <w:szCs w:val="28"/>
              </w:rPr>
              <w:t>Owner</w:t>
            </w:r>
            <w:bookmarkEnd w:id="30"/>
          </w:p>
        </w:tc>
        <w:tc>
          <w:tcPr>
            <w:tcW w:w="1844" w:type="dxa"/>
            <w:tcBorders>
              <w:top w:val="nil"/>
              <w:left w:val="nil"/>
              <w:bottom w:val="nil"/>
              <w:right w:val="nil"/>
            </w:tcBorders>
            <w:shd w:val="clear" w:color="4CB5D3" w:fill="4CB5D3"/>
            <w:noWrap/>
            <w:vAlign w:val="bottom"/>
            <w:hideMark/>
          </w:tcPr>
          <w:p w14:paraId="2A68F5BE"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bookmarkStart w:id="31" w:name="_Toc516579471"/>
            <w:r w:rsidRPr="00EB3961">
              <w:rPr>
                <w:rFonts w:ascii="Franklin Gothic Book" w:eastAsia="Times New Roman" w:hAnsi="Franklin Gothic Book" w:cs="Times New Roman"/>
                <w:b/>
                <w:bCs/>
                <w:color w:val="FFFFFF"/>
                <w:sz w:val="28"/>
                <w:szCs w:val="28"/>
              </w:rPr>
              <w:t>Table</w:t>
            </w:r>
            <w:bookmarkEnd w:id="31"/>
          </w:p>
        </w:tc>
        <w:tc>
          <w:tcPr>
            <w:tcW w:w="990" w:type="dxa"/>
            <w:tcBorders>
              <w:top w:val="nil"/>
              <w:left w:val="nil"/>
              <w:bottom w:val="nil"/>
              <w:right w:val="nil"/>
            </w:tcBorders>
            <w:shd w:val="clear" w:color="auto" w:fill="auto"/>
            <w:noWrap/>
            <w:vAlign w:val="bottom"/>
            <w:hideMark/>
          </w:tcPr>
          <w:p w14:paraId="17A8433B"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p>
        </w:tc>
        <w:tc>
          <w:tcPr>
            <w:tcW w:w="1260" w:type="dxa"/>
            <w:tcBorders>
              <w:top w:val="nil"/>
              <w:left w:val="nil"/>
              <w:bottom w:val="nil"/>
              <w:right w:val="nil"/>
            </w:tcBorders>
            <w:shd w:val="clear" w:color="auto" w:fill="auto"/>
            <w:noWrap/>
            <w:vAlign w:val="bottom"/>
            <w:hideMark/>
          </w:tcPr>
          <w:p w14:paraId="2D27F3AB"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70BBBAAA"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r>
      <w:tr w:rsidR="00EB3961" w:rsidRPr="00EB3961" w14:paraId="612B8B3A" w14:textId="77777777" w:rsidTr="00660645">
        <w:trPr>
          <w:trHeight w:val="315"/>
        </w:trPr>
        <w:tc>
          <w:tcPr>
            <w:tcW w:w="2926" w:type="dxa"/>
            <w:tcBorders>
              <w:top w:val="single" w:sz="8" w:space="0" w:color="000000"/>
              <w:left w:val="nil"/>
              <w:bottom w:val="single" w:sz="8" w:space="0" w:color="000000"/>
              <w:right w:val="nil"/>
            </w:tcBorders>
            <w:shd w:val="clear" w:color="4CB5D3" w:fill="4CB5D3"/>
            <w:noWrap/>
            <w:vAlign w:val="bottom"/>
            <w:hideMark/>
          </w:tcPr>
          <w:p w14:paraId="0D23ED5C"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32" w:name="_Toc516579472"/>
            <w:r w:rsidRPr="00EB3961">
              <w:rPr>
                <w:rFonts w:ascii="Franklin Gothic Book" w:eastAsia="Times New Roman" w:hAnsi="Franklin Gothic Book" w:cs="Times New Roman"/>
                <w:b/>
                <w:bCs/>
                <w:color w:val="FFFFFF"/>
                <w:sz w:val="22"/>
                <w:szCs w:val="22"/>
              </w:rPr>
              <w:t>Attribute Name</w:t>
            </w:r>
            <w:bookmarkEnd w:id="32"/>
          </w:p>
        </w:tc>
        <w:tc>
          <w:tcPr>
            <w:tcW w:w="1844" w:type="dxa"/>
            <w:tcBorders>
              <w:top w:val="single" w:sz="8" w:space="0" w:color="000000"/>
              <w:left w:val="nil"/>
              <w:bottom w:val="single" w:sz="8" w:space="0" w:color="000000"/>
              <w:right w:val="nil"/>
            </w:tcBorders>
            <w:shd w:val="clear" w:color="4CB5D3" w:fill="4CB5D3"/>
            <w:noWrap/>
            <w:vAlign w:val="bottom"/>
            <w:hideMark/>
          </w:tcPr>
          <w:p w14:paraId="36559F31"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33" w:name="_Toc516579473"/>
            <w:r w:rsidRPr="00EB3961">
              <w:rPr>
                <w:rFonts w:ascii="Franklin Gothic Book" w:eastAsia="Times New Roman" w:hAnsi="Franklin Gothic Book" w:cs="Times New Roman"/>
                <w:b/>
                <w:bCs/>
                <w:color w:val="FFFFFF"/>
                <w:sz w:val="22"/>
                <w:szCs w:val="22"/>
              </w:rPr>
              <w:t>Data Type</w:t>
            </w:r>
            <w:bookmarkEnd w:id="33"/>
          </w:p>
        </w:tc>
        <w:tc>
          <w:tcPr>
            <w:tcW w:w="990" w:type="dxa"/>
            <w:tcBorders>
              <w:top w:val="single" w:sz="8" w:space="0" w:color="000000"/>
              <w:left w:val="nil"/>
              <w:bottom w:val="single" w:sz="8" w:space="0" w:color="000000"/>
              <w:right w:val="nil"/>
            </w:tcBorders>
            <w:shd w:val="clear" w:color="4CB5D3" w:fill="4CB5D3"/>
            <w:noWrap/>
            <w:vAlign w:val="bottom"/>
            <w:hideMark/>
          </w:tcPr>
          <w:p w14:paraId="0DC8DA32"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34" w:name="_Toc516579474"/>
            <w:r w:rsidRPr="00EB3961">
              <w:rPr>
                <w:rFonts w:ascii="Franklin Gothic Book" w:eastAsia="Times New Roman" w:hAnsi="Franklin Gothic Book" w:cs="Times New Roman"/>
                <w:b/>
                <w:bCs/>
                <w:color w:val="FFFFFF"/>
                <w:sz w:val="22"/>
                <w:szCs w:val="22"/>
              </w:rPr>
              <w:t>Size</w:t>
            </w:r>
            <w:bookmarkEnd w:id="34"/>
          </w:p>
        </w:tc>
        <w:tc>
          <w:tcPr>
            <w:tcW w:w="1260" w:type="dxa"/>
            <w:tcBorders>
              <w:top w:val="single" w:sz="8" w:space="0" w:color="000000"/>
              <w:left w:val="nil"/>
              <w:bottom w:val="single" w:sz="8" w:space="0" w:color="000000"/>
              <w:right w:val="nil"/>
            </w:tcBorders>
            <w:shd w:val="clear" w:color="4CB5D3" w:fill="4CB5D3"/>
            <w:noWrap/>
            <w:vAlign w:val="bottom"/>
            <w:hideMark/>
          </w:tcPr>
          <w:p w14:paraId="6D6756E6"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35" w:name="_Toc516579475"/>
            <w:r w:rsidRPr="00EB3961">
              <w:rPr>
                <w:rFonts w:ascii="Franklin Gothic Book" w:eastAsia="Times New Roman" w:hAnsi="Franklin Gothic Book" w:cs="Times New Roman"/>
                <w:b/>
                <w:bCs/>
                <w:color w:val="FFFFFF"/>
                <w:sz w:val="22"/>
                <w:szCs w:val="22"/>
              </w:rPr>
              <w:t>Constraint</w:t>
            </w:r>
            <w:bookmarkEnd w:id="35"/>
          </w:p>
        </w:tc>
        <w:tc>
          <w:tcPr>
            <w:tcW w:w="3870" w:type="dxa"/>
            <w:tcBorders>
              <w:top w:val="single" w:sz="8" w:space="0" w:color="000000"/>
              <w:left w:val="nil"/>
              <w:bottom w:val="single" w:sz="8" w:space="0" w:color="000000"/>
              <w:right w:val="nil"/>
            </w:tcBorders>
            <w:shd w:val="clear" w:color="4CB5D3" w:fill="4CB5D3"/>
            <w:noWrap/>
            <w:vAlign w:val="bottom"/>
            <w:hideMark/>
          </w:tcPr>
          <w:p w14:paraId="307DB23D"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36" w:name="_Toc516579476"/>
            <w:r w:rsidRPr="00EB3961">
              <w:rPr>
                <w:rFonts w:ascii="Franklin Gothic Book" w:eastAsia="Times New Roman" w:hAnsi="Franklin Gothic Book" w:cs="Times New Roman"/>
                <w:b/>
                <w:bCs/>
                <w:color w:val="FFFFFF"/>
                <w:sz w:val="22"/>
                <w:szCs w:val="22"/>
              </w:rPr>
              <w:t>Notes</w:t>
            </w:r>
            <w:bookmarkEnd w:id="36"/>
          </w:p>
        </w:tc>
      </w:tr>
      <w:tr w:rsidR="00EB3961" w:rsidRPr="00EB3961" w14:paraId="4A7634EF" w14:textId="77777777" w:rsidTr="00660645">
        <w:trPr>
          <w:trHeight w:val="315"/>
        </w:trPr>
        <w:tc>
          <w:tcPr>
            <w:tcW w:w="2926" w:type="dxa"/>
            <w:tcBorders>
              <w:top w:val="nil"/>
              <w:left w:val="nil"/>
              <w:bottom w:val="nil"/>
              <w:right w:val="nil"/>
            </w:tcBorders>
            <w:shd w:val="clear" w:color="D9D9D9" w:fill="D9D9D9"/>
            <w:noWrap/>
            <w:vAlign w:val="bottom"/>
            <w:hideMark/>
          </w:tcPr>
          <w:p w14:paraId="5E890B55"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7" w:name="_Toc516579477"/>
            <w:r w:rsidRPr="00EB3961">
              <w:rPr>
                <w:rFonts w:ascii="Franklin Gothic Book" w:eastAsia="Times New Roman" w:hAnsi="Franklin Gothic Book" w:cs="Times New Roman"/>
                <w:color w:val="000000"/>
                <w:sz w:val="22"/>
                <w:szCs w:val="22"/>
              </w:rPr>
              <w:t>OwnerID</w:t>
            </w:r>
            <w:bookmarkEnd w:id="37"/>
          </w:p>
        </w:tc>
        <w:tc>
          <w:tcPr>
            <w:tcW w:w="1844" w:type="dxa"/>
            <w:tcBorders>
              <w:top w:val="nil"/>
              <w:left w:val="nil"/>
              <w:bottom w:val="nil"/>
              <w:right w:val="nil"/>
            </w:tcBorders>
            <w:shd w:val="clear" w:color="D9D9D9" w:fill="D9D9D9"/>
            <w:noWrap/>
            <w:vAlign w:val="bottom"/>
            <w:hideMark/>
          </w:tcPr>
          <w:p w14:paraId="4A849EDC"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8" w:name="_Toc516579478"/>
            <w:r w:rsidRPr="00EB3961">
              <w:rPr>
                <w:rFonts w:ascii="Franklin Gothic Book" w:eastAsia="Times New Roman" w:hAnsi="Franklin Gothic Book" w:cs="Times New Roman"/>
                <w:color w:val="000000"/>
                <w:sz w:val="22"/>
                <w:szCs w:val="22"/>
              </w:rPr>
              <w:t>number(p,s)</w:t>
            </w:r>
            <w:bookmarkEnd w:id="38"/>
          </w:p>
        </w:tc>
        <w:tc>
          <w:tcPr>
            <w:tcW w:w="990" w:type="dxa"/>
            <w:tcBorders>
              <w:top w:val="nil"/>
              <w:left w:val="nil"/>
              <w:bottom w:val="nil"/>
              <w:right w:val="nil"/>
            </w:tcBorders>
            <w:shd w:val="clear" w:color="D9D9D9" w:fill="D9D9D9"/>
            <w:noWrap/>
            <w:vAlign w:val="bottom"/>
            <w:hideMark/>
          </w:tcPr>
          <w:p w14:paraId="5CCF35BD"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39" w:name="_Toc516579479"/>
            <w:r w:rsidRPr="00EB3961">
              <w:rPr>
                <w:rFonts w:ascii="Franklin Gothic Book" w:eastAsia="Times New Roman" w:hAnsi="Franklin Gothic Book" w:cs="Times New Roman"/>
                <w:color w:val="000000"/>
                <w:sz w:val="22"/>
                <w:szCs w:val="22"/>
              </w:rPr>
              <w:t>10</w:t>
            </w:r>
            <w:bookmarkEnd w:id="39"/>
          </w:p>
        </w:tc>
        <w:tc>
          <w:tcPr>
            <w:tcW w:w="1260" w:type="dxa"/>
            <w:tcBorders>
              <w:top w:val="nil"/>
              <w:left w:val="nil"/>
              <w:bottom w:val="nil"/>
              <w:right w:val="nil"/>
            </w:tcBorders>
            <w:shd w:val="clear" w:color="D9D9D9" w:fill="D9D9D9"/>
            <w:noWrap/>
            <w:vAlign w:val="bottom"/>
            <w:hideMark/>
          </w:tcPr>
          <w:p w14:paraId="144D6902"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40" w:name="_Toc516579480"/>
            <w:r w:rsidRPr="00EB3961">
              <w:rPr>
                <w:rFonts w:ascii="Franklin Gothic Book" w:eastAsia="Times New Roman" w:hAnsi="Franklin Gothic Book" w:cs="Times New Roman"/>
                <w:color w:val="000000"/>
                <w:sz w:val="22"/>
                <w:szCs w:val="22"/>
              </w:rPr>
              <w:t>PRIMARY KEY</w:t>
            </w:r>
            <w:bookmarkEnd w:id="40"/>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nil"/>
              <w:right w:val="nil"/>
            </w:tcBorders>
            <w:shd w:val="clear" w:color="D9D9D9" w:fill="D9D9D9"/>
            <w:noWrap/>
            <w:vAlign w:val="bottom"/>
            <w:hideMark/>
          </w:tcPr>
          <w:p w14:paraId="78C220EE"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r>
      <w:tr w:rsidR="00EB3961" w:rsidRPr="00EB3961" w14:paraId="2B4108F6" w14:textId="77777777" w:rsidTr="00660645">
        <w:trPr>
          <w:trHeight w:val="315"/>
        </w:trPr>
        <w:tc>
          <w:tcPr>
            <w:tcW w:w="2926" w:type="dxa"/>
            <w:tcBorders>
              <w:top w:val="nil"/>
              <w:left w:val="nil"/>
              <w:bottom w:val="nil"/>
              <w:right w:val="nil"/>
            </w:tcBorders>
            <w:shd w:val="clear" w:color="auto" w:fill="auto"/>
            <w:noWrap/>
            <w:vAlign w:val="bottom"/>
            <w:hideMark/>
          </w:tcPr>
          <w:p w14:paraId="33D99303"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41" w:name="_Toc516579481"/>
            <w:r w:rsidRPr="00EB3961">
              <w:rPr>
                <w:rFonts w:ascii="Franklin Gothic Book" w:eastAsia="Times New Roman" w:hAnsi="Franklin Gothic Book" w:cs="Times New Roman"/>
                <w:color w:val="000000"/>
                <w:sz w:val="22"/>
                <w:szCs w:val="22"/>
              </w:rPr>
              <w:t>First_Name</w:t>
            </w:r>
            <w:bookmarkEnd w:id="41"/>
          </w:p>
        </w:tc>
        <w:tc>
          <w:tcPr>
            <w:tcW w:w="1844" w:type="dxa"/>
            <w:tcBorders>
              <w:top w:val="nil"/>
              <w:left w:val="nil"/>
              <w:bottom w:val="nil"/>
              <w:right w:val="nil"/>
            </w:tcBorders>
            <w:shd w:val="clear" w:color="auto" w:fill="auto"/>
            <w:noWrap/>
            <w:vAlign w:val="bottom"/>
            <w:hideMark/>
          </w:tcPr>
          <w:p w14:paraId="3CE999EE"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42" w:name="_Toc516579482"/>
            <w:r w:rsidRPr="00EB3961">
              <w:rPr>
                <w:rFonts w:ascii="Franklin Gothic Book" w:eastAsia="Times New Roman" w:hAnsi="Franklin Gothic Book" w:cs="Times New Roman"/>
                <w:color w:val="000000"/>
                <w:sz w:val="22"/>
                <w:szCs w:val="22"/>
              </w:rPr>
              <w:t>varchar2(size)</w:t>
            </w:r>
            <w:bookmarkEnd w:id="42"/>
          </w:p>
        </w:tc>
        <w:tc>
          <w:tcPr>
            <w:tcW w:w="990" w:type="dxa"/>
            <w:tcBorders>
              <w:top w:val="nil"/>
              <w:left w:val="nil"/>
              <w:bottom w:val="nil"/>
              <w:right w:val="nil"/>
            </w:tcBorders>
            <w:shd w:val="clear" w:color="auto" w:fill="auto"/>
            <w:noWrap/>
            <w:vAlign w:val="bottom"/>
            <w:hideMark/>
          </w:tcPr>
          <w:p w14:paraId="68C31002"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43" w:name="_Toc516579483"/>
            <w:r w:rsidRPr="00EB3961">
              <w:rPr>
                <w:rFonts w:ascii="Franklin Gothic Book" w:eastAsia="Times New Roman" w:hAnsi="Franklin Gothic Book" w:cs="Times New Roman"/>
                <w:color w:val="000000"/>
                <w:sz w:val="22"/>
                <w:szCs w:val="22"/>
              </w:rPr>
              <w:t>40</w:t>
            </w:r>
            <w:bookmarkEnd w:id="43"/>
          </w:p>
        </w:tc>
        <w:tc>
          <w:tcPr>
            <w:tcW w:w="1260" w:type="dxa"/>
            <w:tcBorders>
              <w:top w:val="nil"/>
              <w:left w:val="nil"/>
              <w:bottom w:val="nil"/>
              <w:right w:val="nil"/>
            </w:tcBorders>
            <w:shd w:val="clear" w:color="auto" w:fill="auto"/>
            <w:noWrap/>
            <w:vAlign w:val="bottom"/>
            <w:hideMark/>
          </w:tcPr>
          <w:p w14:paraId="1E4A00AF"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auto" w:fill="auto"/>
            <w:noWrap/>
            <w:vAlign w:val="bottom"/>
            <w:hideMark/>
          </w:tcPr>
          <w:p w14:paraId="1808F8E4"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0997FCBB" w14:textId="77777777" w:rsidTr="00660645">
        <w:trPr>
          <w:trHeight w:val="315"/>
        </w:trPr>
        <w:tc>
          <w:tcPr>
            <w:tcW w:w="2926" w:type="dxa"/>
            <w:tcBorders>
              <w:top w:val="nil"/>
              <w:left w:val="nil"/>
              <w:bottom w:val="nil"/>
              <w:right w:val="nil"/>
            </w:tcBorders>
            <w:shd w:val="clear" w:color="D9D9D9" w:fill="D9D9D9"/>
            <w:noWrap/>
            <w:vAlign w:val="bottom"/>
            <w:hideMark/>
          </w:tcPr>
          <w:p w14:paraId="79019FCD"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44" w:name="_Toc516579484"/>
            <w:r w:rsidRPr="00EB3961">
              <w:rPr>
                <w:rFonts w:ascii="Franklin Gothic Book" w:eastAsia="Times New Roman" w:hAnsi="Franklin Gothic Book" w:cs="Times New Roman"/>
                <w:color w:val="000000"/>
                <w:sz w:val="22"/>
                <w:szCs w:val="22"/>
              </w:rPr>
              <w:t>Last_Name</w:t>
            </w:r>
            <w:bookmarkEnd w:id="44"/>
            <w:r w:rsidRPr="00EB3961">
              <w:rPr>
                <w:rFonts w:ascii="Franklin Gothic Book" w:eastAsia="Times New Roman" w:hAnsi="Franklin Gothic Book" w:cs="Times New Roman"/>
                <w:color w:val="000000"/>
                <w:sz w:val="22"/>
                <w:szCs w:val="22"/>
              </w:rPr>
              <w:t xml:space="preserve"> </w:t>
            </w:r>
          </w:p>
        </w:tc>
        <w:tc>
          <w:tcPr>
            <w:tcW w:w="1844" w:type="dxa"/>
            <w:tcBorders>
              <w:top w:val="nil"/>
              <w:left w:val="nil"/>
              <w:bottom w:val="nil"/>
              <w:right w:val="nil"/>
            </w:tcBorders>
            <w:shd w:val="clear" w:color="D9D9D9" w:fill="D9D9D9"/>
            <w:noWrap/>
            <w:vAlign w:val="bottom"/>
            <w:hideMark/>
          </w:tcPr>
          <w:p w14:paraId="4E5C84E4"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45" w:name="_Toc516579485"/>
            <w:r w:rsidRPr="00EB3961">
              <w:rPr>
                <w:rFonts w:ascii="Franklin Gothic Book" w:eastAsia="Times New Roman" w:hAnsi="Franklin Gothic Book" w:cs="Times New Roman"/>
                <w:color w:val="000000"/>
                <w:sz w:val="22"/>
                <w:szCs w:val="22"/>
              </w:rPr>
              <w:t>varchar2(size)</w:t>
            </w:r>
            <w:bookmarkEnd w:id="45"/>
          </w:p>
        </w:tc>
        <w:tc>
          <w:tcPr>
            <w:tcW w:w="990" w:type="dxa"/>
            <w:tcBorders>
              <w:top w:val="nil"/>
              <w:left w:val="nil"/>
              <w:bottom w:val="nil"/>
              <w:right w:val="nil"/>
            </w:tcBorders>
            <w:shd w:val="clear" w:color="D9D9D9" w:fill="D9D9D9"/>
            <w:noWrap/>
            <w:vAlign w:val="bottom"/>
            <w:hideMark/>
          </w:tcPr>
          <w:p w14:paraId="4E62FDC3"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46" w:name="_Toc516579486"/>
            <w:r w:rsidRPr="00EB3961">
              <w:rPr>
                <w:rFonts w:ascii="Franklin Gothic Book" w:eastAsia="Times New Roman" w:hAnsi="Franklin Gothic Book" w:cs="Times New Roman"/>
                <w:color w:val="000000"/>
                <w:sz w:val="22"/>
                <w:szCs w:val="22"/>
              </w:rPr>
              <w:t>40</w:t>
            </w:r>
            <w:bookmarkEnd w:id="46"/>
          </w:p>
        </w:tc>
        <w:tc>
          <w:tcPr>
            <w:tcW w:w="1260" w:type="dxa"/>
            <w:tcBorders>
              <w:top w:val="nil"/>
              <w:left w:val="nil"/>
              <w:bottom w:val="nil"/>
              <w:right w:val="nil"/>
            </w:tcBorders>
            <w:shd w:val="clear" w:color="D9D9D9" w:fill="D9D9D9"/>
            <w:noWrap/>
            <w:vAlign w:val="bottom"/>
            <w:hideMark/>
          </w:tcPr>
          <w:p w14:paraId="46AE0100"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47" w:name="_Toc516579487"/>
            <w:r w:rsidRPr="00EB3961">
              <w:rPr>
                <w:rFonts w:ascii="Franklin Gothic Book" w:eastAsia="Times New Roman" w:hAnsi="Franklin Gothic Book" w:cs="Times New Roman"/>
                <w:color w:val="000000"/>
                <w:sz w:val="22"/>
                <w:szCs w:val="22"/>
              </w:rPr>
              <w:t>INDEX</w:t>
            </w:r>
            <w:bookmarkEnd w:id="47"/>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nil"/>
              <w:right w:val="nil"/>
            </w:tcBorders>
            <w:shd w:val="clear" w:color="D9D9D9" w:fill="D9D9D9"/>
            <w:noWrap/>
            <w:vAlign w:val="bottom"/>
            <w:hideMark/>
          </w:tcPr>
          <w:p w14:paraId="1C692AB4"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48" w:name="_Toc516579488"/>
            <w:r w:rsidRPr="00EB3961">
              <w:rPr>
                <w:rFonts w:ascii="Franklin Gothic Book" w:eastAsia="Times New Roman" w:hAnsi="Franklin Gothic Book" w:cs="Times New Roman"/>
                <w:color w:val="000000"/>
                <w:sz w:val="22"/>
                <w:szCs w:val="22"/>
              </w:rPr>
              <w:t>Index this field; programming says it will likely be a field used when looking up customers</w:t>
            </w:r>
            <w:bookmarkEnd w:id="48"/>
          </w:p>
        </w:tc>
      </w:tr>
      <w:tr w:rsidR="00EB3961" w:rsidRPr="00EB3961" w14:paraId="01129894" w14:textId="77777777" w:rsidTr="00660645">
        <w:trPr>
          <w:trHeight w:val="315"/>
        </w:trPr>
        <w:tc>
          <w:tcPr>
            <w:tcW w:w="2926" w:type="dxa"/>
            <w:tcBorders>
              <w:top w:val="nil"/>
              <w:left w:val="nil"/>
              <w:bottom w:val="nil"/>
              <w:right w:val="nil"/>
            </w:tcBorders>
            <w:shd w:val="clear" w:color="auto" w:fill="auto"/>
            <w:noWrap/>
            <w:vAlign w:val="bottom"/>
            <w:hideMark/>
          </w:tcPr>
          <w:p w14:paraId="26C75466"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49" w:name="_Toc516579489"/>
            <w:r w:rsidRPr="00EB3961">
              <w:rPr>
                <w:rFonts w:ascii="Franklin Gothic Book" w:eastAsia="Times New Roman" w:hAnsi="Franklin Gothic Book" w:cs="Times New Roman"/>
                <w:color w:val="000000"/>
                <w:sz w:val="22"/>
                <w:szCs w:val="22"/>
              </w:rPr>
              <w:t>Phone_Primary</w:t>
            </w:r>
            <w:bookmarkEnd w:id="49"/>
            <w:r w:rsidRPr="00EB3961">
              <w:rPr>
                <w:rFonts w:ascii="Franklin Gothic Book" w:eastAsia="Times New Roman" w:hAnsi="Franklin Gothic Book" w:cs="Times New Roman"/>
                <w:color w:val="000000"/>
                <w:sz w:val="22"/>
                <w:szCs w:val="22"/>
              </w:rPr>
              <w:t xml:space="preserve"> </w:t>
            </w:r>
          </w:p>
        </w:tc>
        <w:tc>
          <w:tcPr>
            <w:tcW w:w="1844" w:type="dxa"/>
            <w:tcBorders>
              <w:top w:val="nil"/>
              <w:left w:val="nil"/>
              <w:bottom w:val="nil"/>
              <w:right w:val="nil"/>
            </w:tcBorders>
            <w:shd w:val="clear" w:color="auto" w:fill="auto"/>
            <w:noWrap/>
            <w:vAlign w:val="bottom"/>
            <w:hideMark/>
          </w:tcPr>
          <w:p w14:paraId="47FD84F3"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50" w:name="_Toc516579490"/>
            <w:r w:rsidRPr="00EB3961">
              <w:rPr>
                <w:rFonts w:ascii="Franklin Gothic Book" w:eastAsia="Times New Roman" w:hAnsi="Franklin Gothic Book" w:cs="Times New Roman"/>
                <w:color w:val="000000"/>
                <w:sz w:val="22"/>
                <w:szCs w:val="22"/>
              </w:rPr>
              <w:t>varchar2(size)</w:t>
            </w:r>
            <w:bookmarkEnd w:id="50"/>
          </w:p>
        </w:tc>
        <w:tc>
          <w:tcPr>
            <w:tcW w:w="990" w:type="dxa"/>
            <w:tcBorders>
              <w:top w:val="nil"/>
              <w:left w:val="nil"/>
              <w:bottom w:val="nil"/>
              <w:right w:val="nil"/>
            </w:tcBorders>
            <w:shd w:val="clear" w:color="auto" w:fill="auto"/>
            <w:noWrap/>
            <w:vAlign w:val="bottom"/>
            <w:hideMark/>
          </w:tcPr>
          <w:p w14:paraId="63E24B72"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51" w:name="_Toc516579491"/>
            <w:r w:rsidRPr="00EB3961">
              <w:rPr>
                <w:rFonts w:ascii="Franklin Gothic Book" w:eastAsia="Times New Roman" w:hAnsi="Franklin Gothic Book" w:cs="Times New Roman"/>
                <w:color w:val="000000"/>
                <w:sz w:val="22"/>
                <w:szCs w:val="22"/>
              </w:rPr>
              <w:t>9</w:t>
            </w:r>
            <w:bookmarkEnd w:id="51"/>
          </w:p>
        </w:tc>
        <w:tc>
          <w:tcPr>
            <w:tcW w:w="1260" w:type="dxa"/>
            <w:tcBorders>
              <w:top w:val="nil"/>
              <w:left w:val="nil"/>
              <w:bottom w:val="nil"/>
              <w:right w:val="nil"/>
            </w:tcBorders>
            <w:shd w:val="clear" w:color="auto" w:fill="auto"/>
            <w:noWrap/>
            <w:vAlign w:val="bottom"/>
            <w:hideMark/>
          </w:tcPr>
          <w:p w14:paraId="7B754733"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52" w:name="_Toc516579492"/>
            <w:r w:rsidRPr="00EB3961">
              <w:rPr>
                <w:rFonts w:ascii="Franklin Gothic Book" w:eastAsia="Times New Roman" w:hAnsi="Franklin Gothic Book" w:cs="Times New Roman"/>
                <w:color w:val="000000"/>
                <w:sz w:val="22"/>
                <w:szCs w:val="22"/>
              </w:rPr>
              <w:t>INDEX</w:t>
            </w:r>
            <w:bookmarkEnd w:id="52"/>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nil"/>
              <w:right w:val="nil"/>
            </w:tcBorders>
            <w:shd w:val="clear" w:color="auto" w:fill="auto"/>
            <w:noWrap/>
            <w:vAlign w:val="bottom"/>
            <w:hideMark/>
          </w:tcPr>
          <w:p w14:paraId="5D397A38"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53" w:name="_Toc516579493"/>
            <w:r w:rsidRPr="00EB3961">
              <w:rPr>
                <w:rFonts w:ascii="Franklin Gothic Book" w:eastAsia="Times New Roman" w:hAnsi="Franklin Gothic Book" w:cs="Times New Roman"/>
                <w:color w:val="000000"/>
                <w:sz w:val="22"/>
                <w:szCs w:val="22"/>
              </w:rPr>
              <w:t>Index this field; programming says it will likely be a field used when looking up customers</w:t>
            </w:r>
            <w:bookmarkEnd w:id="53"/>
          </w:p>
        </w:tc>
      </w:tr>
      <w:tr w:rsidR="00EB3961" w:rsidRPr="00EB3961" w14:paraId="09E44D29" w14:textId="77777777" w:rsidTr="00660645">
        <w:trPr>
          <w:trHeight w:val="315"/>
        </w:trPr>
        <w:tc>
          <w:tcPr>
            <w:tcW w:w="2926" w:type="dxa"/>
            <w:tcBorders>
              <w:top w:val="nil"/>
              <w:left w:val="nil"/>
              <w:bottom w:val="nil"/>
              <w:right w:val="nil"/>
            </w:tcBorders>
            <w:shd w:val="clear" w:color="D9D9D9" w:fill="D9D9D9"/>
            <w:noWrap/>
            <w:vAlign w:val="bottom"/>
            <w:hideMark/>
          </w:tcPr>
          <w:p w14:paraId="41741E43"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54" w:name="_Toc516579494"/>
            <w:r w:rsidRPr="00EB3961">
              <w:rPr>
                <w:rFonts w:ascii="Franklin Gothic Book" w:eastAsia="Times New Roman" w:hAnsi="Franklin Gothic Book" w:cs="Times New Roman"/>
                <w:color w:val="000000"/>
                <w:sz w:val="22"/>
                <w:szCs w:val="22"/>
              </w:rPr>
              <w:t>Phone_Secondary</w:t>
            </w:r>
            <w:bookmarkEnd w:id="54"/>
          </w:p>
        </w:tc>
        <w:tc>
          <w:tcPr>
            <w:tcW w:w="1844" w:type="dxa"/>
            <w:tcBorders>
              <w:top w:val="nil"/>
              <w:left w:val="nil"/>
              <w:bottom w:val="nil"/>
              <w:right w:val="nil"/>
            </w:tcBorders>
            <w:shd w:val="clear" w:color="D9D9D9" w:fill="D9D9D9"/>
            <w:noWrap/>
            <w:vAlign w:val="bottom"/>
            <w:hideMark/>
          </w:tcPr>
          <w:p w14:paraId="1EB9C889"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55" w:name="_Toc516579495"/>
            <w:r w:rsidRPr="00EB3961">
              <w:rPr>
                <w:rFonts w:ascii="Franklin Gothic Book" w:eastAsia="Times New Roman" w:hAnsi="Franklin Gothic Book" w:cs="Times New Roman"/>
                <w:color w:val="000000"/>
                <w:sz w:val="22"/>
                <w:szCs w:val="22"/>
              </w:rPr>
              <w:t>varchar2(size)</w:t>
            </w:r>
            <w:bookmarkEnd w:id="55"/>
          </w:p>
        </w:tc>
        <w:tc>
          <w:tcPr>
            <w:tcW w:w="990" w:type="dxa"/>
            <w:tcBorders>
              <w:top w:val="nil"/>
              <w:left w:val="nil"/>
              <w:bottom w:val="nil"/>
              <w:right w:val="nil"/>
            </w:tcBorders>
            <w:shd w:val="clear" w:color="D9D9D9" w:fill="D9D9D9"/>
            <w:noWrap/>
            <w:vAlign w:val="bottom"/>
            <w:hideMark/>
          </w:tcPr>
          <w:p w14:paraId="584EE6B1"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56" w:name="_Toc516579496"/>
            <w:r w:rsidRPr="00EB3961">
              <w:rPr>
                <w:rFonts w:ascii="Franklin Gothic Book" w:eastAsia="Times New Roman" w:hAnsi="Franklin Gothic Book" w:cs="Times New Roman"/>
                <w:color w:val="000000"/>
                <w:sz w:val="22"/>
                <w:szCs w:val="22"/>
              </w:rPr>
              <w:t>9</w:t>
            </w:r>
            <w:bookmarkEnd w:id="56"/>
          </w:p>
        </w:tc>
        <w:tc>
          <w:tcPr>
            <w:tcW w:w="1260" w:type="dxa"/>
            <w:tcBorders>
              <w:top w:val="nil"/>
              <w:left w:val="nil"/>
              <w:bottom w:val="nil"/>
              <w:right w:val="nil"/>
            </w:tcBorders>
            <w:shd w:val="clear" w:color="D9D9D9" w:fill="D9D9D9"/>
            <w:noWrap/>
            <w:vAlign w:val="bottom"/>
            <w:hideMark/>
          </w:tcPr>
          <w:p w14:paraId="65F4F39C"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D9D9D9" w:fill="D9D9D9"/>
            <w:noWrap/>
            <w:vAlign w:val="bottom"/>
            <w:hideMark/>
          </w:tcPr>
          <w:p w14:paraId="01328350"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48742383" w14:textId="77777777" w:rsidTr="00660645">
        <w:trPr>
          <w:trHeight w:val="315"/>
        </w:trPr>
        <w:tc>
          <w:tcPr>
            <w:tcW w:w="2926" w:type="dxa"/>
            <w:tcBorders>
              <w:top w:val="nil"/>
              <w:left w:val="nil"/>
              <w:bottom w:val="nil"/>
              <w:right w:val="nil"/>
            </w:tcBorders>
            <w:shd w:val="clear" w:color="auto" w:fill="auto"/>
            <w:noWrap/>
            <w:vAlign w:val="bottom"/>
            <w:hideMark/>
          </w:tcPr>
          <w:p w14:paraId="1670E11C"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57" w:name="_Toc516579497"/>
            <w:r w:rsidRPr="00EB3961">
              <w:rPr>
                <w:rFonts w:ascii="Franklin Gothic Book" w:eastAsia="Times New Roman" w:hAnsi="Franklin Gothic Book" w:cs="Times New Roman"/>
                <w:color w:val="000000"/>
                <w:sz w:val="22"/>
                <w:szCs w:val="22"/>
              </w:rPr>
              <w:t>Address_Street</w:t>
            </w:r>
            <w:bookmarkEnd w:id="57"/>
          </w:p>
        </w:tc>
        <w:tc>
          <w:tcPr>
            <w:tcW w:w="1844" w:type="dxa"/>
            <w:tcBorders>
              <w:top w:val="nil"/>
              <w:left w:val="nil"/>
              <w:bottom w:val="nil"/>
              <w:right w:val="nil"/>
            </w:tcBorders>
            <w:shd w:val="clear" w:color="auto" w:fill="auto"/>
            <w:noWrap/>
            <w:vAlign w:val="bottom"/>
            <w:hideMark/>
          </w:tcPr>
          <w:p w14:paraId="0378AB88"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58" w:name="_Toc516579498"/>
            <w:r w:rsidRPr="00EB3961">
              <w:rPr>
                <w:rFonts w:ascii="Franklin Gothic Book" w:eastAsia="Times New Roman" w:hAnsi="Franklin Gothic Book" w:cs="Times New Roman"/>
                <w:color w:val="000000"/>
                <w:sz w:val="22"/>
                <w:szCs w:val="22"/>
              </w:rPr>
              <w:t>varchar2(size)</w:t>
            </w:r>
            <w:bookmarkEnd w:id="58"/>
          </w:p>
        </w:tc>
        <w:tc>
          <w:tcPr>
            <w:tcW w:w="990" w:type="dxa"/>
            <w:tcBorders>
              <w:top w:val="nil"/>
              <w:left w:val="nil"/>
              <w:bottom w:val="nil"/>
              <w:right w:val="nil"/>
            </w:tcBorders>
            <w:shd w:val="clear" w:color="auto" w:fill="auto"/>
            <w:noWrap/>
            <w:vAlign w:val="bottom"/>
            <w:hideMark/>
          </w:tcPr>
          <w:p w14:paraId="47592CA7"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59" w:name="_Toc516579499"/>
            <w:r w:rsidRPr="00EB3961">
              <w:rPr>
                <w:rFonts w:ascii="Franklin Gothic Book" w:eastAsia="Times New Roman" w:hAnsi="Franklin Gothic Book" w:cs="Times New Roman"/>
                <w:color w:val="000000"/>
                <w:sz w:val="22"/>
                <w:szCs w:val="22"/>
              </w:rPr>
              <w:t>60</w:t>
            </w:r>
            <w:bookmarkEnd w:id="59"/>
          </w:p>
        </w:tc>
        <w:tc>
          <w:tcPr>
            <w:tcW w:w="1260" w:type="dxa"/>
            <w:tcBorders>
              <w:top w:val="nil"/>
              <w:left w:val="nil"/>
              <w:bottom w:val="nil"/>
              <w:right w:val="nil"/>
            </w:tcBorders>
            <w:shd w:val="clear" w:color="auto" w:fill="auto"/>
            <w:noWrap/>
            <w:vAlign w:val="bottom"/>
            <w:hideMark/>
          </w:tcPr>
          <w:p w14:paraId="4312D341"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auto" w:fill="auto"/>
            <w:noWrap/>
            <w:vAlign w:val="bottom"/>
            <w:hideMark/>
          </w:tcPr>
          <w:p w14:paraId="443F38D5"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47CE6FB0" w14:textId="77777777" w:rsidTr="00660645">
        <w:trPr>
          <w:trHeight w:val="315"/>
        </w:trPr>
        <w:tc>
          <w:tcPr>
            <w:tcW w:w="2926" w:type="dxa"/>
            <w:tcBorders>
              <w:top w:val="nil"/>
              <w:left w:val="nil"/>
              <w:bottom w:val="nil"/>
              <w:right w:val="nil"/>
            </w:tcBorders>
            <w:shd w:val="clear" w:color="D9D9D9" w:fill="D9D9D9"/>
            <w:noWrap/>
            <w:vAlign w:val="bottom"/>
            <w:hideMark/>
          </w:tcPr>
          <w:p w14:paraId="2A833427"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60" w:name="_Toc516579500"/>
            <w:r w:rsidRPr="00EB3961">
              <w:rPr>
                <w:rFonts w:ascii="Franklin Gothic Book" w:eastAsia="Times New Roman" w:hAnsi="Franklin Gothic Book" w:cs="Times New Roman"/>
                <w:color w:val="000000"/>
                <w:sz w:val="22"/>
                <w:szCs w:val="22"/>
              </w:rPr>
              <w:t>Address_Apt</w:t>
            </w:r>
            <w:bookmarkEnd w:id="60"/>
          </w:p>
        </w:tc>
        <w:tc>
          <w:tcPr>
            <w:tcW w:w="1844" w:type="dxa"/>
            <w:tcBorders>
              <w:top w:val="nil"/>
              <w:left w:val="nil"/>
              <w:bottom w:val="nil"/>
              <w:right w:val="nil"/>
            </w:tcBorders>
            <w:shd w:val="clear" w:color="D9D9D9" w:fill="D9D9D9"/>
            <w:noWrap/>
            <w:vAlign w:val="bottom"/>
            <w:hideMark/>
          </w:tcPr>
          <w:p w14:paraId="067494AA"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61" w:name="_Toc516579501"/>
            <w:r w:rsidRPr="00EB3961">
              <w:rPr>
                <w:rFonts w:ascii="Franklin Gothic Book" w:eastAsia="Times New Roman" w:hAnsi="Franklin Gothic Book" w:cs="Times New Roman"/>
                <w:color w:val="000000"/>
                <w:sz w:val="22"/>
                <w:szCs w:val="22"/>
              </w:rPr>
              <w:t>varchar2(size)</w:t>
            </w:r>
            <w:bookmarkEnd w:id="61"/>
          </w:p>
        </w:tc>
        <w:tc>
          <w:tcPr>
            <w:tcW w:w="990" w:type="dxa"/>
            <w:tcBorders>
              <w:top w:val="nil"/>
              <w:left w:val="nil"/>
              <w:bottom w:val="nil"/>
              <w:right w:val="nil"/>
            </w:tcBorders>
            <w:shd w:val="clear" w:color="D9D9D9" w:fill="D9D9D9"/>
            <w:noWrap/>
            <w:vAlign w:val="bottom"/>
            <w:hideMark/>
          </w:tcPr>
          <w:p w14:paraId="4177DEBA"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62" w:name="_Toc516579502"/>
            <w:r w:rsidRPr="00EB3961">
              <w:rPr>
                <w:rFonts w:ascii="Franklin Gothic Book" w:eastAsia="Times New Roman" w:hAnsi="Franklin Gothic Book" w:cs="Times New Roman"/>
                <w:color w:val="000000"/>
                <w:sz w:val="22"/>
                <w:szCs w:val="22"/>
              </w:rPr>
              <w:t>10</w:t>
            </w:r>
            <w:bookmarkEnd w:id="62"/>
          </w:p>
        </w:tc>
        <w:tc>
          <w:tcPr>
            <w:tcW w:w="1260" w:type="dxa"/>
            <w:tcBorders>
              <w:top w:val="nil"/>
              <w:left w:val="nil"/>
              <w:bottom w:val="nil"/>
              <w:right w:val="nil"/>
            </w:tcBorders>
            <w:shd w:val="clear" w:color="D9D9D9" w:fill="D9D9D9"/>
            <w:noWrap/>
            <w:vAlign w:val="bottom"/>
            <w:hideMark/>
          </w:tcPr>
          <w:p w14:paraId="2EA85C6A"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D9D9D9" w:fill="D9D9D9"/>
            <w:noWrap/>
            <w:vAlign w:val="bottom"/>
            <w:hideMark/>
          </w:tcPr>
          <w:p w14:paraId="0BEE15FE"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6A6C758B" w14:textId="77777777" w:rsidTr="00660645">
        <w:trPr>
          <w:trHeight w:val="315"/>
        </w:trPr>
        <w:tc>
          <w:tcPr>
            <w:tcW w:w="2926" w:type="dxa"/>
            <w:tcBorders>
              <w:top w:val="nil"/>
              <w:left w:val="nil"/>
              <w:bottom w:val="nil"/>
              <w:right w:val="nil"/>
            </w:tcBorders>
            <w:shd w:val="clear" w:color="auto" w:fill="auto"/>
            <w:noWrap/>
            <w:vAlign w:val="bottom"/>
            <w:hideMark/>
          </w:tcPr>
          <w:p w14:paraId="559F988A"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63" w:name="_Toc516579503"/>
            <w:r w:rsidRPr="00EB3961">
              <w:rPr>
                <w:rFonts w:ascii="Franklin Gothic Book" w:eastAsia="Times New Roman" w:hAnsi="Franklin Gothic Book" w:cs="Times New Roman"/>
                <w:color w:val="000000"/>
                <w:sz w:val="22"/>
                <w:szCs w:val="22"/>
              </w:rPr>
              <w:t>City</w:t>
            </w:r>
            <w:bookmarkEnd w:id="63"/>
          </w:p>
        </w:tc>
        <w:tc>
          <w:tcPr>
            <w:tcW w:w="1844" w:type="dxa"/>
            <w:tcBorders>
              <w:top w:val="nil"/>
              <w:left w:val="nil"/>
              <w:bottom w:val="nil"/>
              <w:right w:val="nil"/>
            </w:tcBorders>
            <w:shd w:val="clear" w:color="auto" w:fill="auto"/>
            <w:noWrap/>
            <w:vAlign w:val="bottom"/>
            <w:hideMark/>
          </w:tcPr>
          <w:p w14:paraId="66ABCBA9"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64" w:name="_Toc516579504"/>
            <w:r w:rsidRPr="00EB3961">
              <w:rPr>
                <w:rFonts w:ascii="Franklin Gothic Book" w:eastAsia="Times New Roman" w:hAnsi="Franklin Gothic Book" w:cs="Times New Roman"/>
                <w:color w:val="000000"/>
                <w:sz w:val="22"/>
                <w:szCs w:val="22"/>
              </w:rPr>
              <w:t>varchar2(size)</w:t>
            </w:r>
            <w:bookmarkEnd w:id="64"/>
          </w:p>
        </w:tc>
        <w:tc>
          <w:tcPr>
            <w:tcW w:w="990" w:type="dxa"/>
            <w:tcBorders>
              <w:top w:val="nil"/>
              <w:left w:val="nil"/>
              <w:bottom w:val="nil"/>
              <w:right w:val="nil"/>
            </w:tcBorders>
            <w:shd w:val="clear" w:color="auto" w:fill="auto"/>
            <w:noWrap/>
            <w:vAlign w:val="bottom"/>
            <w:hideMark/>
          </w:tcPr>
          <w:p w14:paraId="67B0F0F4"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65" w:name="_Toc516579505"/>
            <w:r w:rsidRPr="00EB3961">
              <w:rPr>
                <w:rFonts w:ascii="Franklin Gothic Book" w:eastAsia="Times New Roman" w:hAnsi="Franklin Gothic Book" w:cs="Times New Roman"/>
                <w:color w:val="000000"/>
                <w:sz w:val="22"/>
                <w:szCs w:val="22"/>
              </w:rPr>
              <w:t>40</w:t>
            </w:r>
            <w:bookmarkEnd w:id="65"/>
          </w:p>
        </w:tc>
        <w:tc>
          <w:tcPr>
            <w:tcW w:w="1260" w:type="dxa"/>
            <w:tcBorders>
              <w:top w:val="nil"/>
              <w:left w:val="nil"/>
              <w:bottom w:val="nil"/>
              <w:right w:val="nil"/>
            </w:tcBorders>
            <w:shd w:val="clear" w:color="auto" w:fill="auto"/>
            <w:noWrap/>
            <w:vAlign w:val="bottom"/>
            <w:hideMark/>
          </w:tcPr>
          <w:p w14:paraId="0A18A353"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auto" w:fill="auto"/>
            <w:noWrap/>
            <w:vAlign w:val="bottom"/>
            <w:hideMark/>
          </w:tcPr>
          <w:p w14:paraId="6E3E6318"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26D6E2D5" w14:textId="77777777" w:rsidTr="00660645">
        <w:trPr>
          <w:trHeight w:val="315"/>
        </w:trPr>
        <w:tc>
          <w:tcPr>
            <w:tcW w:w="2926" w:type="dxa"/>
            <w:tcBorders>
              <w:top w:val="nil"/>
              <w:left w:val="nil"/>
              <w:bottom w:val="nil"/>
              <w:right w:val="nil"/>
            </w:tcBorders>
            <w:shd w:val="clear" w:color="D9D9D9" w:fill="D9D9D9"/>
            <w:noWrap/>
            <w:vAlign w:val="bottom"/>
            <w:hideMark/>
          </w:tcPr>
          <w:p w14:paraId="5DE65001"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66" w:name="_Toc516579506"/>
            <w:r w:rsidRPr="00EB3961">
              <w:rPr>
                <w:rFonts w:ascii="Franklin Gothic Book" w:eastAsia="Times New Roman" w:hAnsi="Franklin Gothic Book" w:cs="Times New Roman"/>
                <w:color w:val="000000"/>
                <w:sz w:val="22"/>
                <w:szCs w:val="22"/>
              </w:rPr>
              <w:t>State</w:t>
            </w:r>
            <w:bookmarkEnd w:id="66"/>
          </w:p>
        </w:tc>
        <w:tc>
          <w:tcPr>
            <w:tcW w:w="1844" w:type="dxa"/>
            <w:tcBorders>
              <w:top w:val="nil"/>
              <w:left w:val="nil"/>
              <w:bottom w:val="nil"/>
              <w:right w:val="nil"/>
            </w:tcBorders>
            <w:shd w:val="clear" w:color="D9D9D9" w:fill="D9D9D9"/>
            <w:noWrap/>
            <w:vAlign w:val="bottom"/>
            <w:hideMark/>
          </w:tcPr>
          <w:p w14:paraId="67980F87"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67" w:name="_Toc516579507"/>
            <w:r w:rsidRPr="00EB3961">
              <w:rPr>
                <w:rFonts w:ascii="Franklin Gothic Book" w:eastAsia="Times New Roman" w:hAnsi="Franklin Gothic Book" w:cs="Times New Roman"/>
                <w:color w:val="000000"/>
                <w:sz w:val="22"/>
                <w:szCs w:val="22"/>
              </w:rPr>
              <w:t>char(size)</w:t>
            </w:r>
            <w:bookmarkEnd w:id="67"/>
          </w:p>
        </w:tc>
        <w:tc>
          <w:tcPr>
            <w:tcW w:w="990" w:type="dxa"/>
            <w:tcBorders>
              <w:top w:val="nil"/>
              <w:left w:val="nil"/>
              <w:bottom w:val="nil"/>
              <w:right w:val="nil"/>
            </w:tcBorders>
            <w:shd w:val="clear" w:color="D9D9D9" w:fill="D9D9D9"/>
            <w:noWrap/>
            <w:vAlign w:val="bottom"/>
            <w:hideMark/>
          </w:tcPr>
          <w:p w14:paraId="4F988DBA"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68" w:name="_Toc516579508"/>
            <w:r w:rsidRPr="00EB3961">
              <w:rPr>
                <w:rFonts w:ascii="Franklin Gothic Book" w:eastAsia="Times New Roman" w:hAnsi="Franklin Gothic Book" w:cs="Times New Roman"/>
                <w:color w:val="000000"/>
                <w:sz w:val="22"/>
                <w:szCs w:val="22"/>
              </w:rPr>
              <w:t>2</w:t>
            </w:r>
            <w:bookmarkEnd w:id="68"/>
          </w:p>
        </w:tc>
        <w:tc>
          <w:tcPr>
            <w:tcW w:w="1260" w:type="dxa"/>
            <w:tcBorders>
              <w:top w:val="nil"/>
              <w:left w:val="nil"/>
              <w:bottom w:val="nil"/>
              <w:right w:val="nil"/>
            </w:tcBorders>
            <w:shd w:val="clear" w:color="D9D9D9" w:fill="D9D9D9"/>
            <w:noWrap/>
            <w:vAlign w:val="bottom"/>
            <w:hideMark/>
          </w:tcPr>
          <w:p w14:paraId="2A81F0B0"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D9D9D9" w:fill="D9D9D9"/>
            <w:noWrap/>
            <w:vAlign w:val="bottom"/>
            <w:hideMark/>
          </w:tcPr>
          <w:p w14:paraId="55FB5ACA"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1B752B30" w14:textId="77777777" w:rsidTr="00660645">
        <w:trPr>
          <w:trHeight w:val="315"/>
        </w:trPr>
        <w:tc>
          <w:tcPr>
            <w:tcW w:w="2926" w:type="dxa"/>
            <w:tcBorders>
              <w:top w:val="nil"/>
              <w:left w:val="nil"/>
              <w:bottom w:val="nil"/>
              <w:right w:val="nil"/>
            </w:tcBorders>
            <w:shd w:val="clear" w:color="auto" w:fill="auto"/>
            <w:noWrap/>
            <w:vAlign w:val="bottom"/>
            <w:hideMark/>
          </w:tcPr>
          <w:p w14:paraId="1CC8CAFD"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69" w:name="_Toc516579509"/>
            <w:r w:rsidRPr="00EB3961">
              <w:rPr>
                <w:rFonts w:ascii="Franklin Gothic Book" w:eastAsia="Times New Roman" w:hAnsi="Franklin Gothic Book" w:cs="Times New Roman"/>
                <w:color w:val="000000"/>
                <w:sz w:val="22"/>
                <w:szCs w:val="22"/>
              </w:rPr>
              <w:t>Zip</w:t>
            </w:r>
            <w:bookmarkEnd w:id="69"/>
          </w:p>
        </w:tc>
        <w:tc>
          <w:tcPr>
            <w:tcW w:w="1844" w:type="dxa"/>
            <w:tcBorders>
              <w:top w:val="nil"/>
              <w:left w:val="nil"/>
              <w:bottom w:val="nil"/>
              <w:right w:val="nil"/>
            </w:tcBorders>
            <w:shd w:val="clear" w:color="auto" w:fill="auto"/>
            <w:noWrap/>
            <w:vAlign w:val="bottom"/>
            <w:hideMark/>
          </w:tcPr>
          <w:p w14:paraId="5E201BEF"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70" w:name="_Toc516579510"/>
            <w:r w:rsidRPr="00EB3961">
              <w:rPr>
                <w:rFonts w:ascii="Franklin Gothic Book" w:eastAsia="Times New Roman" w:hAnsi="Franklin Gothic Book" w:cs="Times New Roman"/>
                <w:color w:val="000000"/>
                <w:sz w:val="22"/>
                <w:szCs w:val="22"/>
              </w:rPr>
              <w:t>char(size)</w:t>
            </w:r>
            <w:bookmarkEnd w:id="70"/>
          </w:p>
        </w:tc>
        <w:tc>
          <w:tcPr>
            <w:tcW w:w="990" w:type="dxa"/>
            <w:tcBorders>
              <w:top w:val="nil"/>
              <w:left w:val="nil"/>
              <w:bottom w:val="nil"/>
              <w:right w:val="nil"/>
            </w:tcBorders>
            <w:shd w:val="clear" w:color="auto" w:fill="auto"/>
            <w:noWrap/>
            <w:vAlign w:val="bottom"/>
            <w:hideMark/>
          </w:tcPr>
          <w:p w14:paraId="10DC795E"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71" w:name="_Toc516579511"/>
            <w:r w:rsidRPr="00EB3961">
              <w:rPr>
                <w:rFonts w:ascii="Franklin Gothic Book" w:eastAsia="Times New Roman" w:hAnsi="Franklin Gothic Book" w:cs="Times New Roman"/>
                <w:color w:val="000000"/>
                <w:sz w:val="22"/>
                <w:szCs w:val="22"/>
              </w:rPr>
              <w:t>5</w:t>
            </w:r>
            <w:bookmarkEnd w:id="71"/>
          </w:p>
        </w:tc>
        <w:tc>
          <w:tcPr>
            <w:tcW w:w="1260" w:type="dxa"/>
            <w:tcBorders>
              <w:top w:val="nil"/>
              <w:left w:val="nil"/>
              <w:bottom w:val="nil"/>
              <w:right w:val="nil"/>
            </w:tcBorders>
            <w:shd w:val="clear" w:color="auto" w:fill="auto"/>
            <w:noWrap/>
            <w:vAlign w:val="bottom"/>
            <w:hideMark/>
          </w:tcPr>
          <w:p w14:paraId="7528C0F2"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auto" w:fill="auto"/>
            <w:noWrap/>
            <w:vAlign w:val="bottom"/>
            <w:hideMark/>
          </w:tcPr>
          <w:p w14:paraId="377EEDCA"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14C28B24" w14:textId="77777777" w:rsidTr="00660645">
        <w:trPr>
          <w:trHeight w:val="315"/>
        </w:trPr>
        <w:tc>
          <w:tcPr>
            <w:tcW w:w="2926" w:type="dxa"/>
            <w:tcBorders>
              <w:top w:val="nil"/>
              <w:left w:val="nil"/>
              <w:bottom w:val="nil"/>
              <w:right w:val="nil"/>
            </w:tcBorders>
            <w:shd w:val="clear" w:color="D9D9D9" w:fill="D9D9D9"/>
            <w:noWrap/>
            <w:vAlign w:val="bottom"/>
            <w:hideMark/>
          </w:tcPr>
          <w:p w14:paraId="79068AE1"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72" w:name="_Toc516579512"/>
            <w:r w:rsidRPr="00EB3961">
              <w:rPr>
                <w:rFonts w:ascii="Franklin Gothic Book" w:eastAsia="Times New Roman" w:hAnsi="Franklin Gothic Book" w:cs="Times New Roman"/>
                <w:color w:val="000000"/>
                <w:sz w:val="22"/>
                <w:szCs w:val="22"/>
              </w:rPr>
              <w:t>Email</w:t>
            </w:r>
            <w:bookmarkEnd w:id="72"/>
          </w:p>
        </w:tc>
        <w:tc>
          <w:tcPr>
            <w:tcW w:w="1844" w:type="dxa"/>
            <w:tcBorders>
              <w:top w:val="nil"/>
              <w:left w:val="nil"/>
              <w:bottom w:val="nil"/>
              <w:right w:val="nil"/>
            </w:tcBorders>
            <w:shd w:val="clear" w:color="D9D9D9" w:fill="D9D9D9"/>
            <w:noWrap/>
            <w:vAlign w:val="bottom"/>
            <w:hideMark/>
          </w:tcPr>
          <w:p w14:paraId="0B0ACDA8"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73" w:name="_Toc516579513"/>
            <w:r w:rsidRPr="00EB3961">
              <w:rPr>
                <w:rFonts w:ascii="Franklin Gothic Book" w:eastAsia="Times New Roman" w:hAnsi="Franklin Gothic Book" w:cs="Times New Roman"/>
                <w:color w:val="000000"/>
                <w:sz w:val="22"/>
                <w:szCs w:val="22"/>
              </w:rPr>
              <w:t>varchar2(size)</w:t>
            </w:r>
            <w:bookmarkEnd w:id="73"/>
          </w:p>
        </w:tc>
        <w:tc>
          <w:tcPr>
            <w:tcW w:w="990" w:type="dxa"/>
            <w:tcBorders>
              <w:top w:val="nil"/>
              <w:left w:val="nil"/>
              <w:bottom w:val="nil"/>
              <w:right w:val="nil"/>
            </w:tcBorders>
            <w:shd w:val="clear" w:color="D9D9D9" w:fill="D9D9D9"/>
            <w:noWrap/>
            <w:vAlign w:val="bottom"/>
            <w:hideMark/>
          </w:tcPr>
          <w:p w14:paraId="38805982"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74" w:name="_Toc516579514"/>
            <w:r w:rsidRPr="00EB3961">
              <w:rPr>
                <w:rFonts w:ascii="Franklin Gothic Book" w:eastAsia="Times New Roman" w:hAnsi="Franklin Gothic Book" w:cs="Times New Roman"/>
                <w:color w:val="000000"/>
                <w:sz w:val="22"/>
                <w:szCs w:val="22"/>
              </w:rPr>
              <w:t>50</w:t>
            </w:r>
            <w:bookmarkEnd w:id="74"/>
          </w:p>
        </w:tc>
        <w:tc>
          <w:tcPr>
            <w:tcW w:w="1260" w:type="dxa"/>
            <w:tcBorders>
              <w:top w:val="nil"/>
              <w:left w:val="nil"/>
              <w:bottom w:val="nil"/>
              <w:right w:val="nil"/>
            </w:tcBorders>
            <w:shd w:val="clear" w:color="D9D9D9" w:fill="D9D9D9"/>
            <w:noWrap/>
            <w:vAlign w:val="bottom"/>
            <w:hideMark/>
          </w:tcPr>
          <w:p w14:paraId="2EF6A1E6"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D9D9D9" w:fill="D9D9D9"/>
            <w:noWrap/>
            <w:vAlign w:val="bottom"/>
            <w:hideMark/>
          </w:tcPr>
          <w:p w14:paraId="46ADCDF2"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66053926" w14:textId="77777777" w:rsidTr="00660645">
        <w:trPr>
          <w:trHeight w:val="315"/>
        </w:trPr>
        <w:tc>
          <w:tcPr>
            <w:tcW w:w="2926" w:type="dxa"/>
            <w:tcBorders>
              <w:top w:val="nil"/>
              <w:left w:val="nil"/>
              <w:bottom w:val="nil"/>
              <w:right w:val="nil"/>
            </w:tcBorders>
            <w:shd w:val="clear" w:color="auto" w:fill="auto"/>
            <w:noWrap/>
            <w:vAlign w:val="bottom"/>
            <w:hideMark/>
          </w:tcPr>
          <w:p w14:paraId="0660AFD6"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75" w:name="_Toc516579515"/>
            <w:r w:rsidRPr="00EB3961">
              <w:rPr>
                <w:rFonts w:ascii="Franklin Gothic Book" w:eastAsia="Times New Roman" w:hAnsi="Franklin Gothic Book" w:cs="Times New Roman"/>
                <w:color w:val="000000"/>
                <w:sz w:val="22"/>
                <w:szCs w:val="22"/>
              </w:rPr>
              <w:t>Alt_Family_Mem_First_Name</w:t>
            </w:r>
            <w:bookmarkEnd w:id="75"/>
          </w:p>
        </w:tc>
        <w:tc>
          <w:tcPr>
            <w:tcW w:w="1844" w:type="dxa"/>
            <w:tcBorders>
              <w:top w:val="nil"/>
              <w:left w:val="nil"/>
              <w:bottom w:val="nil"/>
              <w:right w:val="nil"/>
            </w:tcBorders>
            <w:shd w:val="clear" w:color="auto" w:fill="auto"/>
            <w:noWrap/>
            <w:vAlign w:val="bottom"/>
            <w:hideMark/>
          </w:tcPr>
          <w:p w14:paraId="46464A5B"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76" w:name="_Toc516579516"/>
            <w:r w:rsidRPr="00EB3961">
              <w:rPr>
                <w:rFonts w:ascii="Franklin Gothic Book" w:eastAsia="Times New Roman" w:hAnsi="Franklin Gothic Book" w:cs="Times New Roman"/>
                <w:color w:val="000000"/>
                <w:sz w:val="22"/>
                <w:szCs w:val="22"/>
              </w:rPr>
              <w:t>varchar2(size)</w:t>
            </w:r>
            <w:bookmarkEnd w:id="76"/>
          </w:p>
        </w:tc>
        <w:tc>
          <w:tcPr>
            <w:tcW w:w="990" w:type="dxa"/>
            <w:tcBorders>
              <w:top w:val="nil"/>
              <w:left w:val="nil"/>
              <w:bottom w:val="nil"/>
              <w:right w:val="nil"/>
            </w:tcBorders>
            <w:shd w:val="clear" w:color="auto" w:fill="auto"/>
            <w:noWrap/>
            <w:vAlign w:val="bottom"/>
            <w:hideMark/>
          </w:tcPr>
          <w:p w14:paraId="119F65F2"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77" w:name="_Toc516579517"/>
            <w:r w:rsidRPr="00EB3961">
              <w:rPr>
                <w:rFonts w:ascii="Franklin Gothic Book" w:eastAsia="Times New Roman" w:hAnsi="Franklin Gothic Book" w:cs="Times New Roman"/>
                <w:color w:val="000000"/>
                <w:sz w:val="22"/>
                <w:szCs w:val="22"/>
              </w:rPr>
              <w:t>40</w:t>
            </w:r>
            <w:bookmarkEnd w:id="77"/>
          </w:p>
        </w:tc>
        <w:tc>
          <w:tcPr>
            <w:tcW w:w="1260" w:type="dxa"/>
            <w:tcBorders>
              <w:top w:val="nil"/>
              <w:left w:val="nil"/>
              <w:bottom w:val="nil"/>
              <w:right w:val="nil"/>
            </w:tcBorders>
            <w:shd w:val="clear" w:color="auto" w:fill="auto"/>
            <w:noWrap/>
            <w:vAlign w:val="bottom"/>
            <w:hideMark/>
          </w:tcPr>
          <w:p w14:paraId="2B16A312"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auto" w:fill="auto"/>
            <w:noWrap/>
            <w:vAlign w:val="bottom"/>
            <w:hideMark/>
          </w:tcPr>
          <w:p w14:paraId="1E7ABF2F"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78" w:name="_Toc516579518"/>
            <w:r w:rsidRPr="00EB3961">
              <w:rPr>
                <w:rFonts w:ascii="Franklin Gothic Book" w:eastAsia="Times New Roman" w:hAnsi="Franklin Gothic Book" w:cs="Times New Roman"/>
                <w:color w:val="000000"/>
                <w:sz w:val="22"/>
                <w:szCs w:val="22"/>
              </w:rPr>
              <w:t>Can pick up animal in lieu of primary parent being unavailible</w:t>
            </w:r>
            <w:bookmarkEnd w:id="78"/>
          </w:p>
        </w:tc>
      </w:tr>
      <w:tr w:rsidR="00EB3961" w:rsidRPr="00EB3961" w14:paraId="0A5F4FAC" w14:textId="77777777" w:rsidTr="00660645">
        <w:trPr>
          <w:trHeight w:val="315"/>
        </w:trPr>
        <w:tc>
          <w:tcPr>
            <w:tcW w:w="2926" w:type="dxa"/>
            <w:tcBorders>
              <w:top w:val="nil"/>
              <w:left w:val="nil"/>
              <w:bottom w:val="nil"/>
              <w:right w:val="nil"/>
            </w:tcBorders>
            <w:shd w:val="clear" w:color="D9D9D9" w:fill="D9D9D9"/>
            <w:noWrap/>
            <w:vAlign w:val="bottom"/>
            <w:hideMark/>
          </w:tcPr>
          <w:p w14:paraId="716E6727"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79" w:name="_Toc516579519"/>
            <w:r w:rsidRPr="00EB3961">
              <w:rPr>
                <w:rFonts w:ascii="Franklin Gothic Book" w:eastAsia="Times New Roman" w:hAnsi="Franklin Gothic Book" w:cs="Times New Roman"/>
                <w:color w:val="000000"/>
                <w:sz w:val="22"/>
                <w:szCs w:val="22"/>
              </w:rPr>
              <w:t>Alt_Family_Mem_Last_Name</w:t>
            </w:r>
            <w:bookmarkEnd w:id="79"/>
          </w:p>
        </w:tc>
        <w:tc>
          <w:tcPr>
            <w:tcW w:w="1844" w:type="dxa"/>
            <w:tcBorders>
              <w:top w:val="nil"/>
              <w:left w:val="nil"/>
              <w:bottom w:val="nil"/>
              <w:right w:val="nil"/>
            </w:tcBorders>
            <w:shd w:val="clear" w:color="D9D9D9" w:fill="D9D9D9"/>
            <w:noWrap/>
            <w:vAlign w:val="bottom"/>
            <w:hideMark/>
          </w:tcPr>
          <w:p w14:paraId="33784924"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80" w:name="_Toc516579520"/>
            <w:r w:rsidRPr="00EB3961">
              <w:rPr>
                <w:rFonts w:ascii="Franklin Gothic Book" w:eastAsia="Times New Roman" w:hAnsi="Franklin Gothic Book" w:cs="Times New Roman"/>
                <w:color w:val="000000"/>
                <w:sz w:val="22"/>
                <w:szCs w:val="22"/>
              </w:rPr>
              <w:t>varchar2(size)</w:t>
            </w:r>
            <w:bookmarkEnd w:id="80"/>
          </w:p>
        </w:tc>
        <w:tc>
          <w:tcPr>
            <w:tcW w:w="990" w:type="dxa"/>
            <w:tcBorders>
              <w:top w:val="nil"/>
              <w:left w:val="nil"/>
              <w:bottom w:val="nil"/>
              <w:right w:val="nil"/>
            </w:tcBorders>
            <w:shd w:val="clear" w:color="D9D9D9" w:fill="D9D9D9"/>
            <w:noWrap/>
            <w:vAlign w:val="bottom"/>
            <w:hideMark/>
          </w:tcPr>
          <w:p w14:paraId="289ABB3A"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81" w:name="_Toc516579521"/>
            <w:r w:rsidRPr="00EB3961">
              <w:rPr>
                <w:rFonts w:ascii="Franklin Gothic Book" w:eastAsia="Times New Roman" w:hAnsi="Franklin Gothic Book" w:cs="Times New Roman"/>
                <w:color w:val="000000"/>
                <w:sz w:val="22"/>
                <w:szCs w:val="22"/>
              </w:rPr>
              <w:t>40</w:t>
            </w:r>
            <w:bookmarkEnd w:id="81"/>
          </w:p>
        </w:tc>
        <w:tc>
          <w:tcPr>
            <w:tcW w:w="1260" w:type="dxa"/>
            <w:tcBorders>
              <w:top w:val="nil"/>
              <w:left w:val="nil"/>
              <w:bottom w:val="nil"/>
              <w:right w:val="nil"/>
            </w:tcBorders>
            <w:shd w:val="clear" w:color="D9D9D9" w:fill="D9D9D9"/>
            <w:noWrap/>
            <w:vAlign w:val="bottom"/>
            <w:hideMark/>
          </w:tcPr>
          <w:p w14:paraId="530D6F0B"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D9D9D9" w:fill="D9D9D9"/>
            <w:noWrap/>
            <w:vAlign w:val="bottom"/>
            <w:hideMark/>
          </w:tcPr>
          <w:p w14:paraId="4569E412"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54C3DF46" w14:textId="77777777" w:rsidTr="00660645">
        <w:trPr>
          <w:trHeight w:val="315"/>
        </w:trPr>
        <w:tc>
          <w:tcPr>
            <w:tcW w:w="2926" w:type="dxa"/>
            <w:tcBorders>
              <w:top w:val="nil"/>
              <w:left w:val="nil"/>
              <w:bottom w:val="nil"/>
              <w:right w:val="nil"/>
            </w:tcBorders>
            <w:shd w:val="clear" w:color="auto" w:fill="auto"/>
            <w:noWrap/>
            <w:vAlign w:val="bottom"/>
            <w:hideMark/>
          </w:tcPr>
          <w:p w14:paraId="058037C1"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82" w:name="_Toc516579522"/>
            <w:r w:rsidRPr="00EB3961">
              <w:rPr>
                <w:rFonts w:ascii="Franklin Gothic Book" w:eastAsia="Times New Roman" w:hAnsi="Franklin Gothic Book" w:cs="Times New Roman"/>
                <w:color w:val="000000"/>
                <w:sz w:val="22"/>
                <w:szCs w:val="22"/>
              </w:rPr>
              <w:t>Alt_Family_Mem_Phone</w:t>
            </w:r>
            <w:bookmarkEnd w:id="82"/>
          </w:p>
        </w:tc>
        <w:tc>
          <w:tcPr>
            <w:tcW w:w="1844" w:type="dxa"/>
            <w:tcBorders>
              <w:top w:val="nil"/>
              <w:left w:val="nil"/>
              <w:bottom w:val="nil"/>
              <w:right w:val="nil"/>
            </w:tcBorders>
            <w:shd w:val="clear" w:color="auto" w:fill="auto"/>
            <w:noWrap/>
            <w:vAlign w:val="bottom"/>
            <w:hideMark/>
          </w:tcPr>
          <w:p w14:paraId="22E7986B"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83" w:name="_Toc516579523"/>
            <w:r w:rsidRPr="00EB3961">
              <w:rPr>
                <w:rFonts w:ascii="Franklin Gothic Book" w:eastAsia="Times New Roman" w:hAnsi="Franklin Gothic Book" w:cs="Times New Roman"/>
                <w:color w:val="000000"/>
                <w:sz w:val="22"/>
                <w:szCs w:val="22"/>
              </w:rPr>
              <w:t>varchar2(size)</w:t>
            </w:r>
            <w:bookmarkEnd w:id="83"/>
          </w:p>
        </w:tc>
        <w:tc>
          <w:tcPr>
            <w:tcW w:w="990" w:type="dxa"/>
            <w:tcBorders>
              <w:top w:val="nil"/>
              <w:left w:val="nil"/>
              <w:bottom w:val="nil"/>
              <w:right w:val="nil"/>
            </w:tcBorders>
            <w:shd w:val="clear" w:color="auto" w:fill="auto"/>
            <w:noWrap/>
            <w:vAlign w:val="bottom"/>
            <w:hideMark/>
          </w:tcPr>
          <w:p w14:paraId="29CF0848"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84" w:name="_Toc516579524"/>
            <w:r w:rsidRPr="00EB3961">
              <w:rPr>
                <w:rFonts w:ascii="Franklin Gothic Book" w:eastAsia="Times New Roman" w:hAnsi="Franklin Gothic Book" w:cs="Times New Roman"/>
                <w:color w:val="000000"/>
                <w:sz w:val="22"/>
                <w:szCs w:val="22"/>
              </w:rPr>
              <w:t>9</w:t>
            </w:r>
            <w:bookmarkEnd w:id="84"/>
          </w:p>
        </w:tc>
        <w:tc>
          <w:tcPr>
            <w:tcW w:w="1260" w:type="dxa"/>
            <w:tcBorders>
              <w:top w:val="nil"/>
              <w:left w:val="nil"/>
              <w:bottom w:val="nil"/>
              <w:right w:val="nil"/>
            </w:tcBorders>
            <w:shd w:val="clear" w:color="auto" w:fill="auto"/>
            <w:noWrap/>
            <w:vAlign w:val="bottom"/>
            <w:hideMark/>
          </w:tcPr>
          <w:p w14:paraId="067D699B"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auto" w:fill="auto"/>
            <w:noWrap/>
            <w:vAlign w:val="bottom"/>
            <w:hideMark/>
          </w:tcPr>
          <w:p w14:paraId="144922AC"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3D7C5C7C" w14:textId="77777777" w:rsidTr="00660645">
        <w:trPr>
          <w:trHeight w:val="315"/>
        </w:trPr>
        <w:tc>
          <w:tcPr>
            <w:tcW w:w="2926" w:type="dxa"/>
            <w:tcBorders>
              <w:top w:val="nil"/>
              <w:left w:val="nil"/>
              <w:bottom w:val="nil"/>
              <w:right w:val="nil"/>
            </w:tcBorders>
            <w:shd w:val="clear" w:color="D9D9D9" w:fill="D9D9D9"/>
            <w:noWrap/>
            <w:vAlign w:val="bottom"/>
            <w:hideMark/>
          </w:tcPr>
          <w:p w14:paraId="79596282"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85" w:name="_Toc516579525"/>
            <w:r w:rsidRPr="00EB3961">
              <w:rPr>
                <w:rFonts w:ascii="Franklin Gothic Book" w:eastAsia="Times New Roman" w:hAnsi="Franklin Gothic Book" w:cs="Times New Roman"/>
                <w:color w:val="000000"/>
                <w:sz w:val="22"/>
                <w:szCs w:val="22"/>
              </w:rPr>
              <w:t>Emerg_Cont_First_Name</w:t>
            </w:r>
            <w:bookmarkEnd w:id="85"/>
          </w:p>
        </w:tc>
        <w:tc>
          <w:tcPr>
            <w:tcW w:w="1844" w:type="dxa"/>
            <w:tcBorders>
              <w:top w:val="nil"/>
              <w:left w:val="nil"/>
              <w:bottom w:val="nil"/>
              <w:right w:val="nil"/>
            </w:tcBorders>
            <w:shd w:val="clear" w:color="D9D9D9" w:fill="D9D9D9"/>
            <w:noWrap/>
            <w:vAlign w:val="bottom"/>
            <w:hideMark/>
          </w:tcPr>
          <w:p w14:paraId="75250C82"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86" w:name="_Toc516579526"/>
            <w:r w:rsidRPr="00EB3961">
              <w:rPr>
                <w:rFonts w:ascii="Franklin Gothic Book" w:eastAsia="Times New Roman" w:hAnsi="Franklin Gothic Book" w:cs="Times New Roman"/>
                <w:color w:val="000000"/>
                <w:sz w:val="22"/>
                <w:szCs w:val="22"/>
              </w:rPr>
              <w:t>varchar2(size)</w:t>
            </w:r>
            <w:bookmarkEnd w:id="86"/>
          </w:p>
        </w:tc>
        <w:tc>
          <w:tcPr>
            <w:tcW w:w="990" w:type="dxa"/>
            <w:tcBorders>
              <w:top w:val="nil"/>
              <w:left w:val="nil"/>
              <w:bottom w:val="nil"/>
              <w:right w:val="nil"/>
            </w:tcBorders>
            <w:shd w:val="clear" w:color="D9D9D9" w:fill="D9D9D9"/>
            <w:noWrap/>
            <w:vAlign w:val="bottom"/>
            <w:hideMark/>
          </w:tcPr>
          <w:p w14:paraId="295DDE06"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87" w:name="_Toc516579527"/>
            <w:r w:rsidRPr="00EB3961">
              <w:rPr>
                <w:rFonts w:ascii="Franklin Gothic Book" w:eastAsia="Times New Roman" w:hAnsi="Franklin Gothic Book" w:cs="Times New Roman"/>
                <w:color w:val="000000"/>
                <w:sz w:val="22"/>
                <w:szCs w:val="22"/>
              </w:rPr>
              <w:t>40</w:t>
            </w:r>
            <w:bookmarkEnd w:id="87"/>
          </w:p>
        </w:tc>
        <w:tc>
          <w:tcPr>
            <w:tcW w:w="1260" w:type="dxa"/>
            <w:tcBorders>
              <w:top w:val="nil"/>
              <w:left w:val="nil"/>
              <w:bottom w:val="nil"/>
              <w:right w:val="nil"/>
            </w:tcBorders>
            <w:shd w:val="clear" w:color="D9D9D9" w:fill="D9D9D9"/>
            <w:noWrap/>
            <w:vAlign w:val="bottom"/>
            <w:hideMark/>
          </w:tcPr>
          <w:p w14:paraId="111B5D55"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D9D9D9" w:fill="D9D9D9"/>
            <w:noWrap/>
            <w:vAlign w:val="bottom"/>
            <w:hideMark/>
          </w:tcPr>
          <w:p w14:paraId="61D82E7D" w14:textId="332184F5"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88" w:name="_Toc516579528"/>
            <w:r w:rsidRPr="00EB3961">
              <w:rPr>
                <w:rFonts w:ascii="Franklin Gothic Book" w:eastAsia="Times New Roman" w:hAnsi="Franklin Gothic Book" w:cs="Times New Roman"/>
                <w:color w:val="000000"/>
                <w:sz w:val="22"/>
                <w:szCs w:val="22"/>
              </w:rPr>
              <w:t xml:space="preserve">For when there is an emergency and no other contact is </w:t>
            </w:r>
            <w:del w:id="89" w:author="Hicks, James K." w:date="2018-06-12T22:06:00Z">
              <w:r w:rsidRPr="00EB3961" w:rsidDel="00166DB9">
                <w:rPr>
                  <w:rFonts w:ascii="Franklin Gothic Book" w:eastAsia="Times New Roman" w:hAnsi="Franklin Gothic Book" w:cs="Times New Roman"/>
                  <w:color w:val="000000"/>
                  <w:sz w:val="22"/>
                  <w:szCs w:val="22"/>
                </w:rPr>
                <w:delText>availible</w:delText>
              </w:r>
            </w:del>
            <w:ins w:id="90" w:author="Hicks, James K." w:date="2018-06-12T22:06:00Z">
              <w:r w:rsidR="00166DB9" w:rsidRPr="00EB3961">
                <w:rPr>
                  <w:rFonts w:ascii="Franklin Gothic Book" w:eastAsia="Times New Roman" w:hAnsi="Franklin Gothic Book" w:cs="Times New Roman"/>
                  <w:color w:val="000000"/>
                  <w:sz w:val="22"/>
                  <w:szCs w:val="22"/>
                </w:rPr>
                <w:t>available</w:t>
              </w:r>
            </w:ins>
            <w:r w:rsidRPr="00EB3961">
              <w:rPr>
                <w:rFonts w:ascii="Franklin Gothic Book" w:eastAsia="Times New Roman" w:hAnsi="Franklin Gothic Book" w:cs="Times New Roman"/>
                <w:color w:val="000000"/>
                <w:sz w:val="22"/>
                <w:szCs w:val="22"/>
              </w:rPr>
              <w:t>.</w:t>
            </w:r>
            <w:bookmarkEnd w:id="88"/>
          </w:p>
        </w:tc>
      </w:tr>
      <w:tr w:rsidR="00EB3961" w:rsidRPr="00EB3961" w14:paraId="56FF0505" w14:textId="77777777" w:rsidTr="00660645">
        <w:trPr>
          <w:trHeight w:val="315"/>
        </w:trPr>
        <w:tc>
          <w:tcPr>
            <w:tcW w:w="2926" w:type="dxa"/>
            <w:tcBorders>
              <w:top w:val="nil"/>
              <w:left w:val="nil"/>
              <w:bottom w:val="nil"/>
              <w:right w:val="nil"/>
            </w:tcBorders>
            <w:shd w:val="clear" w:color="auto" w:fill="auto"/>
            <w:noWrap/>
            <w:vAlign w:val="bottom"/>
            <w:hideMark/>
          </w:tcPr>
          <w:p w14:paraId="66F4CA2D"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91" w:name="_Toc516579529"/>
            <w:r w:rsidRPr="00EB3961">
              <w:rPr>
                <w:rFonts w:ascii="Franklin Gothic Book" w:eastAsia="Times New Roman" w:hAnsi="Franklin Gothic Book" w:cs="Times New Roman"/>
                <w:color w:val="000000"/>
                <w:sz w:val="22"/>
                <w:szCs w:val="22"/>
              </w:rPr>
              <w:t>Emerg_Cont_Last_Name</w:t>
            </w:r>
            <w:bookmarkEnd w:id="91"/>
          </w:p>
        </w:tc>
        <w:tc>
          <w:tcPr>
            <w:tcW w:w="1844" w:type="dxa"/>
            <w:tcBorders>
              <w:top w:val="nil"/>
              <w:left w:val="nil"/>
              <w:bottom w:val="nil"/>
              <w:right w:val="nil"/>
            </w:tcBorders>
            <w:shd w:val="clear" w:color="auto" w:fill="auto"/>
            <w:noWrap/>
            <w:vAlign w:val="bottom"/>
            <w:hideMark/>
          </w:tcPr>
          <w:p w14:paraId="57FD04FA"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92" w:name="_Toc516579530"/>
            <w:r w:rsidRPr="00EB3961">
              <w:rPr>
                <w:rFonts w:ascii="Franklin Gothic Book" w:eastAsia="Times New Roman" w:hAnsi="Franklin Gothic Book" w:cs="Times New Roman"/>
                <w:color w:val="000000"/>
                <w:sz w:val="22"/>
                <w:szCs w:val="22"/>
              </w:rPr>
              <w:t>varchar2(size)</w:t>
            </w:r>
            <w:bookmarkEnd w:id="92"/>
          </w:p>
        </w:tc>
        <w:tc>
          <w:tcPr>
            <w:tcW w:w="990" w:type="dxa"/>
            <w:tcBorders>
              <w:top w:val="nil"/>
              <w:left w:val="nil"/>
              <w:bottom w:val="nil"/>
              <w:right w:val="nil"/>
            </w:tcBorders>
            <w:shd w:val="clear" w:color="auto" w:fill="auto"/>
            <w:noWrap/>
            <w:vAlign w:val="bottom"/>
            <w:hideMark/>
          </w:tcPr>
          <w:p w14:paraId="20B4C27D"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93" w:name="_Toc516579531"/>
            <w:r w:rsidRPr="00EB3961">
              <w:rPr>
                <w:rFonts w:ascii="Franklin Gothic Book" w:eastAsia="Times New Roman" w:hAnsi="Franklin Gothic Book" w:cs="Times New Roman"/>
                <w:color w:val="000000"/>
                <w:sz w:val="22"/>
                <w:szCs w:val="22"/>
              </w:rPr>
              <w:t>40</w:t>
            </w:r>
            <w:bookmarkEnd w:id="93"/>
          </w:p>
        </w:tc>
        <w:tc>
          <w:tcPr>
            <w:tcW w:w="1260" w:type="dxa"/>
            <w:tcBorders>
              <w:top w:val="nil"/>
              <w:left w:val="nil"/>
              <w:bottom w:val="nil"/>
              <w:right w:val="nil"/>
            </w:tcBorders>
            <w:shd w:val="clear" w:color="auto" w:fill="auto"/>
            <w:noWrap/>
            <w:vAlign w:val="bottom"/>
            <w:hideMark/>
          </w:tcPr>
          <w:p w14:paraId="5195FCD1"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auto" w:fill="auto"/>
            <w:noWrap/>
            <w:vAlign w:val="bottom"/>
            <w:hideMark/>
          </w:tcPr>
          <w:p w14:paraId="0210BBBD"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7125CFC3" w14:textId="77777777" w:rsidTr="00660645">
        <w:trPr>
          <w:trHeight w:val="315"/>
        </w:trPr>
        <w:tc>
          <w:tcPr>
            <w:tcW w:w="2926" w:type="dxa"/>
            <w:tcBorders>
              <w:top w:val="nil"/>
              <w:left w:val="nil"/>
              <w:bottom w:val="single" w:sz="8" w:space="0" w:color="000000"/>
              <w:right w:val="nil"/>
            </w:tcBorders>
            <w:shd w:val="clear" w:color="D9D9D9" w:fill="D9D9D9"/>
            <w:noWrap/>
            <w:vAlign w:val="bottom"/>
            <w:hideMark/>
          </w:tcPr>
          <w:p w14:paraId="107075FA"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94" w:name="_Toc516579532"/>
            <w:r w:rsidRPr="00EB3961">
              <w:rPr>
                <w:rFonts w:ascii="Franklin Gothic Book" w:eastAsia="Times New Roman" w:hAnsi="Franklin Gothic Book" w:cs="Times New Roman"/>
                <w:color w:val="000000"/>
                <w:sz w:val="22"/>
                <w:szCs w:val="22"/>
              </w:rPr>
              <w:t>Emerg_Cont_Phone</w:t>
            </w:r>
            <w:bookmarkEnd w:id="94"/>
          </w:p>
        </w:tc>
        <w:tc>
          <w:tcPr>
            <w:tcW w:w="1844" w:type="dxa"/>
            <w:tcBorders>
              <w:top w:val="nil"/>
              <w:left w:val="nil"/>
              <w:bottom w:val="single" w:sz="8" w:space="0" w:color="000000"/>
              <w:right w:val="nil"/>
            </w:tcBorders>
            <w:shd w:val="clear" w:color="D9D9D9" w:fill="D9D9D9"/>
            <w:noWrap/>
            <w:vAlign w:val="bottom"/>
            <w:hideMark/>
          </w:tcPr>
          <w:p w14:paraId="456AA42E"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95" w:name="_Toc516579533"/>
            <w:r w:rsidRPr="00EB3961">
              <w:rPr>
                <w:rFonts w:ascii="Franklin Gothic Book" w:eastAsia="Times New Roman" w:hAnsi="Franklin Gothic Book" w:cs="Times New Roman"/>
                <w:color w:val="000000"/>
                <w:sz w:val="22"/>
                <w:szCs w:val="22"/>
              </w:rPr>
              <w:t>varchar2(size)</w:t>
            </w:r>
            <w:bookmarkEnd w:id="95"/>
          </w:p>
        </w:tc>
        <w:tc>
          <w:tcPr>
            <w:tcW w:w="990" w:type="dxa"/>
            <w:tcBorders>
              <w:top w:val="nil"/>
              <w:left w:val="nil"/>
              <w:bottom w:val="single" w:sz="8" w:space="0" w:color="000000"/>
              <w:right w:val="nil"/>
            </w:tcBorders>
            <w:shd w:val="clear" w:color="D9D9D9" w:fill="D9D9D9"/>
            <w:noWrap/>
            <w:vAlign w:val="bottom"/>
            <w:hideMark/>
          </w:tcPr>
          <w:p w14:paraId="27294092"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96" w:name="_Toc516579534"/>
            <w:r w:rsidRPr="00EB3961">
              <w:rPr>
                <w:rFonts w:ascii="Franklin Gothic Book" w:eastAsia="Times New Roman" w:hAnsi="Franklin Gothic Book" w:cs="Times New Roman"/>
                <w:color w:val="000000"/>
                <w:sz w:val="22"/>
                <w:szCs w:val="22"/>
              </w:rPr>
              <w:t>9</w:t>
            </w:r>
            <w:bookmarkEnd w:id="96"/>
          </w:p>
        </w:tc>
        <w:tc>
          <w:tcPr>
            <w:tcW w:w="1260" w:type="dxa"/>
            <w:tcBorders>
              <w:top w:val="nil"/>
              <w:left w:val="nil"/>
              <w:bottom w:val="single" w:sz="8" w:space="0" w:color="000000"/>
              <w:right w:val="nil"/>
            </w:tcBorders>
            <w:shd w:val="clear" w:color="D9D9D9" w:fill="D9D9D9"/>
            <w:noWrap/>
            <w:vAlign w:val="bottom"/>
            <w:hideMark/>
          </w:tcPr>
          <w:p w14:paraId="749EDBEE"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single" w:sz="8" w:space="0" w:color="000000"/>
              <w:right w:val="nil"/>
            </w:tcBorders>
            <w:shd w:val="clear" w:color="D9D9D9" w:fill="D9D9D9"/>
            <w:noWrap/>
            <w:vAlign w:val="bottom"/>
            <w:hideMark/>
          </w:tcPr>
          <w:p w14:paraId="0D6830D3"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6AB31D3B" w14:textId="77777777" w:rsidTr="00660645">
        <w:trPr>
          <w:trHeight w:val="315"/>
        </w:trPr>
        <w:tc>
          <w:tcPr>
            <w:tcW w:w="2926" w:type="dxa"/>
            <w:tcBorders>
              <w:top w:val="nil"/>
              <w:left w:val="nil"/>
              <w:bottom w:val="nil"/>
              <w:right w:val="nil"/>
            </w:tcBorders>
            <w:shd w:val="clear" w:color="auto" w:fill="auto"/>
            <w:noWrap/>
            <w:vAlign w:val="bottom"/>
            <w:hideMark/>
          </w:tcPr>
          <w:p w14:paraId="52A0661F"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1844" w:type="dxa"/>
            <w:tcBorders>
              <w:top w:val="nil"/>
              <w:left w:val="nil"/>
              <w:bottom w:val="nil"/>
              <w:right w:val="nil"/>
            </w:tcBorders>
            <w:shd w:val="clear" w:color="auto" w:fill="auto"/>
            <w:noWrap/>
            <w:vAlign w:val="bottom"/>
            <w:hideMark/>
          </w:tcPr>
          <w:p w14:paraId="6E7A9DE2"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107D325"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1260" w:type="dxa"/>
            <w:tcBorders>
              <w:top w:val="nil"/>
              <w:left w:val="nil"/>
              <w:bottom w:val="nil"/>
              <w:right w:val="nil"/>
            </w:tcBorders>
            <w:shd w:val="clear" w:color="auto" w:fill="auto"/>
            <w:noWrap/>
            <w:vAlign w:val="bottom"/>
            <w:hideMark/>
          </w:tcPr>
          <w:p w14:paraId="543C2FF2"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24083A59"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r>
      <w:tr w:rsidR="00EB3961" w:rsidRPr="00EB3961" w14:paraId="26FE3266" w14:textId="77777777" w:rsidTr="00660645">
        <w:trPr>
          <w:trHeight w:val="390"/>
        </w:trPr>
        <w:tc>
          <w:tcPr>
            <w:tcW w:w="2926" w:type="dxa"/>
            <w:tcBorders>
              <w:top w:val="nil"/>
              <w:left w:val="nil"/>
              <w:bottom w:val="nil"/>
              <w:right w:val="nil"/>
            </w:tcBorders>
            <w:shd w:val="clear" w:color="4CB5D3" w:fill="4CB5D3"/>
            <w:noWrap/>
            <w:vAlign w:val="bottom"/>
            <w:hideMark/>
          </w:tcPr>
          <w:p w14:paraId="74754369"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bookmarkStart w:id="97" w:name="_Toc516579535"/>
            <w:r w:rsidRPr="00EB3961">
              <w:rPr>
                <w:rFonts w:ascii="Franklin Gothic Book" w:eastAsia="Times New Roman" w:hAnsi="Franklin Gothic Book" w:cs="Times New Roman"/>
                <w:b/>
                <w:bCs/>
                <w:color w:val="FFFFFF"/>
                <w:sz w:val="28"/>
                <w:szCs w:val="28"/>
              </w:rPr>
              <w:t>Pet</w:t>
            </w:r>
            <w:bookmarkEnd w:id="97"/>
          </w:p>
        </w:tc>
        <w:tc>
          <w:tcPr>
            <w:tcW w:w="1844" w:type="dxa"/>
            <w:tcBorders>
              <w:top w:val="nil"/>
              <w:left w:val="nil"/>
              <w:bottom w:val="nil"/>
              <w:right w:val="nil"/>
            </w:tcBorders>
            <w:shd w:val="clear" w:color="4CB5D3" w:fill="4CB5D3"/>
            <w:noWrap/>
            <w:vAlign w:val="bottom"/>
            <w:hideMark/>
          </w:tcPr>
          <w:p w14:paraId="51A81153"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bookmarkStart w:id="98" w:name="_Toc516579536"/>
            <w:r w:rsidRPr="00EB3961">
              <w:rPr>
                <w:rFonts w:ascii="Franklin Gothic Book" w:eastAsia="Times New Roman" w:hAnsi="Franklin Gothic Book" w:cs="Times New Roman"/>
                <w:b/>
                <w:bCs/>
                <w:color w:val="FFFFFF"/>
                <w:sz w:val="28"/>
                <w:szCs w:val="28"/>
              </w:rPr>
              <w:t>Table</w:t>
            </w:r>
            <w:bookmarkEnd w:id="98"/>
          </w:p>
        </w:tc>
        <w:tc>
          <w:tcPr>
            <w:tcW w:w="990" w:type="dxa"/>
            <w:tcBorders>
              <w:top w:val="nil"/>
              <w:left w:val="nil"/>
              <w:bottom w:val="nil"/>
              <w:right w:val="nil"/>
            </w:tcBorders>
            <w:shd w:val="clear" w:color="auto" w:fill="auto"/>
            <w:noWrap/>
            <w:vAlign w:val="bottom"/>
            <w:hideMark/>
          </w:tcPr>
          <w:p w14:paraId="37AD727F"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p>
        </w:tc>
        <w:tc>
          <w:tcPr>
            <w:tcW w:w="1260" w:type="dxa"/>
            <w:tcBorders>
              <w:top w:val="nil"/>
              <w:left w:val="nil"/>
              <w:bottom w:val="nil"/>
              <w:right w:val="nil"/>
            </w:tcBorders>
            <w:shd w:val="clear" w:color="auto" w:fill="auto"/>
            <w:noWrap/>
            <w:vAlign w:val="bottom"/>
            <w:hideMark/>
          </w:tcPr>
          <w:p w14:paraId="140E47B5"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02E1AEDE"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r>
      <w:tr w:rsidR="00EB3961" w:rsidRPr="00EB3961" w14:paraId="707D667A" w14:textId="77777777" w:rsidTr="00660645">
        <w:trPr>
          <w:trHeight w:val="315"/>
        </w:trPr>
        <w:tc>
          <w:tcPr>
            <w:tcW w:w="2926" w:type="dxa"/>
            <w:tcBorders>
              <w:top w:val="single" w:sz="8" w:space="0" w:color="000000"/>
              <w:left w:val="nil"/>
              <w:bottom w:val="single" w:sz="8" w:space="0" w:color="000000"/>
              <w:right w:val="nil"/>
            </w:tcBorders>
            <w:shd w:val="clear" w:color="4CB5D3" w:fill="4CB5D3"/>
            <w:noWrap/>
            <w:vAlign w:val="bottom"/>
            <w:hideMark/>
          </w:tcPr>
          <w:p w14:paraId="00E02BEF"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99" w:name="_Toc516579537"/>
            <w:r w:rsidRPr="00EB3961">
              <w:rPr>
                <w:rFonts w:ascii="Franklin Gothic Book" w:eastAsia="Times New Roman" w:hAnsi="Franklin Gothic Book" w:cs="Times New Roman"/>
                <w:b/>
                <w:bCs/>
                <w:color w:val="FFFFFF"/>
                <w:sz w:val="22"/>
                <w:szCs w:val="22"/>
              </w:rPr>
              <w:t>Attribute Name</w:t>
            </w:r>
            <w:bookmarkEnd w:id="99"/>
          </w:p>
        </w:tc>
        <w:tc>
          <w:tcPr>
            <w:tcW w:w="1844" w:type="dxa"/>
            <w:tcBorders>
              <w:top w:val="single" w:sz="8" w:space="0" w:color="000000"/>
              <w:left w:val="nil"/>
              <w:bottom w:val="single" w:sz="8" w:space="0" w:color="000000"/>
              <w:right w:val="nil"/>
            </w:tcBorders>
            <w:shd w:val="clear" w:color="4CB5D3" w:fill="4CB5D3"/>
            <w:noWrap/>
            <w:vAlign w:val="bottom"/>
            <w:hideMark/>
          </w:tcPr>
          <w:p w14:paraId="33020EC5"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100" w:name="_Toc516579538"/>
            <w:r w:rsidRPr="00EB3961">
              <w:rPr>
                <w:rFonts w:ascii="Franklin Gothic Book" w:eastAsia="Times New Roman" w:hAnsi="Franklin Gothic Book" w:cs="Times New Roman"/>
                <w:b/>
                <w:bCs/>
                <w:color w:val="FFFFFF"/>
                <w:sz w:val="22"/>
                <w:szCs w:val="22"/>
              </w:rPr>
              <w:t>Data Type</w:t>
            </w:r>
            <w:bookmarkEnd w:id="100"/>
          </w:p>
        </w:tc>
        <w:tc>
          <w:tcPr>
            <w:tcW w:w="990" w:type="dxa"/>
            <w:tcBorders>
              <w:top w:val="single" w:sz="8" w:space="0" w:color="000000"/>
              <w:left w:val="nil"/>
              <w:bottom w:val="single" w:sz="8" w:space="0" w:color="000000"/>
              <w:right w:val="nil"/>
            </w:tcBorders>
            <w:shd w:val="clear" w:color="4CB5D3" w:fill="4CB5D3"/>
            <w:noWrap/>
            <w:vAlign w:val="bottom"/>
            <w:hideMark/>
          </w:tcPr>
          <w:p w14:paraId="70FD7614"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101" w:name="_Toc516579539"/>
            <w:r w:rsidRPr="00EB3961">
              <w:rPr>
                <w:rFonts w:ascii="Franklin Gothic Book" w:eastAsia="Times New Roman" w:hAnsi="Franklin Gothic Book" w:cs="Times New Roman"/>
                <w:b/>
                <w:bCs/>
                <w:color w:val="FFFFFF"/>
                <w:sz w:val="22"/>
                <w:szCs w:val="22"/>
              </w:rPr>
              <w:t>Size</w:t>
            </w:r>
            <w:bookmarkEnd w:id="101"/>
          </w:p>
        </w:tc>
        <w:tc>
          <w:tcPr>
            <w:tcW w:w="1260" w:type="dxa"/>
            <w:tcBorders>
              <w:top w:val="single" w:sz="8" w:space="0" w:color="000000"/>
              <w:left w:val="nil"/>
              <w:bottom w:val="single" w:sz="8" w:space="0" w:color="000000"/>
              <w:right w:val="nil"/>
            </w:tcBorders>
            <w:shd w:val="clear" w:color="4CB5D3" w:fill="4CB5D3"/>
            <w:noWrap/>
            <w:vAlign w:val="bottom"/>
            <w:hideMark/>
          </w:tcPr>
          <w:p w14:paraId="46A7D2CA"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102" w:name="_Toc516579540"/>
            <w:r w:rsidRPr="00EB3961">
              <w:rPr>
                <w:rFonts w:ascii="Franklin Gothic Book" w:eastAsia="Times New Roman" w:hAnsi="Franklin Gothic Book" w:cs="Times New Roman"/>
                <w:b/>
                <w:bCs/>
                <w:color w:val="FFFFFF"/>
                <w:sz w:val="22"/>
                <w:szCs w:val="22"/>
              </w:rPr>
              <w:t>Constraint</w:t>
            </w:r>
            <w:bookmarkEnd w:id="102"/>
          </w:p>
        </w:tc>
        <w:tc>
          <w:tcPr>
            <w:tcW w:w="3870" w:type="dxa"/>
            <w:tcBorders>
              <w:top w:val="single" w:sz="8" w:space="0" w:color="000000"/>
              <w:left w:val="nil"/>
              <w:bottom w:val="single" w:sz="8" w:space="0" w:color="000000"/>
              <w:right w:val="nil"/>
            </w:tcBorders>
            <w:shd w:val="clear" w:color="4CB5D3" w:fill="4CB5D3"/>
            <w:noWrap/>
            <w:vAlign w:val="bottom"/>
            <w:hideMark/>
          </w:tcPr>
          <w:p w14:paraId="2F4E78CF"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103" w:name="_Toc516579541"/>
            <w:r w:rsidRPr="00EB3961">
              <w:rPr>
                <w:rFonts w:ascii="Franklin Gothic Book" w:eastAsia="Times New Roman" w:hAnsi="Franklin Gothic Book" w:cs="Times New Roman"/>
                <w:b/>
                <w:bCs/>
                <w:color w:val="FFFFFF"/>
                <w:sz w:val="22"/>
                <w:szCs w:val="22"/>
              </w:rPr>
              <w:t>Notes</w:t>
            </w:r>
            <w:bookmarkEnd w:id="103"/>
          </w:p>
        </w:tc>
      </w:tr>
      <w:tr w:rsidR="00EB3961" w:rsidRPr="00EB3961" w14:paraId="2EB4BD9B" w14:textId="77777777" w:rsidTr="00660645">
        <w:trPr>
          <w:trHeight w:val="315"/>
        </w:trPr>
        <w:tc>
          <w:tcPr>
            <w:tcW w:w="2926" w:type="dxa"/>
            <w:tcBorders>
              <w:top w:val="nil"/>
              <w:left w:val="nil"/>
              <w:bottom w:val="nil"/>
              <w:right w:val="nil"/>
            </w:tcBorders>
            <w:shd w:val="clear" w:color="D9D9D9" w:fill="D9D9D9"/>
            <w:noWrap/>
            <w:vAlign w:val="bottom"/>
            <w:hideMark/>
          </w:tcPr>
          <w:p w14:paraId="15D148E3"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04" w:name="_Toc516579542"/>
            <w:r w:rsidRPr="00EB3961">
              <w:rPr>
                <w:rFonts w:ascii="Franklin Gothic Book" w:eastAsia="Times New Roman" w:hAnsi="Franklin Gothic Book" w:cs="Times New Roman"/>
                <w:color w:val="000000"/>
                <w:sz w:val="22"/>
                <w:szCs w:val="22"/>
              </w:rPr>
              <w:t>PetID</w:t>
            </w:r>
            <w:bookmarkEnd w:id="104"/>
          </w:p>
        </w:tc>
        <w:tc>
          <w:tcPr>
            <w:tcW w:w="1844" w:type="dxa"/>
            <w:tcBorders>
              <w:top w:val="nil"/>
              <w:left w:val="nil"/>
              <w:bottom w:val="nil"/>
              <w:right w:val="nil"/>
            </w:tcBorders>
            <w:shd w:val="clear" w:color="D9D9D9" w:fill="D9D9D9"/>
            <w:noWrap/>
            <w:vAlign w:val="bottom"/>
            <w:hideMark/>
          </w:tcPr>
          <w:p w14:paraId="18E5FBF7"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05" w:name="_Toc516579543"/>
            <w:r w:rsidRPr="00EB3961">
              <w:rPr>
                <w:rFonts w:ascii="Franklin Gothic Book" w:eastAsia="Times New Roman" w:hAnsi="Franklin Gothic Book" w:cs="Times New Roman"/>
                <w:color w:val="000000"/>
                <w:sz w:val="22"/>
                <w:szCs w:val="22"/>
              </w:rPr>
              <w:t>number(p,s)</w:t>
            </w:r>
            <w:bookmarkEnd w:id="105"/>
          </w:p>
        </w:tc>
        <w:tc>
          <w:tcPr>
            <w:tcW w:w="990" w:type="dxa"/>
            <w:tcBorders>
              <w:top w:val="nil"/>
              <w:left w:val="nil"/>
              <w:bottom w:val="nil"/>
              <w:right w:val="nil"/>
            </w:tcBorders>
            <w:shd w:val="clear" w:color="D9D9D9" w:fill="D9D9D9"/>
            <w:noWrap/>
            <w:vAlign w:val="bottom"/>
            <w:hideMark/>
          </w:tcPr>
          <w:p w14:paraId="4A0001DB"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106" w:name="_Toc516579544"/>
            <w:r w:rsidRPr="00EB3961">
              <w:rPr>
                <w:rFonts w:ascii="Franklin Gothic Book" w:eastAsia="Times New Roman" w:hAnsi="Franklin Gothic Book" w:cs="Times New Roman"/>
                <w:color w:val="000000"/>
                <w:sz w:val="22"/>
                <w:szCs w:val="22"/>
              </w:rPr>
              <w:t>12</w:t>
            </w:r>
            <w:bookmarkEnd w:id="106"/>
          </w:p>
        </w:tc>
        <w:tc>
          <w:tcPr>
            <w:tcW w:w="1260" w:type="dxa"/>
            <w:tcBorders>
              <w:top w:val="nil"/>
              <w:left w:val="nil"/>
              <w:bottom w:val="nil"/>
              <w:right w:val="nil"/>
            </w:tcBorders>
            <w:shd w:val="clear" w:color="D9D9D9" w:fill="D9D9D9"/>
            <w:noWrap/>
            <w:vAlign w:val="bottom"/>
            <w:hideMark/>
          </w:tcPr>
          <w:p w14:paraId="7D540133"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07" w:name="_Toc516579545"/>
            <w:r w:rsidRPr="00EB3961">
              <w:rPr>
                <w:rFonts w:ascii="Franklin Gothic Book" w:eastAsia="Times New Roman" w:hAnsi="Franklin Gothic Book" w:cs="Times New Roman"/>
                <w:color w:val="000000"/>
                <w:sz w:val="22"/>
                <w:szCs w:val="22"/>
              </w:rPr>
              <w:t>PRIMARY KEY</w:t>
            </w:r>
            <w:bookmarkEnd w:id="107"/>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nil"/>
              <w:right w:val="nil"/>
            </w:tcBorders>
            <w:shd w:val="clear" w:color="D9D9D9" w:fill="D9D9D9"/>
            <w:noWrap/>
            <w:vAlign w:val="bottom"/>
            <w:hideMark/>
          </w:tcPr>
          <w:p w14:paraId="1ABF0F25"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r>
      <w:tr w:rsidR="00EB3961" w:rsidRPr="00EB3961" w14:paraId="3FC3704A" w14:textId="77777777" w:rsidTr="00660645">
        <w:trPr>
          <w:trHeight w:val="315"/>
        </w:trPr>
        <w:tc>
          <w:tcPr>
            <w:tcW w:w="2926" w:type="dxa"/>
            <w:tcBorders>
              <w:top w:val="nil"/>
              <w:left w:val="nil"/>
              <w:bottom w:val="nil"/>
              <w:right w:val="nil"/>
            </w:tcBorders>
            <w:shd w:val="clear" w:color="auto" w:fill="auto"/>
            <w:noWrap/>
            <w:vAlign w:val="bottom"/>
            <w:hideMark/>
          </w:tcPr>
          <w:p w14:paraId="66DAC1DE"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08" w:name="_Toc516579546"/>
            <w:r w:rsidRPr="00EB3961">
              <w:rPr>
                <w:rFonts w:ascii="Franklin Gothic Book" w:eastAsia="Times New Roman" w:hAnsi="Franklin Gothic Book" w:cs="Times New Roman"/>
                <w:color w:val="000000"/>
                <w:sz w:val="22"/>
                <w:szCs w:val="22"/>
              </w:rPr>
              <w:t>OwnerID</w:t>
            </w:r>
            <w:bookmarkEnd w:id="108"/>
          </w:p>
        </w:tc>
        <w:tc>
          <w:tcPr>
            <w:tcW w:w="1844" w:type="dxa"/>
            <w:tcBorders>
              <w:top w:val="nil"/>
              <w:left w:val="nil"/>
              <w:bottom w:val="nil"/>
              <w:right w:val="nil"/>
            </w:tcBorders>
            <w:shd w:val="clear" w:color="auto" w:fill="auto"/>
            <w:noWrap/>
            <w:vAlign w:val="bottom"/>
            <w:hideMark/>
          </w:tcPr>
          <w:p w14:paraId="714C4454"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09" w:name="_Toc516579547"/>
            <w:r w:rsidRPr="00EB3961">
              <w:rPr>
                <w:rFonts w:ascii="Franklin Gothic Book" w:eastAsia="Times New Roman" w:hAnsi="Franklin Gothic Book" w:cs="Times New Roman"/>
                <w:color w:val="000000"/>
                <w:sz w:val="22"/>
                <w:szCs w:val="22"/>
              </w:rPr>
              <w:t>number(p,s)</w:t>
            </w:r>
            <w:bookmarkEnd w:id="109"/>
          </w:p>
        </w:tc>
        <w:tc>
          <w:tcPr>
            <w:tcW w:w="990" w:type="dxa"/>
            <w:tcBorders>
              <w:top w:val="nil"/>
              <w:left w:val="nil"/>
              <w:bottom w:val="nil"/>
              <w:right w:val="nil"/>
            </w:tcBorders>
            <w:shd w:val="clear" w:color="auto" w:fill="auto"/>
            <w:noWrap/>
            <w:vAlign w:val="bottom"/>
            <w:hideMark/>
          </w:tcPr>
          <w:p w14:paraId="15E62CD3"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110" w:name="_Toc516579548"/>
            <w:r w:rsidRPr="00EB3961">
              <w:rPr>
                <w:rFonts w:ascii="Franklin Gothic Book" w:eastAsia="Times New Roman" w:hAnsi="Franklin Gothic Book" w:cs="Times New Roman"/>
                <w:color w:val="000000"/>
                <w:sz w:val="22"/>
                <w:szCs w:val="22"/>
              </w:rPr>
              <w:t>10</w:t>
            </w:r>
            <w:bookmarkEnd w:id="110"/>
          </w:p>
        </w:tc>
        <w:tc>
          <w:tcPr>
            <w:tcW w:w="1260" w:type="dxa"/>
            <w:tcBorders>
              <w:top w:val="nil"/>
              <w:left w:val="nil"/>
              <w:bottom w:val="nil"/>
              <w:right w:val="nil"/>
            </w:tcBorders>
            <w:shd w:val="clear" w:color="auto" w:fill="auto"/>
            <w:noWrap/>
            <w:vAlign w:val="bottom"/>
            <w:hideMark/>
          </w:tcPr>
          <w:p w14:paraId="3A525A1E"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11" w:name="_Toc516579549"/>
            <w:r w:rsidRPr="00EB3961">
              <w:rPr>
                <w:rFonts w:ascii="Franklin Gothic Book" w:eastAsia="Times New Roman" w:hAnsi="Franklin Gothic Book" w:cs="Times New Roman"/>
                <w:color w:val="000000"/>
                <w:sz w:val="22"/>
                <w:szCs w:val="22"/>
              </w:rPr>
              <w:t>FOREIGN KEY</w:t>
            </w:r>
            <w:bookmarkEnd w:id="111"/>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nil"/>
              <w:right w:val="nil"/>
            </w:tcBorders>
            <w:shd w:val="clear" w:color="auto" w:fill="auto"/>
            <w:noWrap/>
            <w:vAlign w:val="bottom"/>
            <w:hideMark/>
          </w:tcPr>
          <w:p w14:paraId="045804F9"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r>
      <w:tr w:rsidR="00EB3961" w:rsidRPr="00EB3961" w14:paraId="4CCF329D" w14:textId="77777777" w:rsidTr="00660645">
        <w:trPr>
          <w:trHeight w:val="315"/>
        </w:trPr>
        <w:tc>
          <w:tcPr>
            <w:tcW w:w="2926" w:type="dxa"/>
            <w:tcBorders>
              <w:top w:val="nil"/>
              <w:left w:val="nil"/>
              <w:bottom w:val="nil"/>
              <w:right w:val="nil"/>
            </w:tcBorders>
            <w:shd w:val="clear" w:color="D9D9D9" w:fill="D9D9D9"/>
            <w:noWrap/>
            <w:vAlign w:val="bottom"/>
            <w:hideMark/>
          </w:tcPr>
          <w:p w14:paraId="47B7AAB0"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12" w:name="_Toc516579550"/>
            <w:r w:rsidRPr="00EB3961">
              <w:rPr>
                <w:rFonts w:ascii="Franklin Gothic Book" w:eastAsia="Times New Roman" w:hAnsi="Franklin Gothic Book" w:cs="Times New Roman"/>
                <w:color w:val="000000"/>
                <w:sz w:val="22"/>
                <w:szCs w:val="22"/>
              </w:rPr>
              <w:t>Pet_First_Name</w:t>
            </w:r>
            <w:bookmarkEnd w:id="112"/>
          </w:p>
        </w:tc>
        <w:tc>
          <w:tcPr>
            <w:tcW w:w="1844" w:type="dxa"/>
            <w:tcBorders>
              <w:top w:val="nil"/>
              <w:left w:val="nil"/>
              <w:bottom w:val="nil"/>
              <w:right w:val="nil"/>
            </w:tcBorders>
            <w:shd w:val="clear" w:color="D9D9D9" w:fill="D9D9D9"/>
            <w:noWrap/>
            <w:vAlign w:val="bottom"/>
            <w:hideMark/>
          </w:tcPr>
          <w:p w14:paraId="6C1BF9AD"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13" w:name="_Toc516579551"/>
            <w:r w:rsidRPr="00EB3961">
              <w:rPr>
                <w:rFonts w:ascii="Franklin Gothic Book" w:eastAsia="Times New Roman" w:hAnsi="Franklin Gothic Book" w:cs="Times New Roman"/>
                <w:color w:val="000000"/>
                <w:sz w:val="22"/>
                <w:szCs w:val="22"/>
              </w:rPr>
              <w:t>varchar2(size)</w:t>
            </w:r>
            <w:bookmarkEnd w:id="113"/>
          </w:p>
        </w:tc>
        <w:tc>
          <w:tcPr>
            <w:tcW w:w="990" w:type="dxa"/>
            <w:tcBorders>
              <w:top w:val="nil"/>
              <w:left w:val="nil"/>
              <w:bottom w:val="nil"/>
              <w:right w:val="nil"/>
            </w:tcBorders>
            <w:shd w:val="clear" w:color="D9D9D9" w:fill="D9D9D9"/>
            <w:noWrap/>
            <w:vAlign w:val="bottom"/>
            <w:hideMark/>
          </w:tcPr>
          <w:p w14:paraId="08465697"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114" w:name="_Toc516579552"/>
            <w:r w:rsidRPr="00EB3961">
              <w:rPr>
                <w:rFonts w:ascii="Franklin Gothic Book" w:eastAsia="Times New Roman" w:hAnsi="Franklin Gothic Book" w:cs="Times New Roman"/>
                <w:color w:val="000000"/>
                <w:sz w:val="22"/>
                <w:szCs w:val="22"/>
              </w:rPr>
              <w:t>40</w:t>
            </w:r>
            <w:bookmarkEnd w:id="114"/>
          </w:p>
        </w:tc>
        <w:tc>
          <w:tcPr>
            <w:tcW w:w="1260" w:type="dxa"/>
            <w:tcBorders>
              <w:top w:val="nil"/>
              <w:left w:val="nil"/>
              <w:bottom w:val="nil"/>
              <w:right w:val="nil"/>
            </w:tcBorders>
            <w:shd w:val="clear" w:color="D9D9D9" w:fill="D9D9D9"/>
            <w:noWrap/>
            <w:vAlign w:val="bottom"/>
            <w:hideMark/>
          </w:tcPr>
          <w:p w14:paraId="0D749256"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15" w:name="_Toc516579553"/>
            <w:r w:rsidRPr="00EB3961">
              <w:rPr>
                <w:rFonts w:ascii="Franklin Gothic Book" w:eastAsia="Times New Roman" w:hAnsi="Franklin Gothic Book" w:cs="Times New Roman"/>
                <w:color w:val="000000"/>
                <w:sz w:val="22"/>
                <w:szCs w:val="22"/>
              </w:rPr>
              <w:t>INDEX</w:t>
            </w:r>
            <w:bookmarkEnd w:id="115"/>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nil"/>
              <w:right w:val="nil"/>
            </w:tcBorders>
            <w:shd w:val="clear" w:color="D9D9D9" w:fill="D9D9D9"/>
            <w:noWrap/>
            <w:vAlign w:val="bottom"/>
            <w:hideMark/>
          </w:tcPr>
          <w:p w14:paraId="4C1E988D"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r>
      <w:tr w:rsidR="00EB3961" w:rsidRPr="00EB3961" w14:paraId="46EF379C" w14:textId="77777777" w:rsidTr="00660645">
        <w:trPr>
          <w:trHeight w:val="315"/>
        </w:trPr>
        <w:tc>
          <w:tcPr>
            <w:tcW w:w="2926" w:type="dxa"/>
            <w:tcBorders>
              <w:top w:val="nil"/>
              <w:left w:val="nil"/>
              <w:bottom w:val="nil"/>
              <w:right w:val="nil"/>
            </w:tcBorders>
            <w:shd w:val="clear" w:color="auto" w:fill="auto"/>
            <w:noWrap/>
            <w:vAlign w:val="bottom"/>
            <w:hideMark/>
          </w:tcPr>
          <w:p w14:paraId="43D57F43"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16" w:name="_Toc516579554"/>
            <w:r w:rsidRPr="00EB3961">
              <w:rPr>
                <w:rFonts w:ascii="Franklin Gothic Book" w:eastAsia="Times New Roman" w:hAnsi="Franklin Gothic Book" w:cs="Times New Roman"/>
                <w:color w:val="000000"/>
                <w:sz w:val="22"/>
                <w:szCs w:val="22"/>
              </w:rPr>
              <w:t>Pet_Middle_Name</w:t>
            </w:r>
            <w:bookmarkEnd w:id="116"/>
          </w:p>
        </w:tc>
        <w:tc>
          <w:tcPr>
            <w:tcW w:w="1844" w:type="dxa"/>
            <w:tcBorders>
              <w:top w:val="nil"/>
              <w:left w:val="nil"/>
              <w:bottom w:val="nil"/>
              <w:right w:val="nil"/>
            </w:tcBorders>
            <w:shd w:val="clear" w:color="auto" w:fill="auto"/>
            <w:noWrap/>
            <w:vAlign w:val="bottom"/>
            <w:hideMark/>
          </w:tcPr>
          <w:p w14:paraId="707FF917"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17" w:name="_Toc516579555"/>
            <w:r w:rsidRPr="00EB3961">
              <w:rPr>
                <w:rFonts w:ascii="Franklin Gothic Book" w:eastAsia="Times New Roman" w:hAnsi="Franklin Gothic Book" w:cs="Times New Roman"/>
                <w:color w:val="000000"/>
                <w:sz w:val="22"/>
                <w:szCs w:val="22"/>
              </w:rPr>
              <w:t>varchar2(size)</w:t>
            </w:r>
            <w:bookmarkEnd w:id="117"/>
          </w:p>
        </w:tc>
        <w:tc>
          <w:tcPr>
            <w:tcW w:w="990" w:type="dxa"/>
            <w:tcBorders>
              <w:top w:val="nil"/>
              <w:left w:val="nil"/>
              <w:bottom w:val="nil"/>
              <w:right w:val="nil"/>
            </w:tcBorders>
            <w:shd w:val="clear" w:color="auto" w:fill="auto"/>
            <w:noWrap/>
            <w:vAlign w:val="bottom"/>
            <w:hideMark/>
          </w:tcPr>
          <w:p w14:paraId="7883D9B1"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118" w:name="_Toc516579556"/>
            <w:r w:rsidRPr="00EB3961">
              <w:rPr>
                <w:rFonts w:ascii="Franklin Gothic Book" w:eastAsia="Times New Roman" w:hAnsi="Franklin Gothic Book" w:cs="Times New Roman"/>
                <w:color w:val="000000"/>
                <w:sz w:val="22"/>
                <w:szCs w:val="22"/>
              </w:rPr>
              <w:t>40</w:t>
            </w:r>
            <w:bookmarkEnd w:id="118"/>
          </w:p>
        </w:tc>
        <w:tc>
          <w:tcPr>
            <w:tcW w:w="1260" w:type="dxa"/>
            <w:tcBorders>
              <w:top w:val="nil"/>
              <w:left w:val="nil"/>
              <w:bottom w:val="nil"/>
              <w:right w:val="nil"/>
            </w:tcBorders>
            <w:shd w:val="clear" w:color="auto" w:fill="auto"/>
            <w:noWrap/>
            <w:vAlign w:val="bottom"/>
            <w:hideMark/>
          </w:tcPr>
          <w:p w14:paraId="754362B1"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auto" w:fill="auto"/>
            <w:noWrap/>
            <w:vAlign w:val="bottom"/>
            <w:hideMark/>
          </w:tcPr>
          <w:p w14:paraId="352E2932" w14:textId="77777777" w:rsidR="00EB3961" w:rsidRPr="00EB3961" w:rsidRDefault="00EB3961" w:rsidP="00EB3961">
            <w:pPr>
              <w:spacing w:before="0" w:after="0" w:line="240" w:lineRule="auto"/>
              <w:outlineLvl w:val="1"/>
              <w:rPr>
                <w:rFonts w:ascii="Times New Roman" w:eastAsia="Times New Roman" w:hAnsi="Times New Roman" w:cs="Times New Roman"/>
              </w:rPr>
            </w:pPr>
          </w:p>
        </w:tc>
        <w:bookmarkStart w:id="119" w:name="_GoBack"/>
        <w:bookmarkEnd w:id="119"/>
      </w:tr>
      <w:tr w:rsidR="00EB3961" w:rsidRPr="00EB3961" w14:paraId="5A6FC239" w14:textId="77777777" w:rsidTr="00660645">
        <w:trPr>
          <w:trHeight w:val="315"/>
        </w:trPr>
        <w:tc>
          <w:tcPr>
            <w:tcW w:w="2926" w:type="dxa"/>
            <w:tcBorders>
              <w:top w:val="nil"/>
              <w:left w:val="nil"/>
              <w:bottom w:val="nil"/>
              <w:right w:val="nil"/>
            </w:tcBorders>
            <w:shd w:val="clear" w:color="D9D9D9" w:fill="D9D9D9"/>
            <w:noWrap/>
            <w:vAlign w:val="bottom"/>
            <w:hideMark/>
          </w:tcPr>
          <w:p w14:paraId="62352A58" w14:textId="680E892B"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20" w:name="_Toc516579557"/>
            <w:r w:rsidRPr="00EB3961">
              <w:rPr>
                <w:rFonts w:ascii="Franklin Gothic Book" w:eastAsia="Times New Roman" w:hAnsi="Franklin Gothic Book" w:cs="Times New Roman"/>
                <w:color w:val="000000"/>
                <w:sz w:val="22"/>
                <w:szCs w:val="22"/>
              </w:rPr>
              <w:t>SpeciesID</w:t>
            </w:r>
            <w:bookmarkEnd w:id="120"/>
          </w:p>
        </w:tc>
        <w:tc>
          <w:tcPr>
            <w:tcW w:w="1844" w:type="dxa"/>
            <w:tcBorders>
              <w:top w:val="nil"/>
              <w:left w:val="nil"/>
              <w:bottom w:val="nil"/>
              <w:right w:val="nil"/>
            </w:tcBorders>
            <w:shd w:val="clear" w:color="D9D9D9" w:fill="D9D9D9"/>
            <w:noWrap/>
            <w:vAlign w:val="bottom"/>
            <w:hideMark/>
          </w:tcPr>
          <w:p w14:paraId="2CA66788"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21" w:name="_Toc516579558"/>
            <w:r w:rsidRPr="00EB3961">
              <w:rPr>
                <w:rFonts w:ascii="Franklin Gothic Book" w:eastAsia="Times New Roman" w:hAnsi="Franklin Gothic Book" w:cs="Times New Roman"/>
                <w:color w:val="000000"/>
                <w:sz w:val="22"/>
                <w:szCs w:val="22"/>
              </w:rPr>
              <w:t>number(p,s)</w:t>
            </w:r>
            <w:bookmarkEnd w:id="121"/>
          </w:p>
        </w:tc>
        <w:tc>
          <w:tcPr>
            <w:tcW w:w="990" w:type="dxa"/>
            <w:tcBorders>
              <w:top w:val="nil"/>
              <w:left w:val="nil"/>
              <w:bottom w:val="nil"/>
              <w:right w:val="nil"/>
            </w:tcBorders>
            <w:shd w:val="clear" w:color="D9D9D9" w:fill="D9D9D9"/>
            <w:noWrap/>
            <w:vAlign w:val="bottom"/>
            <w:hideMark/>
          </w:tcPr>
          <w:p w14:paraId="06DEA606"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122" w:name="_Toc516579559"/>
            <w:r w:rsidRPr="00EB3961">
              <w:rPr>
                <w:rFonts w:ascii="Franklin Gothic Book" w:eastAsia="Times New Roman" w:hAnsi="Franklin Gothic Book" w:cs="Times New Roman"/>
                <w:color w:val="000000"/>
                <w:sz w:val="22"/>
                <w:szCs w:val="22"/>
              </w:rPr>
              <w:t>5</w:t>
            </w:r>
            <w:bookmarkEnd w:id="122"/>
          </w:p>
        </w:tc>
        <w:tc>
          <w:tcPr>
            <w:tcW w:w="1260" w:type="dxa"/>
            <w:tcBorders>
              <w:top w:val="nil"/>
              <w:left w:val="nil"/>
              <w:bottom w:val="nil"/>
              <w:right w:val="nil"/>
            </w:tcBorders>
            <w:shd w:val="clear" w:color="D9D9D9" w:fill="D9D9D9"/>
            <w:noWrap/>
            <w:vAlign w:val="bottom"/>
            <w:hideMark/>
          </w:tcPr>
          <w:p w14:paraId="2693F0F3"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23" w:name="_Toc516579560"/>
            <w:r w:rsidRPr="00EB3961">
              <w:rPr>
                <w:rFonts w:ascii="Franklin Gothic Book" w:eastAsia="Times New Roman" w:hAnsi="Franklin Gothic Book" w:cs="Times New Roman"/>
                <w:color w:val="000000"/>
                <w:sz w:val="22"/>
                <w:szCs w:val="22"/>
              </w:rPr>
              <w:t xml:space="preserve">FOREIGN </w:t>
            </w:r>
            <w:r w:rsidRPr="00EB3961">
              <w:rPr>
                <w:rFonts w:ascii="Franklin Gothic Book" w:eastAsia="Times New Roman" w:hAnsi="Franklin Gothic Book" w:cs="Times New Roman"/>
                <w:color w:val="000000"/>
                <w:sz w:val="22"/>
                <w:szCs w:val="22"/>
              </w:rPr>
              <w:lastRenderedPageBreak/>
              <w:t>KEY</w:t>
            </w:r>
            <w:bookmarkEnd w:id="123"/>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nil"/>
              <w:right w:val="nil"/>
            </w:tcBorders>
            <w:shd w:val="clear" w:color="D9D9D9" w:fill="D9D9D9"/>
            <w:noWrap/>
            <w:vAlign w:val="bottom"/>
            <w:hideMark/>
          </w:tcPr>
          <w:p w14:paraId="148F59AB"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24" w:name="_Toc516579561"/>
            <w:r w:rsidRPr="00EB3961">
              <w:rPr>
                <w:rFonts w:ascii="Franklin Gothic Book" w:eastAsia="Times New Roman" w:hAnsi="Franklin Gothic Book" w:cs="Times New Roman"/>
                <w:color w:val="000000"/>
                <w:sz w:val="22"/>
                <w:szCs w:val="22"/>
              </w:rPr>
              <w:lastRenderedPageBreak/>
              <w:t xml:space="preserve">Yes, technically birds and lizards are </w:t>
            </w:r>
            <w:r w:rsidRPr="00EB3961">
              <w:rPr>
                <w:rFonts w:ascii="Franklin Gothic Book" w:eastAsia="Times New Roman" w:hAnsi="Franklin Gothic Book" w:cs="Times New Roman"/>
                <w:color w:val="000000"/>
                <w:sz w:val="22"/>
                <w:szCs w:val="22"/>
              </w:rPr>
              <w:lastRenderedPageBreak/>
              <w:t>not species, and feline, canine are genera but this is how customer requested</w:t>
            </w:r>
            <w:bookmarkEnd w:id="124"/>
          </w:p>
        </w:tc>
      </w:tr>
      <w:tr w:rsidR="00EB3961" w:rsidRPr="00EB3961" w14:paraId="2AEC8403" w14:textId="77777777" w:rsidTr="00660645">
        <w:trPr>
          <w:trHeight w:val="315"/>
        </w:trPr>
        <w:tc>
          <w:tcPr>
            <w:tcW w:w="2926" w:type="dxa"/>
            <w:tcBorders>
              <w:top w:val="nil"/>
              <w:left w:val="nil"/>
              <w:bottom w:val="nil"/>
              <w:right w:val="nil"/>
            </w:tcBorders>
            <w:shd w:val="clear" w:color="auto" w:fill="auto"/>
            <w:noWrap/>
            <w:vAlign w:val="bottom"/>
            <w:hideMark/>
          </w:tcPr>
          <w:p w14:paraId="0C7ADB07"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25" w:name="_Toc516579562"/>
            <w:r w:rsidRPr="00EB3961">
              <w:rPr>
                <w:rFonts w:ascii="Franklin Gothic Book" w:eastAsia="Times New Roman" w:hAnsi="Franklin Gothic Book" w:cs="Times New Roman"/>
                <w:color w:val="000000"/>
                <w:sz w:val="22"/>
                <w:szCs w:val="22"/>
              </w:rPr>
              <w:lastRenderedPageBreak/>
              <w:t>BreedID</w:t>
            </w:r>
            <w:bookmarkEnd w:id="125"/>
          </w:p>
        </w:tc>
        <w:tc>
          <w:tcPr>
            <w:tcW w:w="1844" w:type="dxa"/>
            <w:tcBorders>
              <w:top w:val="nil"/>
              <w:left w:val="nil"/>
              <w:bottom w:val="nil"/>
              <w:right w:val="nil"/>
            </w:tcBorders>
            <w:shd w:val="clear" w:color="auto" w:fill="auto"/>
            <w:noWrap/>
            <w:vAlign w:val="bottom"/>
            <w:hideMark/>
          </w:tcPr>
          <w:p w14:paraId="6031589C"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26" w:name="_Toc516579563"/>
            <w:r w:rsidRPr="00EB3961">
              <w:rPr>
                <w:rFonts w:ascii="Franklin Gothic Book" w:eastAsia="Times New Roman" w:hAnsi="Franklin Gothic Book" w:cs="Times New Roman"/>
                <w:color w:val="000000"/>
                <w:sz w:val="22"/>
                <w:szCs w:val="22"/>
              </w:rPr>
              <w:t>number(p,s)</w:t>
            </w:r>
            <w:bookmarkEnd w:id="126"/>
          </w:p>
        </w:tc>
        <w:tc>
          <w:tcPr>
            <w:tcW w:w="990" w:type="dxa"/>
            <w:tcBorders>
              <w:top w:val="nil"/>
              <w:left w:val="nil"/>
              <w:bottom w:val="nil"/>
              <w:right w:val="nil"/>
            </w:tcBorders>
            <w:shd w:val="clear" w:color="auto" w:fill="auto"/>
            <w:noWrap/>
            <w:vAlign w:val="bottom"/>
            <w:hideMark/>
          </w:tcPr>
          <w:p w14:paraId="602133EF"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127" w:name="_Toc516579564"/>
            <w:r w:rsidRPr="00EB3961">
              <w:rPr>
                <w:rFonts w:ascii="Franklin Gothic Book" w:eastAsia="Times New Roman" w:hAnsi="Franklin Gothic Book" w:cs="Times New Roman"/>
                <w:color w:val="000000"/>
                <w:sz w:val="22"/>
                <w:szCs w:val="22"/>
              </w:rPr>
              <w:t>5</w:t>
            </w:r>
            <w:bookmarkEnd w:id="127"/>
          </w:p>
        </w:tc>
        <w:tc>
          <w:tcPr>
            <w:tcW w:w="1260" w:type="dxa"/>
            <w:tcBorders>
              <w:top w:val="nil"/>
              <w:left w:val="nil"/>
              <w:bottom w:val="nil"/>
              <w:right w:val="nil"/>
            </w:tcBorders>
            <w:shd w:val="clear" w:color="auto" w:fill="auto"/>
            <w:noWrap/>
            <w:vAlign w:val="bottom"/>
            <w:hideMark/>
          </w:tcPr>
          <w:p w14:paraId="74D23ACD"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28" w:name="_Toc516579565"/>
            <w:r w:rsidRPr="00EB3961">
              <w:rPr>
                <w:rFonts w:ascii="Franklin Gothic Book" w:eastAsia="Times New Roman" w:hAnsi="Franklin Gothic Book" w:cs="Times New Roman"/>
                <w:color w:val="000000"/>
                <w:sz w:val="22"/>
                <w:szCs w:val="22"/>
              </w:rPr>
              <w:t>FOREIGN KEY</w:t>
            </w:r>
            <w:bookmarkEnd w:id="128"/>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nil"/>
              <w:right w:val="nil"/>
            </w:tcBorders>
            <w:shd w:val="clear" w:color="auto" w:fill="auto"/>
            <w:noWrap/>
            <w:vAlign w:val="bottom"/>
            <w:hideMark/>
          </w:tcPr>
          <w:p w14:paraId="4026C8A7"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r>
      <w:tr w:rsidR="00EB3961" w:rsidRPr="00EB3961" w14:paraId="3682F3AD" w14:textId="77777777" w:rsidTr="00660645">
        <w:trPr>
          <w:trHeight w:val="315"/>
        </w:trPr>
        <w:tc>
          <w:tcPr>
            <w:tcW w:w="2926" w:type="dxa"/>
            <w:tcBorders>
              <w:top w:val="nil"/>
              <w:left w:val="nil"/>
              <w:bottom w:val="nil"/>
              <w:right w:val="nil"/>
            </w:tcBorders>
            <w:shd w:val="clear" w:color="D9D9D9" w:fill="D9D9D9"/>
            <w:noWrap/>
            <w:vAlign w:val="bottom"/>
            <w:hideMark/>
          </w:tcPr>
          <w:p w14:paraId="4E913CA8"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29" w:name="_Toc516579566"/>
            <w:r w:rsidRPr="00EB3961">
              <w:rPr>
                <w:rFonts w:ascii="Franklin Gothic Book" w:eastAsia="Times New Roman" w:hAnsi="Franklin Gothic Book" w:cs="Times New Roman"/>
                <w:color w:val="000000"/>
                <w:sz w:val="22"/>
                <w:szCs w:val="22"/>
              </w:rPr>
              <w:t>GenderID</w:t>
            </w:r>
            <w:bookmarkEnd w:id="129"/>
          </w:p>
        </w:tc>
        <w:tc>
          <w:tcPr>
            <w:tcW w:w="1844" w:type="dxa"/>
            <w:tcBorders>
              <w:top w:val="nil"/>
              <w:left w:val="nil"/>
              <w:bottom w:val="nil"/>
              <w:right w:val="nil"/>
            </w:tcBorders>
            <w:shd w:val="clear" w:color="D9D9D9" w:fill="D9D9D9"/>
            <w:noWrap/>
            <w:vAlign w:val="bottom"/>
            <w:hideMark/>
          </w:tcPr>
          <w:p w14:paraId="34D0E381"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30" w:name="_Toc516579567"/>
            <w:r w:rsidRPr="00EB3961">
              <w:rPr>
                <w:rFonts w:ascii="Franklin Gothic Book" w:eastAsia="Times New Roman" w:hAnsi="Franklin Gothic Book" w:cs="Times New Roman"/>
                <w:color w:val="000000"/>
                <w:sz w:val="22"/>
                <w:szCs w:val="22"/>
              </w:rPr>
              <w:t>number(p,s)</w:t>
            </w:r>
            <w:bookmarkEnd w:id="130"/>
          </w:p>
        </w:tc>
        <w:tc>
          <w:tcPr>
            <w:tcW w:w="990" w:type="dxa"/>
            <w:tcBorders>
              <w:top w:val="nil"/>
              <w:left w:val="nil"/>
              <w:bottom w:val="nil"/>
              <w:right w:val="nil"/>
            </w:tcBorders>
            <w:shd w:val="clear" w:color="D9D9D9" w:fill="D9D9D9"/>
            <w:noWrap/>
            <w:vAlign w:val="bottom"/>
            <w:hideMark/>
          </w:tcPr>
          <w:p w14:paraId="4CB4A9F9"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131" w:name="_Toc516579568"/>
            <w:r w:rsidRPr="00EB3961">
              <w:rPr>
                <w:rFonts w:ascii="Franklin Gothic Book" w:eastAsia="Times New Roman" w:hAnsi="Franklin Gothic Book" w:cs="Times New Roman"/>
                <w:color w:val="000000"/>
                <w:sz w:val="22"/>
                <w:szCs w:val="22"/>
              </w:rPr>
              <w:t>5</w:t>
            </w:r>
            <w:bookmarkEnd w:id="131"/>
          </w:p>
        </w:tc>
        <w:tc>
          <w:tcPr>
            <w:tcW w:w="1260" w:type="dxa"/>
            <w:tcBorders>
              <w:top w:val="nil"/>
              <w:left w:val="nil"/>
              <w:bottom w:val="nil"/>
              <w:right w:val="nil"/>
            </w:tcBorders>
            <w:shd w:val="clear" w:color="D9D9D9" w:fill="D9D9D9"/>
            <w:noWrap/>
            <w:vAlign w:val="bottom"/>
            <w:hideMark/>
          </w:tcPr>
          <w:p w14:paraId="49E994B1"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32" w:name="_Toc516579569"/>
            <w:r w:rsidRPr="00EB3961">
              <w:rPr>
                <w:rFonts w:ascii="Franklin Gothic Book" w:eastAsia="Times New Roman" w:hAnsi="Franklin Gothic Book" w:cs="Times New Roman"/>
                <w:color w:val="000000"/>
                <w:sz w:val="22"/>
                <w:szCs w:val="22"/>
              </w:rPr>
              <w:t>FOREIGN KEY</w:t>
            </w:r>
            <w:bookmarkEnd w:id="132"/>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nil"/>
              <w:right w:val="nil"/>
            </w:tcBorders>
            <w:shd w:val="clear" w:color="D9D9D9" w:fill="D9D9D9"/>
            <w:noWrap/>
            <w:vAlign w:val="bottom"/>
            <w:hideMark/>
          </w:tcPr>
          <w:p w14:paraId="20FA1EF9"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r>
      <w:tr w:rsidR="00EB3961" w:rsidRPr="00EB3961" w14:paraId="36EF7872" w14:textId="77777777" w:rsidTr="00660645">
        <w:trPr>
          <w:trHeight w:val="315"/>
        </w:trPr>
        <w:tc>
          <w:tcPr>
            <w:tcW w:w="2926" w:type="dxa"/>
            <w:tcBorders>
              <w:top w:val="nil"/>
              <w:left w:val="nil"/>
              <w:bottom w:val="nil"/>
              <w:right w:val="nil"/>
            </w:tcBorders>
            <w:shd w:val="clear" w:color="auto" w:fill="auto"/>
            <w:noWrap/>
            <w:vAlign w:val="bottom"/>
            <w:hideMark/>
          </w:tcPr>
          <w:p w14:paraId="58CAF6AF"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33" w:name="_Toc516579570"/>
            <w:r w:rsidRPr="00EB3961">
              <w:rPr>
                <w:rFonts w:ascii="Franklin Gothic Book" w:eastAsia="Times New Roman" w:hAnsi="Franklin Gothic Book" w:cs="Times New Roman"/>
                <w:color w:val="000000"/>
                <w:sz w:val="22"/>
                <w:szCs w:val="22"/>
              </w:rPr>
              <w:t>Coloring</w:t>
            </w:r>
            <w:bookmarkEnd w:id="133"/>
          </w:p>
        </w:tc>
        <w:tc>
          <w:tcPr>
            <w:tcW w:w="1844" w:type="dxa"/>
            <w:tcBorders>
              <w:top w:val="nil"/>
              <w:left w:val="nil"/>
              <w:bottom w:val="nil"/>
              <w:right w:val="nil"/>
            </w:tcBorders>
            <w:shd w:val="clear" w:color="auto" w:fill="auto"/>
            <w:noWrap/>
            <w:vAlign w:val="bottom"/>
            <w:hideMark/>
          </w:tcPr>
          <w:p w14:paraId="7D66724F"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34" w:name="_Toc516579571"/>
            <w:r w:rsidRPr="00EB3961">
              <w:rPr>
                <w:rFonts w:ascii="Franklin Gothic Book" w:eastAsia="Times New Roman" w:hAnsi="Franklin Gothic Book" w:cs="Times New Roman"/>
                <w:color w:val="000000"/>
                <w:sz w:val="22"/>
                <w:szCs w:val="22"/>
              </w:rPr>
              <w:t>varchar2(size)</w:t>
            </w:r>
            <w:bookmarkEnd w:id="134"/>
          </w:p>
        </w:tc>
        <w:tc>
          <w:tcPr>
            <w:tcW w:w="990" w:type="dxa"/>
            <w:tcBorders>
              <w:top w:val="nil"/>
              <w:left w:val="nil"/>
              <w:bottom w:val="nil"/>
              <w:right w:val="nil"/>
            </w:tcBorders>
            <w:shd w:val="clear" w:color="auto" w:fill="auto"/>
            <w:noWrap/>
            <w:vAlign w:val="bottom"/>
            <w:hideMark/>
          </w:tcPr>
          <w:p w14:paraId="5E3C3FA0"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135" w:name="_Toc516579572"/>
            <w:r w:rsidRPr="00EB3961">
              <w:rPr>
                <w:rFonts w:ascii="Franklin Gothic Book" w:eastAsia="Times New Roman" w:hAnsi="Franklin Gothic Book" w:cs="Times New Roman"/>
                <w:color w:val="000000"/>
                <w:sz w:val="22"/>
                <w:szCs w:val="22"/>
              </w:rPr>
              <w:t>30</w:t>
            </w:r>
            <w:bookmarkEnd w:id="135"/>
          </w:p>
        </w:tc>
        <w:tc>
          <w:tcPr>
            <w:tcW w:w="1260" w:type="dxa"/>
            <w:tcBorders>
              <w:top w:val="nil"/>
              <w:left w:val="nil"/>
              <w:bottom w:val="nil"/>
              <w:right w:val="nil"/>
            </w:tcBorders>
            <w:shd w:val="clear" w:color="auto" w:fill="auto"/>
            <w:noWrap/>
            <w:vAlign w:val="bottom"/>
            <w:hideMark/>
          </w:tcPr>
          <w:p w14:paraId="4861D1F0"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auto" w:fill="auto"/>
            <w:noWrap/>
            <w:vAlign w:val="bottom"/>
            <w:hideMark/>
          </w:tcPr>
          <w:p w14:paraId="6BBFC4D8"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75CD67A1" w14:textId="77777777" w:rsidTr="00660645">
        <w:trPr>
          <w:trHeight w:val="315"/>
        </w:trPr>
        <w:tc>
          <w:tcPr>
            <w:tcW w:w="2926" w:type="dxa"/>
            <w:tcBorders>
              <w:top w:val="nil"/>
              <w:left w:val="nil"/>
              <w:bottom w:val="nil"/>
              <w:right w:val="nil"/>
            </w:tcBorders>
            <w:shd w:val="clear" w:color="D9D9D9" w:fill="D9D9D9"/>
            <w:noWrap/>
            <w:vAlign w:val="bottom"/>
            <w:hideMark/>
          </w:tcPr>
          <w:p w14:paraId="1BEC8F7F"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36" w:name="_Toc516579573"/>
            <w:r w:rsidRPr="00EB3961">
              <w:rPr>
                <w:rFonts w:ascii="Franklin Gothic Book" w:eastAsia="Times New Roman" w:hAnsi="Franklin Gothic Book" w:cs="Times New Roman"/>
                <w:color w:val="000000"/>
                <w:sz w:val="22"/>
                <w:szCs w:val="22"/>
              </w:rPr>
              <w:t>Birth_Date</w:t>
            </w:r>
            <w:bookmarkEnd w:id="136"/>
          </w:p>
        </w:tc>
        <w:tc>
          <w:tcPr>
            <w:tcW w:w="1844" w:type="dxa"/>
            <w:tcBorders>
              <w:top w:val="nil"/>
              <w:left w:val="nil"/>
              <w:bottom w:val="nil"/>
              <w:right w:val="nil"/>
            </w:tcBorders>
            <w:shd w:val="clear" w:color="D9D9D9" w:fill="D9D9D9"/>
            <w:noWrap/>
            <w:vAlign w:val="bottom"/>
            <w:hideMark/>
          </w:tcPr>
          <w:p w14:paraId="5D49CC0F"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37" w:name="_Toc516579574"/>
            <w:r w:rsidRPr="00EB3961">
              <w:rPr>
                <w:rFonts w:ascii="Franklin Gothic Book" w:eastAsia="Times New Roman" w:hAnsi="Franklin Gothic Book" w:cs="Times New Roman"/>
                <w:color w:val="000000"/>
                <w:sz w:val="22"/>
                <w:szCs w:val="22"/>
              </w:rPr>
              <w:t>date</w:t>
            </w:r>
            <w:bookmarkEnd w:id="137"/>
          </w:p>
        </w:tc>
        <w:tc>
          <w:tcPr>
            <w:tcW w:w="990" w:type="dxa"/>
            <w:tcBorders>
              <w:top w:val="nil"/>
              <w:left w:val="nil"/>
              <w:bottom w:val="nil"/>
              <w:right w:val="nil"/>
            </w:tcBorders>
            <w:shd w:val="clear" w:color="D9D9D9" w:fill="D9D9D9"/>
            <w:noWrap/>
            <w:vAlign w:val="bottom"/>
            <w:hideMark/>
          </w:tcPr>
          <w:p w14:paraId="73263BE1"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c>
          <w:tcPr>
            <w:tcW w:w="1260" w:type="dxa"/>
            <w:tcBorders>
              <w:top w:val="nil"/>
              <w:left w:val="nil"/>
              <w:bottom w:val="nil"/>
              <w:right w:val="nil"/>
            </w:tcBorders>
            <w:shd w:val="clear" w:color="D9D9D9" w:fill="D9D9D9"/>
            <w:noWrap/>
            <w:vAlign w:val="bottom"/>
            <w:hideMark/>
          </w:tcPr>
          <w:p w14:paraId="1CD41E2D"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3870" w:type="dxa"/>
            <w:tcBorders>
              <w:top w:val="nil"/>
              <w:left w:val="nil"/>
              <w:bottom w:val="nil"/>
              <w:right w:val="nil"/>
            </w:tcBorders>
            <w:shd w:val="clear" w:color="D9D9D9" w:fill="D9D9D9"/>
            <w:noWrap/>
            <w:vAlign w:val="bottom"/>
            <w:hideMark/>
          </w:tcPr>
          <w:p w14:paraId="10966C82"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4369A4BB" w14:textId="77777777" w:rsidTr="00660645">
        <w:trPr>
          <w:trHeight w:val="315"/>
        </w:trPr>
        <w:tc>
          <w:tcPr>
            <w:tcW w:w="2926" w:type="dxa"/>
            <w:tcBorders>
              <w:top w:val="nil"/>
              <w:left w:val="nil"/>
              <w:bottom w:val="nil"/>
              <w:right w:val="nil"/>
            </w:tcBorders>
            <w:shd w:val="clear" w:color="auto" w:fill="auto"/>
            <w:noWrap/>
            <w:vAlign w:val="bottom"/>
            <w:hideMark/>
          </w:tcPr>
          <w:p w14:paraId="640D725D" w14:textId="378B6A79"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38" w:name="_Toc516579575"/>
            <w:r w:rsidRPr="00EB3961">
              <w:rPr>
                <w:rFonts w:ascii="Franklin Gothic Book" w:eastAsia="Times New Roman" w:hAnsi="Franklin Gothic Book" w:cs="Times New Roman"/>
                <w:color w:val="000000"/>
                <w:sz w:val="22"/>
                <w:szCs w:val="22"/>
              </w:rPr>
              <w:t>Is_Lving</w:t>
            </w:r>
            <w:bookmarkEnd w:id="138"/>
            <w:ins w:id="139" w:author="Hicks, James K." w:date="2018-06-12T22:07:00Z">
              <w:r w:rsidR="00166DB9">
                <w:rPr>
                  <w:rFonts w:ascii="Franklin Gothic Book" w:eastAsia="Times New Roman" w:hAnsi="Franklin Gothic Book" w:cs="Times New Roman"/>
                  <w:color w:val="000000"/>
                  <w:sz w:val="22"/>
                  <w:szCs w:val="22"/>
                </w:rPr>
                <w:t xml:space="preserve"> (living?)</w:t>
              </w:r>
            </w:ins>
          </w:p>
        </w:tc>
        <w:tc>
          <w:tcPr>
            <w:tcW w:w="1844" w:type="dxa"/>
            <w:tcBorders>
              <w:top w:val="nil"/>
              <w:left w:val="nil"/>
              <w:bottom w:val="nil"/>
              <w:right w:val="nil"/>
            </w:tcBorders>
            <w:shd w:val="clear" w:color="auto" w:fill="auto"/>
            <w:noWrap/>
            <w:vAlign w:val="bottom"/>
            <w:hideMark/>
          </w:tcPr>
          <w:p w14:paraId="72E942C2"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40" w:name="_Toc516579576"/>
            <w:r w:rsidRPr="00EB3961">
              <w:rPr>
                <w:rFonts w:ascii="Franklin Gothic Book" w:eastAsia="Times New Roman" w:hAnsi="Franklin Gothic Book" w:cs="Times New Roman"/>
                <w:color w:val="000000"/>
                <w:sz w:val="22"/>
                <w:szCs w:val="22"/>
              </w:rPr>
              <w:t>char(size)</w:t>
            </w:r>
            <w:bookmarkEnd w:id="140"/>
          </w:p>
        </w:tc>
        <w:tc>
          <w:tcPr>
            <w:tcW w:w="990" w:type="dxa"/>
            <w:tcBorders>
              <w:top w:val="nil"/>
              <w:left w:val="nil"/>
              <w:bottom w:val="nil"/>
              <w:right w:val="nil"/>
            </w:tcBorders>
            <w:shd w:val="clear" w:color="auto" w:fill="auto"/>
            <w:noWrap/>
            <w:vAlign w:val="bottom"/>
            <w:hideMark/>
          </w:tcPr>
          <w:p w14:paraId="79B2F8AB"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141" w:name="_Toc516579577"/>
            <w:r w:rsidRPr="00EB3961">
              <w:rPr>
                <w:rFonts w:ascii="Franklin Gothic Book" w:eastAsia="Times New Roman" w:hAnsi="Franklin Gothic Book" w:cs="Times New Roman"/>
                <w:color w:val="000000"/>
                <w:sz w:val="22"/>
                <w:szCs w:val="22"/>
              </w:rPr>
              <w:t>1</w:t>
            </w:r>
            <w:bookmarkEnd w:id="141"/>
          </w:p>
        </w:tc>
        <w:tc>
          <w:tcPr>
            <w:tcW w:w="1260" w:type="dxa"/>
            <w:tcBorders>
              <w:top w:val="nil"/>
              <w:left w:val="nil"/>
              <w:bottom w:val="nil"/>
              <w:right w:val="nil"/>
            </w:tcBorders>
            <w:shd w:val="clear" w:color="auto" w:fill="auto"/>
            <w:noWrap/>
            <w:vAlign w:val="bottom"/>
            <w:hideMark/>
          </w:tcPr>
          <w:p w14:paraId="61FAC369"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auto" w:fill="auto"/>
            <w:noWrap/>
            <w:vAlign w:val="bottom"/>
            <w:hideMark/>
          </w:tcPr>
          <w:p w14:paraId="6C2786C2"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42" w:name="_Toc516579578"/>
            <w:r w:rsidRPr="00EB3961">
              <w:rPr>
                <w:rFonts w:ascii="Franklin Gothic Book" w:eastAsia="Times New Roman" w:hAnsi="Franklin Gothic Book" w:cs="Times New Roman"/>
                <w:color w:val="000000"/>
                <w:sz w:val="22"/>
                <w:szCs w:val="22"/>
              </w:rPr>
              <w:t>Y or N; Subtype discriminator</w:t>
            </w:r>
            <w:bookmarkEnd w:id="142"/>
          </w:p>
        </w:tc>
      </w:tr>
      <w:tr w:rsidR="00EB3961" w:rsidRPr="00EB3961" w14:paraId="2BAAC571" w14:textId="77777777" w:rsidTr="00660645">
        <w:trPr>
          <w:trHeight w:val="315"/>
        </w:trPr>
        <w:tc>
          <w:tcPr>
            <w:tcW w:w="2926" w:type="dxa"/>
            <w:tcBorders>
              <w:top w:val="nil"/>
              <w:left w:val="nil"/>
              <w:bottom w:val="nil"/>
              <w:right w:val="nil"/>
            </w:tcBorders>
            <w:shd w:val="clear" w:color="D9D9D9" w:fill="D9D9D9"/>
            <w:noWrap/>
            <w:vAlign w:val="bottom"/>
            <w:hideMark/>
          </w:tcPr>
          <w:p w14:paraId="46E17545"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43" w:name="_Toc516579579"/>
            <w:r w:rsidRPr="00EB3961">
              <w:rPr>
                <w:rFonts w:ascii="Franklin Gothic Book" w:eastAsia="Times New Roman" w:hAnsi="Franklin Gothic Book" w:cs="Times New Roman"/>
                <w:color w:val="000000"/>
                <w:sz w:val="22"/>
                <w:szCs w:val="22"/>
              </w:rPr>
              <w:t>Photo</w:t>
            </w:r>
            <w:bookmarkEnd w:id="143"/>
          </w:p>
        </w:tc>
        <w:tc>
          <w:tcPr>
            <w:tcW w:w="1844" w:type="dxa"/>
            <w:tcBorders>
              <w:top w:val="nil"/>
              <w:left w:val="nil"/>
              <w:bottom w:val="nil"/>
              <w:right w:val="nil"/>
            </w:tcBorders>
            <w:shd w:val="clear" w:color="D9D9D9" w:fill="D9D9D9"/>
            <w:noWrap/>
            <w:vAlign w:val="bottom"/>
            <w:hideMark/>
          </w:tcPr>
          <w:p w14:paraId="525CC204"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44" w:name="_Toc516579580"/>
            <w:r w:rsidRPr="00EB3961">
              <w:rPr>
                <w:rFonts w:ascii="Franklin Gothic Book" w:eastAsia="Times New Roman" w:hAnsi="Franklin Gothic Book" w:cs="Times New Roman"/>
                <w:color w:val="000000"/>
                <w:sz w:val="22"/>
                <w:szCs w:val="22"/>
              </w:rPr>
              <w:t>blob</w:t>
            </w:r>
            <w:bookmarkEnd w:id="144"/>
          </w:p>
        </w:tc>
        <w:tc>
          <w:tcPr>
            <w:tcW w:w="990" w:type="dxa"/>
            <w:tcBorders>
              <w:top w:val="nil"/>
              <w:left w:val="nil"/>
              <w:bottom w:val="nil"/>
              <w:right w:val="nil"/>
            </w:tcBorders>
            <w:shd w:val="clear" w:color="D9D9D9" w:fill="D9D9D9"/>
            <w:noWrap/>
            <w:vAlign w:val="bottom"/>
            <w:hideMark/>
          </w:tcPr>
          <w:p w14:paraId="4B8BE726"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c>
          <w:tcPr>
            <w:tcW w:w="1260" w:type="dxa"/>
            <w:tcBorders>
              <w:top w:val="nil"/>
              <w:left w:val="nil"/>
              <w:bottom w:val="nil"/>
              <w:right w:val="nil"/>
            </w:tcBorders>
            <w:shd w:val="clear" w:color="D9D9D9" w:fill="D9D9D9"/>
            <w:noWrap/>
            <w:vAlign w:val="bottom"/>
            <w:hideMark/>
          </w:tcPr>
          <w:p w14:paraId="512F7286"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3870" w:type="dxa"/>
            <w:tcBorders>
              <w:top w:val="nil"/>
              <w:left w:val="nil"/>
              <w:bottom w:val="nil"/>
              <w:right w:val="nil"/>
            </w:tcBorders>
            <w:shd w:val="clear" w:color="D9D9D9" w:fill="D9D9D9"/>
            <w:noWrap/>
            <w:vAlign w:val="bottom"/>
            <w:hideMark/>
          </w:tcPr>
          <w:p w14:paraId="244950BA"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07673B51" w14:textId="77777777" w:rsidTr="00660645">
        <w:trPr>
          <w:trHeight w:val="315"/>
        </w:trPr>
        <w:tc>
          <w:tcPr>
            <w:tcW w:w="2926" w:type="dxa"/>
            <w:tcBorders>
              <w:top w:val="nil"/>
              <w:left w:val="nil"/>
              <w:bottom w:val="single" w:sz="8" w:space="0" w:color="000000"/>
              <w:right w:val="nil"/>
            </w:tcBorders>
            <w:shd w:val="clear" w:color="auto" w:fill="auto"/>
            <w:noWrap/>
            <w:vAlign w:val="bottom"/>
            <w:hideMark/>
          </w:tcPr>
          <w:p w14:paraId="516539AB"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45" w:name="_Toc516579581"/>
            <w:r w:rsidRPr="00EB3961">
              <w:rPr>
                <w:rFonts w:ascii="Franklin Gothic Book" w:eastAsia="Times New Roman" w:hAnsi="Franklin Gothic Book" w:cs="Times New Roman"/>
                <w:color w:val="000000"/>
                <w:sz w:val="22"/>
                <w:szCs w:val="22"/>
              </w:rPr>
              <w:t>Temperament_Notes</w:t>
            </w:r>
            <w:bookmarkEnd w:id="145"/>
          </w:p>
        </w:tc>
        <w:tc>
          <w:tcPr>
            <w:tcW w:w="1844" w:type="dxa"/>
            <w:tcBorders>
              <w:top w:val="nil"/>
              <w:left w:val="nil"/>
              <w:bottom w:val="single" w:sz="8" w:space="0" w:color="000000"/>
              <w:right w:val="nil"/>
            </w:tcBorders>
            <w:shd w:val="clear" w:color="auto" w:fill="auto"/>
            <w:noWrap/>
            <w:vAlign w:val="bottom"/>
            <w:hideMark/>
          </w:tcPr>
          <w:p w14:paraId="3362491C"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46" w:name="_Toc516579582"/>
            <w:r w:rsidRPr="00EB3961">
              <w:rPr>
                <w:rFonts w:ascii="Franklin Gothic Book" w:eastAsia="Times New Roman" w:hAnsi="Franklin Gothic Book" w:cs="Times New Roman"/>
                <w:color w:val="000000"/>
                <w:sz w:val="22"/>
                <w:szCs w:val="22"/>
              </w:rPr>
              <w:t>varchar2(size)</w:t>
            </w:r>
            <w:bookmarkEnd w:id="146"/>
          </w:p>
        </w:tc>
        <w:tc>
          <w:tcPr>
            <w:tcW w:w="990" w:type="dxa"/>
            <w:tcBorders>
              <w:top w:val="nil"/>
              <w:left w:val="nil"/>
              <w:bottom w:val="single" w:sz="8" w:space="0" w:color="000000"/>
              <w:right w:val="nil"/>
            </w:tcBorders>
            <w:shd w:val="clear" w:color="auto" w:fill="auto"/>
            <w:noWrap/>
            <w:vAlign w:val="bottom"/>
            <w:hideMark/>
          </w:tcPr>
          <w:p w14:paraId="5C9B97E7"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147" w:name="_Toc516579583"/>
            <w:r w:rsidRPr="00EB3961">
              <w:rPr>
                <w:rFonts w:ascii="Franklin Gothic Book" w:eastAsia="Times New Roman" w:hAnsi="Franklin Gothic Book" w:cs="Times New Roman"/>
                <w:color w:val="000000"/>
                <w:sz w:val="22"/>
                <w:szCs w:val="22"/>
              </w:rPr>
              <w:t>80</w:t>
            </w:r>
            <w:bookmarkEnd w:id="147"/>
          </w:p>
        </w:tc>
        <w:tc>
          <w:tcPr>
            <w:tcW w:w="1260" w:type="dxa"/>
            <w:tcBorders>
              <w:top w:val="nil"/>
              <w:left w:val="nil"/>
              <w:bottom w:val="single" w:sz="8" w:space="0" w:color="000000"/>
              <w:right w:val="nil"/>
            </w:tcBorders>
            <w:shd w:val="clear" w:color="auto" w:fill="auto"/>
            <w:noWrap/>
            <w:vAlign w:val="bottom"/>
            <w:hideMark/>
          </w:tcPr>
          <w:p w14:paraId="581F65DD"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single" w:sz="8" w:space="0" w:color="000000"/>
              <w:right w:val="nil"/>
            </w:tcBorders>
            <w:shd w:val="clear" w:color="auto" w:fill="auto"/>
            <w:noWrap/>
            <w:vAlign w:val="bottom"/>
            <w:hideMark/>
          </w:tcPr>
          <w:p w14:paraId="4793AD2C"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4F8C66E1" w14:textId="77777777" w:rsidTr="00660645">
        <w:trPr>
          <w:trHeight w:val="315"/>
        </w:trPr>
        <w:tc>
          <w:tcPr>
            <w:tcW w:w="2926" w:type="dxa"/>
            <w:tcBorders>
              <w:top w:val="nil"/>
              <w:left w:val="nil"/>
              <w:bottom w:val="nil"/>
              <w:right w:val="nil"/>
            </w:tcBorders>
            <w:shd w:val="clear" w:color="auto" w:fill="auto"/>
            <w:noWrap/>
            <w:vAlign w:val="bottom"/>
            <w:hideMark/>
          </w:tcPr>
          <w:p w14:paraId="1E5B4D19"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1844" w:type="dxa"/>
            <w:tcBorders>
              <w:top w:val="nil"/>
              <w:left w:val="nil"/>
              <w:bottom w:val="nil"/>
              <w:right w:val="nil"/>
            </w:tcBorders>
            <w:shd w:val="clear" w:color="auto" w:fill="auto"/>
            <w:noWrap/>
            <w:vAlign w:val="bottom"/>
            <w:hideMark/>
          </w:tcPr>
          <w:p w14:paraId="2FA9742D"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12DAAFC0"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1260" w:type="dxa"/>
            <w:tcBorders>
              <w:top w:val="nil"/>
              <w:left w:val="nil"/>
              <w:bottom w:val="nil"/>
              <w:right w:val="nil"/>
            </w:tcBorders>
            <w:shd w:val="clear" w:color="auto" w:fill="auto"/>
            <w:noWrap/>
            <w:vAlign w:val="bottom"/>
            <w:hideMark/>
          </w:tcPr>
          <w:p w14:paraId="6A952493"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76A914B5"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r>
      <w:tr w:rsidR="00EB3961" w:rsidRPr="00EB3961" w14:paraId="7CFEA701" w14:textId="77777777" w:rsidTr="00660645">
        <w:trPr>
          <w:trHeight w:val="390"/>
        </w:trPr>
        <w:tc>
          <w:tcPr>
            <w:tcW w:w="2926" w:type="dxa"/>
            <w:tcBorders>
              <w:top w:val="nil"/>
              <w:left w:val="nil"/>
              <w:bottom w:val="nil"/>
              <w:right w:val="nil"/>
            </w:tcBorders>
            <w:shd w:val="clear" w:color="4CB5D3" w:fill="4CB5D3"/>
            <w:noWrap/>
            <w:vAlign w:val="bottom"/>
            <w:hideMark/>
          </w:tcPr>
          <w:p w14:paraId="58539AC8"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bookmarkStart w:id="148" w:name="_Toc516579584"/>
            <w:r w:rsidRPr="00EB3961">
              <w:rPr>
                <w:rFonts w:ascii="Franklin Gothic Book" w:eastAsia="Times New Roman" w:hAnsi="Franklin Gothic Book" w:cs="Times New Roman"/>
                <w:b/>
                <w:bCs/>
                <w:color w:val="FFFFFF"/>
                <w:sz w:val="28"/>
                <w:szCs w:val="28"/>
              </w:rPr>
              <w:t>Pet_Historical</w:t>
            </w:r>
            <w:bookmarkEnd w:id="148"/>
          </w:p>
        </w:tc>
        <w:tc>
          <w:tcPr>
            <w:tcW w:w="1844" w:type="dxa"/>
            <w:tcBorders>
              <w:top w:val="nil"/>
              <w:left w:val="nil"/>
              <w:bottom w:val="nil"/>
              <w:right w:val="nil"/>
            </w:tcBorders>
            <w:shd w:val="clear" w:color="4CB5D3" w:fill="4CB5D3"/>
            <w:noWrap/>
            <w:vAlign w:val="bottom"/>
            <w:hideMark/>
          </w:tcPr>
          <w:p w14:paraId="1A65CAB8"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bookmarkStart w:id="149" w:name="_Toc516579585"/>
            <w:r w:rsidRPr="00EB3961">
              <w:rPr>
                <w:rFonts w:ascii="Franklin Gothic Book" w:eastAsia="Times New Roman" w:hAnsi="Franklin Gothic Book" w:cs="Times New Roman"/>
                <w:b/>
                <w:bCs/>
                <w:color w:val="FFFFFF"/>
                <w:sz w:val="28"/>
                <w:szCs w:val="28"/>
              </w:rPr>
              <w:t>Table</w:t>
            </w:r>
            <w:bookmarkEnd w:id="149"/>
          </w:p>
        </w:tc>
        <w:tc>
          <w:tcPr>
            <w:tcW w:w="990" w:type="dxa"/>
            <w:tcBorders>
              <w:top w:val="nil"/>
              <w:left w:val="nil"/>
              <w:bottom w:val="nil"/>
              <w:right w:val="nil"/>
            </w:tcBorders>
            <w:shd w:val="clear" w:color="auto" w:fill="auto"/>
            <w:noWrap/>
            <w:vAlign w:val="bottom"/>
            <w:hideMark/>
          </w:tcPr>
          <w:p w14:paraId="4E1EA313"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p>
        </w:tc>
        <w:tc>
          <w:tcPr>
            <w:tcW w:w="1260" w:type="dxa"/>
            <w:tcBorders>
              <w:top w:val="nil"/>
              <w:left w:val="nil"/>
              <w:bottom w:val="nil"/>
              <w:right w:val="nil"/>
            </w:tcBorders>
            <w:shd w:val="clear" w:color="auto" w:fill="auto"/>
            <w:noWrap/>
            <w:vAlign w:val="bottom"/>
            <w:hideMark/>
          </w:tcPr>
          <w:p w14:paraId="0862EC84"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56184AE9"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r>
      <w:tr w:rsidR="00EB3961" w:rsidRPr="00EB3961" w14:paraId="7A9422F4" w14:textId="77777777" w:rsidTr="00660645">
        <w:trPr>
          <w:trHeight w:val="315"/>
        </w:trPr>
        <w:tc>
          <w:tcPr>
            <w:tcW w:w="2926" w:type="dxa"/>
            <w:tcBorders>
              <w:top w:val="single" w:sz="8" w:space="0" w:color="000000"/>
              <w:left w:val="nil"/>
              <w:bottom w:val="single" w:sz="8" w:space="0" w:color="000000"/>
              <w:right w:val="nil"/>
            </w:tcBorders>
            <w:shd w:val="clear" w:color="4CB5D3" w:fill="4CB5D3"/>
            <w:noWrap/>
            <w:vAlign w:val="bottom"/>
            <w:hideMark/>
          </w:tcPr>
          <w:p w14:paraId="5059D3D0"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150" w:name="_Toc516579586"/>
            <w:r w:rsidRPr="00EB3961">
              <w:rPr>
                <w:rFonts w:ascii="Franklin Gothic Book" w:eastAsia="Times New Roman" w:hAnsi="Franklin Gothic Book" w:cs="Times New Roman"/>
                <w:b/>
                <w:bCs/>
                <w:color w:val="FFFFFF"/>
                <w:sz w:val="22"/>
                <w:szCs w:val="22"/>
              </w:rPr>
              <w:t>Attribute Name</w:t>
            </w:r>
            <w:bookmarkEnd w:id="150"/>
          </w:p>
        </w:tc>
        <w:tc>
          <w:tcPr>
            <w:tcW w:w="1844" w:type="dxa"/>
            <w:tcBorders>
              <w:top w:val="single" w:sz="8" w:space="0" w:color="000000"/>
              <w:left w:val="nil"/>
              <w:bottom w:val="single" w:sz="8" w:space="0" w:color="000000"/>
              <w:right w:val="nil"/>
            </w:tcBorders>
            <w:shd w:val="clear" w:color="4CB5D3" w:fill="4CB5D3"/>
            <w:noWrap/>
            <w:vAlign w:val="bottom"/>
            <w:hideMark/>
          </w:tcPr>
          <w:p w14:paraId="211FB58C"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151" w:name="_Toc516579587"/>
            <w:r w:rsidRPr="00EB3961">
              <w:rPr>
                <w:rFonts w:ascii="Franklin Gothic Book" w:eastAsia="Times New Roman" w:hAnsi="Franklin Gothic Book" w:cs="Times New Roman"/>
                <w:b/>
                <w:bCs/>
                <w:color w:val="FFFFFF"/>
                <w:sz w:val="22"/>
                <w:szCs w:val="22"/>
              </w:rPr>
              <w:t>Data Type</w:t>
            </w:r>
            <w:bookmarkEnd w:id="151"/>
          </w:p>
        </w:tc>
        <w:tc>
          <w:tcPr>
            <w:tcW w:w="990" w:type="dxa"/>
            <w:tcBorders>
              <w:top w:val="single" w:sz="8" w:space="0" w:color="000000"/>
              <w:left w:val="nil"/>
              <w:bottom w:val="single" w:sz="8" w:space="0" w:color="000000"/>
              <w:right w:val="nil"/>
            </w:tcBorders>
            <w:shd w:val="clear" w:color="4CB5D3" w:fill="4CB5D3"/>
            <w:noWrap/>
            <w:vAlign w:val="bottom"/>
            <w:hideMark/>
          </w:tcPr>
          <w:p w14:paraId="58846D50"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152" w:name="_Toc516579588"/>
            <w:r w:rsidRPr="00EB3961">
              <w:rPr>
                <w:rFonts w:ascii="Franklin Gothic Book" w:eastAsia="Times New Roman" w:hAnsi="Franklin Gothic Book" w:cs="Times New Roman"/>
                <w:b/>
                <w:bCs/>
                <w:color w:val="FFFFFF"/>
                <w:sz w:val="22"/>
                <w:szCs w:val="22"/>
              </w:rPr>
              <w:t>Size</w:t>
            </w:r>
            <w:bookmarkEnd w:id="152"/>
          </w:p>
        </w:tc>
        <w:tc>
          <w:tcPr>
            <w:tcW w:w="1260" w:type="dxa"/>
            <w:tcBorders>
              <w:top w:val="single" w:sz="8" w:space="0" w:color="000000"/>
              <w:left w:val="nil"/>
              <w:bottom w:val="single" w:sz="8" w:space="0" w:color="000000"/>
              <w:right w:val="nil"/>
            </w:tcBorders>
            <w:shd w:val="clear" w:color="4CB5D3" w:fill="4CB5D3"/>
            <w:noWrap/>
            <w:vAlign w:val="bottom"/>
            <w:hideMark/>
          </w:tcPr>
          <w:p w14:paraId="6B626B67"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153" w:name="_Toc516579589"/>
            <w:r w:rsidRPr="00EB3961">
              <w:rPr>
                <w:rFonts w:ascii="Franklin Gothic Book" w:eastAsia="Times New Roman" w:hAnsi="Franklin Gothic Book" w:cs="Times New Roman"/>
                <w:b/>
                <w:bCs/>
                <w:color w:val="FFFFFF"/>
                <w:sz w:val="22"/>
                <w:szCs w:val="22"/>
              </w:rPr>
              <w:t>Constraint</w:t>
            </w:r>
            <w:bookmarkEnd w:id="153"/>
          </w:p>
        </w:tc>
        <w:tc>
          <w:tcPr>
            <w:tcW w:w="3870" w:type="dxa"/>
            <w:tcBorders>
              <w:top w:val="single" w:sz="8" w:space="0" w:color="000000"/>
              <w:left w:val="nil"/>
              <w:bottom w:val="single" w:sz="8" w:space="0" w:color="000000"/>
              <w:right w:val="nil"/>
            </w:tcBorders>
            <w:shd w:val="clear" w:color="4CB5D3" w:fill="4CB5D3"/>
            <w:noWrap/>
            <w:vAlign w:val="bottom"/>
            <w:hideMark/>
          </w:tcPr>
          <w:p w14:paraId="39BF4A5A"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154" w:name="_Toc516579590"/>
            <w:r w:rsidRPr="00EB3961">
              <w:rPr>
                <w:rFonts w:ascii="Franklin Gothic Book" w:eastAsia="Times New Roman" w:hAnsi="Franklin Gothic Book" w:cs="Times New Roman"/>
                <w:b/>
                <w:bCs/>
                <w:color w:val="FFFFFF"/>
                <w:sz w:val="22"/>
                <w:szCs w:val="22"/>
              </w:rPr>
              <w:t>Notes</w:t>
            </w:r>
            <w:bookmarkEnd w:id="154"/>
          </w:p>
        </w:tc>
      </w:tr>
      <w:tr w:rsidR="00EB3961" w:rsidRPr="00EB3961" w14:paraId="33525FE1" w14:textId="77777777" w:rsidTr="00660645">
        <w:trPr>
          <w:trHeight w:val="315"/>
        </w:trPr>
        <w:tc>
          <w:tcPr>
            <w:tcW w:w="2926" w:type="dxa"/>
            <w:tcBorders>
              <w:top w:val="nil"/>
              <w:left w:val="nil"/>
              <w:bottom w:val="nil"/>
              <w:right w:val="nil"/>
            </w:tcBorders>
            <w:shd w:val="clear" w:color="D9D9D9" w:fill="D9D9D9"/>
            <w:noWrap/>
            <w:vAlign w:val="bottom"/>
            <w:hideMark/>
          </w:tcPr>
          <w:p w14:paraId="200DD6B1"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55" w:name="_Toc516579591"/>
            <w:r w:rsidRPr="00EB3961">
              <w:rPr>
                <w:rFonts w:ascii="Franklin Gothic Book" w:eastAsia="Times New Roman" w:hAnsi="Franklin Gothic Book" w:cs="Times New Roman"/>
                <w:color w:val="000000"/>
                <w:sz w:val="22"/>
                <w:szCs w:val="22"/>
              </w:rPr>
              <w:t>PetID</w:t>
            </w:r>
            <w:bookmarkEnd w:id="155"/>
          </w:p>
        </w:tc>
        <w:tc>
          <w:tcPr>
            <w:tcW w:w="1844" w:type="dxa"/>
            <w:tcBorders>
              <w:top w:val="nil"/>
              <w:left w:val="nil"/>
              <w:bottom w:val="nil"/>
              <w:right w:val="nil"/>
            </w:tcBorders>
            <w:shd w:val="clear" w:color="D9D9D9" w:fill="D9D9D9"/>
            <w:noWrap/>
            <w:vAlign w:val="bottom"/>
            <w:hideMark/>
          </w:tcPr>
          <w:p w14:paraId="4DF1F514"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56" w:name="_Toc516579592"/>
            <w:r w:rsidRPr="00EB3961">
              <w:rPr>
                <w:rFonts w:ascii="Franklin Gothic Book" w:eastAsia="Times New Roman" w:hAnsi="Franklin Gothic Book" w:cs="Times New Roman"/>
                <w:color w:val="000000"/>
                <w:sz w:val="22"/>
                <w:szCs w:val="22"/>
              </w:rPr>
              <w:t>number(p,s)</w:t>
            </w:r>
            <w:bookmarkEnd w:id="156"/>
          </w:p>
        </w:tc>
        <w:tc>
          <w:tcPr>
            <w:tcW w:w="990" w:type="dxa"/>
            <w:tcBorders>
              <w:top w:val="nil"/>
              <w:left w:val="nil"/>
              <w:bottom w:val="nil"/>
              <w:right w:val="nil"/>
            </w:tcBorders>
            <w:shd w:val="clear" w:color="D9D9D9" w:fill="D9D9D9"/>
            <w:noWrap/>
            <w:vAlign w:val="bottom"/>
            <w:hideMark/>
          </w:tcPr>
          <w:p w14:paraId="5653E39F"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157" w:name="_Toc516579593"/>
            <w:r w:rsidRPr="00EB3961">
              <w:rPr>
                <w:rFonts w:ascii="Franklin Gothic Book" w:eastAsia="Times New Roman" w:hAnsi="Franklin Gothic Book" w:cs="Times New Roman"/>
                <w:color w:val="000000"/>
                <w:sz w:val="22"/>
                <w:szCs w:val="22"/>
              </w:rPr>
              <w:t>12</w:t>
            </w:r>
            <w:bookmarkEnd w:id="157"/>
          </w:p>
        </w:tc>
        <w:tc>
          <w:tcPr>
            <w:tcW w:w="1260" w:type="dxa"/>
            <w:tcBorders>
              <w:top w:val="nil"/>
              <w:left w:val="nil"/>
              <w:bottom w:val="nil"/>
              <w:right w:val="nil"/>
            </w:tcBorders>
            <w:shd w:val="clear" w:color="D9D9D9" w:fill="D9D9D9"/>
            <w:noWrap/>
            <w:vAlign w:val="bottom"/>
            <w:hideMark/>
          </w:tcPr>
          <w:p w14:paraId="6B501F0E"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58" w:name="_Toc516579594"/>
            <w:r w:rsidRPr="00EB3961">
              <w:rPr>
                <w:rFonts w:ascii="Franklin Gothic Book" w:eastAsia="Times New Roman" w:hAnsi="Franklin Gothic Book" w:cs="Times New Roman"/>
                <w:color w:val="000000"/>
                <w:sz w:val="22"/>
                <w:szCs w:val="22"/>
              </w:rPr>
              <w:t>PRIMARY KEY</w:t>
            </w:r>
            <w:bookmarkEnd w:id="158"/>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nil"/>
              <w:right w:val="nil"/>
            </w:tcBorders>
            <w:shd w:val="clear" w:color="D9D9D9" w:fill="D9D9D9"/>
            <w:noWrap/>
            <w:vAlign w:val="bottom"/>
            <w:hideMark/>
          </w:tcPr>
          <w:p w14:paraId="7BC4432F"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r>
      <w:tr w:rsidR="00EB3961" w:rsidRPr="00EB3961" w14:paraId="2E022FA0" w14:textId="77777777" w:rsidTr="00660645">
        <w:trPr>
          <w:trHeight w:val="315"/>
        </w:trPr>
        <w:tc>
          <w:tcPr>
            <w:tcW w:w="2926" w:type="dxa"/>
            <w:tcBorders>
              <w:top w:val="nil"/>
              <w:left w:val="nil"/>
              <w:bottom w:val="nil"/>
              <w:right w:val="nil"/>
            </w:tcBorders>
            <w:shd w:val="clear" w:color="auto" w:fill="auto"/>
            <w:noWrap/>
            <w:vAlign w:val="bottom"/>
            <w:hideMark/>
          </w:tcPr>
          <w:p w14:paraId="7A3513AD"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59" w:name="_Toc516579595"/>
            <w:r w:rsidRPr="00EB3961">
              <w:rPr>
                <w:rFonts w:ascii="Franklin Gothic Book" w:eastAsia="Times New Roman" w:hAnsi="Franklin Gothic Book" w:cs="Times New Roman"/>
                <w:color w:val="000000"/>
                <w:sz w:val="22"/>
                <w:szCs w:val="22"/>
              </w:rPr>
              <w:t>OwnerID</w:t>
            </w:r>
            <w:bookmarkEnd w:id="159"/>
          </w:p>
        </w:tc>
        <w:tc>
          <w:tcPr>
            <w:tcW w:w="1844" w:type="dxa"/>
            <w:tcBorders>
              <w:top w:val="nil"/>
              <w:left w:val="nil"/>
              <w:bottom w:val="nil"/>
              <w:right w:val="nil"/>
            </w:tcBorders>
            <w:shd w:val="clear" w:color="auto" w:fill="auto"/>
            <w:noWrap/>
            <w:vAlign w:val="bottom"/>
            <w:hideMark/>
          </w:tcPr>
          <w:p w14:paraId="6140C4FD"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60" w:name="_Toc516579596"/>
            <w:r w:rsidRPr="00EB3961">
              <w:rPr>
                <w:rFonts w:ascii="Franklin Gothic Book" w:eastAsia="Times New Roman" w:hAnsi="Franklin Gothic Book" w:cs="Times New Roman"/>
                <w:color w:val="000000"/>
                <w:sz w:val="22"/>
                <w:szCs w:val="22"/>
              </w:rPr>
              <w:t>number(p,s)</w:t>
            </w:r>
            <w:bookmarkEnd w:id="160"/>
          </w:p>
        </w:tc>
        <w:tc>
          <w:tcPr>
            <w:tcW w:w="990" w:type="dxa"/>
            <w:tcBorders>
              <w:top w:val="nil"/>
              <w:left w:val="nil"/>
              <w:bottom w:val="nil"/>
              <w:right w:val="nil"/>
            </w:tcBorders>
            <w:shd w:val="clear" w:color="auto" w:fill="auto"/>
            <w:noWrap/>
            <w:vAlign w:val="bottom"/>
            <w:hideMark/>
          </w:tcPr>
          <w:p w14:paraId="0CD2028B"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161" w:name="_Toc516579597"/>
            <w:r w:rsidRPr="00EB3961">
              <w:rPr>
                <w:rFonts w:ascii="Franklin Gothic Book" w:eastAsia="Times New Roman" w:hAnsi="Franklin Gothic Book" w:cs="Times New Roman"/>
                <w:color w:val="000000"/>
                <w:sz w:val="22"/>
                <w:szCs w:val="22"/>
              </w:rPr>
              <w:t>10</w:t>
            </w:r>
            <w:bookmarkEnd w:id="161"/>
          </w:p>
        </w:tc>
        <w:tc>
          <w:tcPr>
            <w:tcW w:w="1260" w:type="dxa"/>
            <w:tcBorders>
              <w:top w:val="nil"/>
              <w:left w:val="nil"/>
              <w:bottom w:val="nil"/>
              <w:right w:val="nil"/>
            </w:tcBorders>
            <w:shd w:val="clear" w:color="auto" w:fill="auto"/>
            <w:noWrap/>
            <w:vAlign w:val="bottom"/>
            <w:hideMark/>
          </w:tcPr>
          <w:p w14:paraId="6FB83FCC"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62" w:name="_Toc516579598"/>
            <w:r w:rsidRPr="00EB3961">
              <w:rPr>
                <w:rFonts w:ascii="Franklin Gothic Book" w:eastAsia="Times New Roman" w:hAnsi="Franklin Gothic Book" w:cs="Times New Roman"/>
                <w:color w:val="000000"/>
                <w:sz w:val="22"/>
                <w:szCs w:val="22"/>
              </w:rPr>
              <w:t>FOREIGN KEY</w:t>
            </w:r>
            <w:bookmarkEnd w:id="162"/>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nil"/>
              <w:right w:val="nil"/>
            </w:tcBorders>
            <w:shd w:val="clear" w:color="auto" w:fill="auto"/>
            <w:noWrap/>
            <w:vAlign w:val="bottom"/>
            <w:hideMark/>
          </w:tcPr>
          <w:p w14:paraId="0A7462E2"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r>
      <w:tr w:rsidR="00EB3961" w:rsidRPr="00EB3961" w14:paraId="77B8F1E8" w14:textId="77777777" w:rsidTr="00660645">
        <w:trPr>
          <w:trHeight w:val="315"/>
        </w:trPr>
        <w:tc>
          <w:tcPr>
            <w:tcW w:w="2926" w:type="dxa"/>
            <w:tcBorders>
              <w:top w:val="nil"/>
              <w:left w:val="nil"/>
              <w:bottom w:val="nil"/>
              <w:right w:val="nil"/>
            </w:tcBorders>
            <w:shd w:val="clear" w:color="D9D9D9" w:fill="D9D9D9"/>
            <w:noWrap/>
            <w:vAlign w:val="bottom"/>
            <w:hideMark/>
          </w:tcPr>
          <w:p w14:paraId="24E9D775"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63" w:name="_Toc516579599"/>
            <w:r w:rsidRPr="00EB3961">
              <w:rPr>
                <w:rFonts w:ascii="Franklin Gothic Book" w:eastAsia="Times New Roman" w:hAnsi="Franklin Gothic Book" w:cs="Times New Roman"/>
                <w:color w:val="000000"/>
                <w:sz w:val="22"/>
                <w:szCs w:val="22"/>
              </w:rPr>
              <w:t>Pet_First_Name</w:t>
            </w:r>
            <w:bookmarkEnd w:id="163"/>
          </w:p>
        </w:tc>
        <w:tc>
          <w:tcPr>
            <w:tcW w:w="1844" w:type="dxa"/>
            <w:tcBorders>
              <w:top w:val="nil"/>
              <w:left w:val="nil"/>
              <w:bottom w:val="nil"/>
              <w:right w:val="nil"/>
            </w:tcBorders>
            <w:shd w:val="clear" w:color="D9D9D9" w:fill="D9D9D9"/>
            <w:noWrap/>
            <w:vAlign w:val="bottom"/>
            <w:hideMark/>
          </w:tcPr>
          <w:p w14:paraId="39FB5E2C"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64" w:name="_Toc516579600"/>
            <w:r w:rsidRPr="00EB3961">
              <w:rPr>
                <w:rFonts w:ascii="Franklin Gothic Book" w:eastAsia="Times New Roman" w:hAnsi="Franklin Gothic Book" w:cs="Times New Roman"/>
                <w:color w:val="000000"/>
                <w:sz w:val="22"/>
                <w:szCs w:val="22"/>
              </w:rPr>
              <w:t>varchar2(size)</w:t>
            </w:r>
            <w:bookmarkEnd w:id="164"/>
          </w:p>
        </w:tc>
        <w:tc>
          <w:tcPr>
            <w:tcW w:w="990" w:type="dxa"/>
            <w:tcBorders>
              <w:top w:val="nil"/>
              <w:left w:val="nil"/>
              <w:bottom w:val="nil"/>
              <w:right w:val="nil"/>
            </w:tcBorders>
            <w:shd w:val="clear" w:color="D9D9D9" w:fill="D9D9D9"/>
            <w:noWrap/>
            <w:vAlign w:val="bottom"/>
            <w:hideMark/>
          </w:tcPr>
          <w:p w14:paraId="7B58A070"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165" w:name="_Toc516579601"/>
            <w:r w:rsidRPr="00EB3961">
              <w:rPr>
                <w:rFonts w:ascii="Franklin Gothic Book" w:eastAsia="Times New Roman" w:hAnsi="Franklin Gothic Book" w:cs="Times New Roman"/>
                <w:color w:val="000000"/>
                <w:sz w:val="22"/>
                <w:szCs w:val="22"/>
              </w:rPr>
              <w:t>40</w:t>
            </w:r>
            <w:bookmarkEnd w:id="165"/>
          </w:p>
        </w:tc>
        <w:tc>
          <w:tcPr>
            <w:tcW w:w="1260" w:type="dxa"/>
            <w:tcBorders>
              <w:top w:val="nil"/>
              <w:left w:val="nil"/>
              <w:bottom w:val="nil"/>
              <w:right w:val="nil"/>
            </w:tcBorders>
            <w:shd w:val="clear" w:color="D9D9D9" w:fill="D9D9D9"/>
            <w:noWrap/>
            <w:vAlign w:val="bottom"/>
            <w:hideMark/>
          </w:tcPr>
          <w:p w14:paraId="120FDC74"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D9D9D9" w:fill="D9D9D9"/>
            <w:noWrap/>
            <w:vAlign w:val="bottom"/>
            <w:hideMark/>
          </w:tcPr>
          <w:p w14:paraId="05891A0C"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2BD0F19A" w14:textId="77777777" w:rsidTr="00660645">
        <w:trPr>
          <w:trHeight w:val="315"/>
        </w:trPr>
        <w:tc>
          <w:tcPr>
            <w:tcW w:w="2926" w:type="dxa"/>
            <w:tcBorders>
              <w:top w:val="nil"/>
              <w:left w:val="nil"/>
              <w:bottom w:val="nil"/>
              <w:right w:val="nil"/>
            </w:tcBorders>
            <w:shd w:val="clear" w:color="auto" w:fill="auto"/>
            <w:noWrap/>
            <w:vAlign w:val="bottom"/>
            <w:hideMark/>
          </w:tcPr>
          <w:p w14:paraId="0D25504A"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66" w:name="_Toc516579602"/>
            <w:r w:rsidRPr="00EB3961">
              <w:rPr>
                <w:rFonts w:ascii="Franklin Gothic Book" w:eastAsia="Times New Roman" w:hAnsi="Franklin Gothic Book" w:cs="Times New Roman"/>
                <w:color w:val="000000"/>
                <w:sz w:val="22"/>
                <w:szCs w:val="22"/>
              </w:rPr>
              <w:t>Pet_Middle_Name</w:t>
            </w:r>
            <w:bookmarkEnd w:id="166"/>
          </w:p>
        </w:tc>
        <w:tc>
          <w:tcPr>
            <w:tcW w:w="1844" w:type="dxa"/>
            <w:tcBorders>
              <w:top w:val="nil"/>
              <w:left w:val="nil"/>
              <w:bottom w:val="nil"/>
              <w:right w:val="nil"/>
            </w:tcBorders>
            <w:shd w:val="clear" w:color="auto" w:fill="auto"/>
            <w:noWrap/>
            <w:vAlign w:val="bottom"/>
            <w:hideMark/>
          </w:tcPr>
          <w:p w14:paraId="6B85D5DC"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67" w:name="_Toc516579603"/>
            <w:r w:rsidRPr="00EB3961">
              <w:rPr>
                <w:rFonts w:ascii="Franklin Gothic Book" w:eastAsia="Times New Roman" w:hAnsi="Franklin Gothic Book" w:cs="Times New Roman"/>
                <w:color w:val="000000"/>
                <w:sz w:val="22"/>
                <w:szCs w:val="22"/>
              </w:rPr>
              <w:t>varchar2(size)</w:t>
            </w:r>
            <w:bookmarkEnd w:id="167"/>
          </w:p>
        </w:tc>
        <w:tc>
          <w:tcPr>
            <w:tcW w:w="990" w:type="dxa"/>
            <w:tcBorders>
              <w:top w:val="nil"/>
              <w:left w:val="nil"/>
              <w:bottom w:val="nil"/>
              <w:right w:val="nil"/>
            </w:tcBorders>
            <w:shd w:val="clear" w:color="auto" w:fill="auto"/>
            <w:noWrap/>
            <w:vAlign w:val="bottom"/>
            <w:hideMark/>
          </w:tcPr>
          <w:p w14:paraId="086A54DB"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168" w:name="_Toc516579604"/>
            <w:r w:rsidRPr="00EB3961">
              <w:rPr>
                <w:rFonts w:ascii="Franklin Gothic Book" w:eastAsia="Times New Roman" w:hAnsi="Franklin Gothic Book" w:cs="Times New Roman"/>
                <w:color w:val="000000"/>
                <w:sz w:val="22"/>
                <w:szCs w:val="22"/>
              </w:rPr>
              <w:t>40</w:t>
            </w:r>
            <w:bookmarkEnd w:id="168"/>
          </w:p>
        </w:tc>
        <w:tc>
          <w:tcPr>
            <w:tcW w:w="1260" w:type="dxa"/>
            <w:tcBorders>
              <w:top w:val="nil"/>
              <w:left w:val="nil"/>
              <w:bottom w:val="nil"/>
              <w:right w:val="nil"/>
            </w:tcBorders>
            <w:shd w:val="clear" w:color="auto" w:fill="auto"/>
            <w:noWrap/>
            <w:vAlign w:val="bottom"/>
            <w:hideMark/>
          </w:tcPr>
          <w:p w14:paraId="724619D1"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auto" w:fill="auto"/>
            <w:noWrap/>
            <w:vAlign w:val="bottom"/>
            <w:hideMark/>
          </w:tcPr>
          <w:p w14:paraId="065952FA"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66499E1B" w14:textId="77777777" w:rsidTr="00660645">
        <w:trPr>
          <w:trHeight w:val="315"/>
        </w:trPr>
        <w:tc>
          <w:tcPr>
            <w:tcW w:w="2926" w:type="dxa"/>
            <w:tcBorders>
              <w:top w:val="nil"/>
              <w:left w:val="nil"/>
              <w:bottom w:val="nil"/>
              <w:right w:val="nil"/>
            </w:tcBorders>
            <w:shd w:val="clear" w:color="D9D9D9" w:fill="D9D9D9"/>
            <w:noWrap/>
            <w:vAlign w:val="bottom"/>
            <w:hideMark/>
          </w:tcPr>
          <w:p w14:paraId="09D15DF1"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69" w:name="_Toc516579605"/>
            <w:r w:rsidRPr="00EB3961">
              <w:rPr>
                <w:rFonts w:ascii="Franklin Gothic Book" w:eastAsia="Times New Roman" w:hAnsi="Franklin Gothic Book" w:cs="Times New Roman"/>
                <w:color w:val="000000"/>
                <w:sz w:val="22"/>
                <w:szCs w:val="22"/>
              </w:rPr>
              <w:t>SpeciesID</w:t>
            </w:r>
            <w:bookmarkEnd w:id="169"/>
          </w:p>
        </w:tc>
        <w:tc>
          <w:tcPr>
            <w:tcW w:w="1844" w:type="dxa"/>
            <w:tcBorders>
              <w:top w:val="nil"/>
              <w:left w:val="nil"/>
              <w:bottom w:val="nil"/>
              <w:right w:val="nil"/>
            </w:tcBorders>
            <w:shd w:val="clear" w:color="D9D9D9" w:fill="D9D9D9"/>
            <w:noWrap/>
            <w:vAlign w:val="bottom"/>
            <w:hideMark/>
          </w:tcPr>
          <w:p w14:paraId="400D947B"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70" w:name="_Toc516579606"/>
            <w:r w:rsidRPr="00EB3961">
              <w:rPr>
                <w:rFonts w:ascii="Franklin Gothic Book" w:eastAsia="Times New Roman" w:hAnsi="Franklin Gothic Book" w:cs="Times New Roman"/>
                <w:color w:val="000000"/>
                <w:sz w:val="22"/>
                <w:szCs w:val="22"/>
              </w:rPr>
              <w:t>number(p,s)</w:t>
            </w:r>
            <w:bookmarkEnd w:id="170"/>
          </w:p>
        </w:tc>
        <w:tc>
          <w:tcPr>
            <w:tcW w:w="990" w:type="dxa"/>
            <w:tcBorders>
              <w:top w:val="nil"/>
              <w:left w:val="nil"/>
              <w:bottom w:val="nil"/>
              <w:right w:val="nil"/>
            </w:tcBorders>
            <w:shd w:val="clear" w:color="D9D9D9" w:fill="D9D9D9"/>
            <w:noWrap/>
            <w:vAlign w:val="bottom"/>
            <w:hideMark/>
          </w:tcPr>
          <w:p w14:paraId="640619C8"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171" w:name="_Toc516579607"/>
            <w:r w:rsidRPr="00EB3961">
              <w:rPr>
                <w:rFonts w:ascii="Franklin Gothic Book" w:eastAsia="Times New Roman" w:hAnsi="Franklin Gothic Book" w:cs="Times New Roman"/>
                <w:color w:val="000000"/>
                <w:sz w:val="22"/>
                <w:szCs w:val="22"/>
              </w:rPr>
              <w:t>5</w:t>
            </w:r>
            <w:bookmarkEnd w:id="171"/>
          </w:p>
        </w:tc>
        <w:tc>
          <w:tcPr>
            <w:tcW w:w="1260" w:type="dxa"/>
            <w:tcBorders>
              <w:top w:val="nil"/>
              <w:left w:val="nil"/>
              <w:bottom w:val="nil"/>
              <w:right w:val="nil"/>
            </w:tcBorders>
            <w:shd w:val="clear" w:color="D9D9D9" w:fill="D9D9D9"/>
            <w:noWrap/>
            <w:vAlign w:val="bottom"/>
            <w:hideMark/>
          </w:tcPr>
          <w:p w14:paraId="59180B76"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72" w:name="_Toc516579608"/>
            <w:r w:rsidRPr="00EB3961">
              <w:rPr>
                <w:rFonts w:ascii="Franklin Gothic Book" w:eastAsia="Times New Roman" w:hAnsi="Franklin Gothic Book" w:cs="Times New Roman"/>
                <w:color w:val="000000"/>
                <w:sz w:val="22"/>
                <w:szCs w:val="22"/>
              </w:rPr>
              <w:t>FOREIGN KEY</w:t>
            </w:r>
            <w:bookmarkEnd w:id="172"/>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nil"/>
              <w:right w:val="nil"/>
            </w:tcBorders>
            <w:shd w:val="clear" w:color="D9D9D9" w:fill="D9D9D9"/>
            <w:noWrap/>
            <w:vAlign w:val="bottom"/>
            <w:hideMark/>
          </w:tcPr>
          <w:p w14:paraId="0A7C86BC"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73" w:name="_Toc516579609"/>
            <w:r w:rsidRPr="00EB3961">
              <w:rPr>
                <w:rFonts w:ascii="Franklin Gothic Book" w:eastAsia="Times New Roman" w:hAnsi="Franklin Gothic Book" w:cs="Times New Roman"/>
                <w:color w:val="000000"/>
                <w:sz w:val="22"/>
                <w:szCs w:val="22"/>
              </w:rPr>
              <w:t>Yes, technically birds and lizards are not species, and feline, canine are genera but this is how customer requested</w:t>
            </w:r>
            <w:bookmarkEnd w:id="173"/>
          </w:p>
        </w:tc>
      </w:tr>
      <w:tr w:rsidR="00EB3961" w:rsidRPr="00EB3961" w14:paraId="0849360A" w14:textId="77777777" w:rsidTr="00660645">
        <w:trPr>
          <w:trHeight w:val="315"/>
        </w:trPr>
        <w:tc>
          <w:tcPr>
            <w:tcW w:w="2926" w:type="dxa"/>
            <w:tcBorders>
              <w:top w:val="nil"/>
              <w:left w:val="nil"/>
              <w:bottom w:val="nil"/>
              <w:right w:val="nil"/>
            </w:tcBorders>
            <w:shd w:val="clear" w:color="auto" w:fill="auto"/>
            <w:noWrap/>
            <w:vAlign w:val="bottom"/>
            <w:hideMark/>
          </w:tcPr>
          <w:p w14:paraId="31435A69"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74" w:name="_Toc516579610"/>
            <w:r w:rsidRPr="00EB3961">
              <w:rPr>
                <w:rFonts w:ascii="Franklin Gothic Book" w:eastAsia="Times New Roman" w:hAnsi="Franklin Gothic Book" w:cs="Times New Roman"/>
                <w:color w:val="000000"/>
                <w:sz w:val="22"/>
                <w:szCs w:val="22"/>
              </w:rPr>
              <w:t>BreedID</w:t>
            </w:r>
            <w:bookmarkEnd w:id="174"/>
          </w:p>
        </w:tc>
        <w:tc>
          <w:tcPr>
            <w:tcW w:w="1844" w:type="dxa"/>
            <w:tcBorders>
              <w:top w:val="nil"/>
              <w:left w:val="nil"/>
              <w:bottom w:val="nil"/>
              <w:right w:val="nil"/>
            </w:tcBorders>
            <w:shd w:val="clear" w:color="auto" w:fill="auto"/>
            <w:noWrap/>
            <w:vAlign w:val="bottom"/>
            <w:hideMark/>
          </w:tcPr>
          <w:p w14:paraId="7FF0377F"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75" w:name="_Toc516579611"/>
            <w:r w:rsidRPr="00EB3961">
              <w:rPr>
                <w:rFonts w:ascii="Franklin Gothic Book" w:eastAsia="Times New Roman" w:hAnsi="Franklin Gothic Book" w:cs="Times New Roman"/>
                <w:color w:val="000000"/>
                <w:sz w:val="22"/>
                <w:szCs w:val="22"/>
              </w:rPr>
              <w:t>number(p,s)</w:t>
            </w:r>
            <w:bookmarkEnd w:id="175"/>
          </w:p>
        </w:tc>
        <w:tc>
          <w:tcPr>
            <w:tcW w:w="990" w:type="dxa"/>
            <w:tcBorders>
              <w:top w:val="nil"/>
              <w:left w:val="nil"/>
              <w:bottom w:val="nil"/>
              <w:right w:val="nil"/>
            </w:tcBorders>
            <w:shd w:val="clear" w:color="auto" w:fill="auto"/>
            <w:noWrap/>
            <w:vAlign w:val="bottom"/>
            <w:hideMark/>
          </w:tcPr>
          <w:p w14:paraId="3D8DFCAC"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176" w:name="_Toc516579612"/>
            <w:r w:rsidRPr="00EB3961">
              <w:rPr>
                <w:rFonts w:ascii="Franklin Gothic Book" w:eastAsia="Times New Roman" w:hAnsi="Franklin Gothic Book" w:cs="Times New Roman"/>
                <w:color w:val="000000"/>
                <w:sz w:val="22"/>
                <w:szCs w:val="22"/>
              </w:rPr>
              <w:t>5</w:t>
            </w:r>
            <w:bookmarkEnd w:id="176"/>
          </w:p>
        </w:tc>
        <w:tc>
          <w:tcPr>
            <w:tcW w:w="1260" w:type="dxa"/>
            <w:tcBorders>
              <w:top w:val="nil"/>
              <w:left w:val="nil"/>
              <w:bottom w:val="nil"/>
              <w:right w:val="nil"/>
            </w:tcBorders>
            <w:shd w:val="clear" w:color="auto" w:fill="auto"/>
            <w:noWrap/>
            <w:vAlign w:val="bottom"/>
            <w:hideMark/>
          </w:tcPr>
          <w:p w14:paraId="0B231DF1"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77" w:name="_Toc516579613"/>
            <w:r w:rsidRPr="00EB3961">
              <w:rPr>
                <w:rFonts w:ascii="Franklin Gothic Book" w:eastAsia="Times New Roman" w:hAnsi="Franklin Gothic Book" w:cs="Times New Roman"/>
                <w:color w:val="000000"/>
                <w:sz w:val="22"/>
                <w:szCs w:val="22"/>
              </w:rPr>
              <w:t>FOREIGN KEY</w:t>
            </w:r>
            <w:bookmarkEnd w:id="177"/>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nil"/>
              <w:right w:val="nil"/>
            </w:tcBorders>
            <w:shd w:val="clear" w:color="auto" w:fill="auto"/>
            <w:noWrap/>
            <w:vAlign w:val="bottom"/>
            <w:hideMark/>
          </w:tcPr>
          <w:p w14:paraId="5D4056A7"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r>
      <w:tr w:rsidR="00EB3961" w:rsidRPr="00EB3961" w14:paraId="500AA3A4" w14:textId="77777777" w:rsidTr="00660645">
        <w:trPr>
          <w:trHeight w:val="315"/>
        </w:trPr>
        <w:tc>
          <w:tcPr>
            <w:tcW w:w="2926" w:type="dxa"/>
            <w:tcBorders>
              <w:top w:val="nil"/>
              <w:left w:val="nil"/>
              <w:bottom w:val="nil"/>
              <w:right w:val="nil"/>
            </w:tcBorders>
            <w:shd w:val="clear" w:color="D9D9D9" w:fill="D9D9D9"/>
            <w:noWrap/>
            <w:vAlign w:val="bottom"/>
            <w:hideMark/>
          </w:tcPr>
          <w:p w14:paraId="7BAACA49"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78" w:name="_Toc516579614"/>
            <w:r w:rsidRPr="00EB3961">
              <w:rPr>
                <w:rFonts w:ascii="Franklin Gothic Book" w:eastAsia="Times New Roman" w:hAnsi="Franklin Gothic Book" w:cs="Times New Roman"/>
                <w:color w:val="000000"/>
                <w:sz w:val="22"/>
                <w:szCs w:val="22"/>
              </w:rPr>
              <w:t>GenderID</w:t>
            </w:r>
            <w:bookmarkEnd w:id="178"/>
          </w:p>
        </w:tc>
        <w:tc>
          <w:tcPr>
            <w:tcW w:w="1844" w:type="dxa"/>
            <w:tcBorders>
              <w:top w:val="nil"/>
              <w:left w:val="nil"/>
              <w:bottom w:val="nil"/>
              <w:right w:val="nil"/>
            </w:tcBorders>
            <w:shd w:val="clear" w:color="D9D9D9" w:fill="D9D9D9"/>
            <w:noWrap/>
            <w:vAlign w:val="bottom"/>
            <w:hideMark/>
          </w:tcPr>
          <w:p w14:paraId="621F5C9C"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79" w:name="_Toc516579615"/>
            <w:r w:rsidRPr="00EB3961">
              <w:rPr>
                <w:rFonts w:ascii="Franklin Gothic Book" w:eastAsia="Times New Roman" w:hAnsi="Franklin Gothic Book" w:cs="Times New Roman"/>
                <w:color w:val="000000"/>
                <w:sz w:val="22"/>
                <w:szCs w:val="22"/>
              </w:rPr>
              <w:t>number(p,s)</w:t>
            </w:r>
            <w:bookmarkEnd w:id="179"/>
          </w:p>
        </w:tc>
        <w:tc>
          <w:tcPr>
            <w:tcW w:w="990" w:type="dxa"/>
            <w:tcBorders>
              <w:top w:val="nil"/>
              <w:left w:val="nil"/>
              <w:bottom w:val="nil"/>
              <w:right w:val="nil"/>
            </w:tcBorders>
            <w:shd w:val="clear" w:color="D9D9D9" w:fill="D9D9D9"/>
            <w:noWrap/>
            <w:vAlign w:val="bottom"/>
            <w:hideMark/>
          </w:tcPr>
          <w:p w14:paraId="6830C3E1"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180" w:name="_Toc516579616"/>
            <w:r w:rsidRPr="00EB3961">
              <w:rPr>
                <w:rFonts w:ascii="Franklin Gothic Book" w:eastAsia="Times New Roman" w:hAnsi="Franklin Gothic Book" w:cs="Times New Roman"/>
                <w:color w:val="000000"/>
                <w:sz w:val="22"/>
                <w:szCs w:val="22"/>
              </w:rPr>
              <w:t>5</w:t>
            </w:r>
            <w:bookmarkEnd w:id="180"/>
          </w:p>
        </w:tc>
        <w:tc>
          <w:tcPr>
            <w:tcW w:w="1260" w:type="dxa"/>
            <w:tcBorders>
              <w:top w:val="nil"/>
              <w:left w:val="nil"/>
              <w:bottom w:val="nil"/>
              <w:right w:val="nil"/>
            </w:tcBorders>
            <w:shd w:val="clear" w:color="D9D9D9" w:fill="D9D9D9"/>
            <w:noWrap/>
            <w:vAlign w:val="bottom"/>
            <w:hideMark/>
          </w:tcPr>
          <w:p w14:paraId="31D78E91"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D9D9D9" w:fill="D9D9D9"/>
            <w:noWrap/>
            <w:vAlign w:val="bottom"/>
            <w:hideMark/>
          </w:tcPr>
          <w:p w14:paraId="358525DF"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0E2F8501" w14:textId="77777777" w:rsidTr="00660645">
        <w:trPr>
          <w:trHeight w:val="315"/>
        </w:trPr>
        <w:tc>
          <w:tcPr>
            <w:tcW w:w="2926" w:type="dxa"/>
            <w:tcBorders>
              <w:top w:val="nil"/>
              <w:left w:val="nil"/>
              <w:bottom w:val="nil"/>
              <w:right w:val="nil"/>
            </w:tcBorders>
            <w:shd w:val="clear" w:color="auto" w:fill="auto"/>
            <w:noWrap/>
            <w:vAlign w:val="bottom"/>
            <w:hideMark/>
          </w:tcPr>
          <w:p w14:paraId="4334BD4B"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81" w:name="_Toc516579617"/>
            <w:r w:rsidRPr="00EB3961">
              <w:rPr>
                <w:rFonts w:ascii="Franklin Gothic Book" w:eastAsia="Times New Roman" w:hAnsi="Franklin Gothic Book" w:cs="Times New Roman"/>
                <w:color w:val="000000"/>
                <w:sz w:val="22"/>
                <w:szCs w:val="22"/>
              </w:rPr>
              <w:t>Coloring</w:t>
            </w:r>
            <w:bookmarkEnd w:id="181"/>
          </w:p>
        </w:tc>
        <w:tc>
          <w:tcPr>
            <w:tcW w:w="1844" w:type="dxa"/>
            <w:tcBorders>
              <w:top w:val="nil"/>
              <w:left w:val="nil"/>
              <w:bottom w:val="nil"/>
              <w:right w:val="nil"/>
            </w:tcBorders>
            <w:shd w:val="clear" w:color="auto" w:fill="auto"/>
            <w:noWrap/>
            <w:vAlign w:val="bottom"/>
            <w:hideMark/>
          </w:tcPr>
          <w:p w14:paraId="594EC39B"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82" w:name="_Toc516579618"/>
            <w:r w:rsidRPr="00EB3961">
              <w:rPr>
                <w:rFonts w:ascii="Franklin Gothic Book" w:eastAsia="Times New Roman" w:hAnsi="Franklin Gothic Book" w:cs="Times New Roman"/>
                <w:color w:val="000000"/>
                <w:sz w:val="22"/>
                <w:szCs w:val="22"/>
              </w:rPr>
              <w:t>varchar2(size)</w:t>
            </w:r>
            <w:bookmarkEnd w:id="182"/>
          </w:p>
        </w:tc>
        <w:tc>
          <w:tcPr>
            <w:tcW w:w="990" w:type="dxa"/>
            <w:tcBorders>
              <w:top w:val="nil"/>
              <w:left w:val="nil"/>
              <w:bottom w:val="nil"/>
              <w:right w:val="nil"/>
            </w:tcBorders>
            <w:shd w:val="clear" w:color="auto" w:fill="auto"/>
            <w:noWrap/>
            <w:vAlign w:val="bottom"/>
            <w:hideMark/>
          </w:tcPr>
          <w:p w14:paraId="3DB2F796"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183" w:name="_Toc516579619"/>
            <w:r w:rsidRPr="00EB3961">
              <w:rPr>
                <w:rFonts w:ascii="Franklin Gothic Book" w:eastAsia="Times New Roman" w:hAnsi="Franklin Gothic Book" w:cs="Times New Roman"/>
                <w:color w:val="000000"/>
                <w:sz w:val="22"/>
                <w:szCs w:val="22"/>
              </w:rPr>
              <w:t>30</w:t>
            </w:r>
            <w:bookmarkEnd w:id="183"/>
          </w:p>
        </w:tc>
        <w:tc>
          <w:tcPr>
            <w:tcW w:w="1260" w:type="dxa"/>
            <w:tcBorders>
              <w:top w:val="nil"/>
              <w:left w:val="nil"/>
              <w:bottom w:val="nil"/>
              <w:right w:val="nil"/>
            </w:tcBorders>
            <w:shd w:val="clear" w:color="auto" w:fill="auto"/>
            <w:noWrap/>
            <w:vAlign w:val="bottom"/>
            <w:hideMark/>
          </w:tcPr>
          <w:p w14:paraId="15D10D03"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auto" w:fill="auto"/>
            <w:noWrap/>
            <w:vAlign w:val="bottom"/>
            <w:hideMark/>
          </w:tcPr>
          <w:p w14:paraId="0FECE590"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37C24D39" w14:textId="77777777" w:rsidTr="00660645">
        <w:trPr>
          <w:trHeight w:val="315"/>
        </w:trPr>
        <w:tc>
          <w:tcPr>
            <w:tcW w:w="2926" w:type="dxa"/>
            <w:tcBorders>
              <w:top w:val="nil"/>
              <w:left w:val="nil"/>
              <w:bottom w:val="nil"/>
              <w:right w:val="nil"/>
            </w:tcBorders>
            <w:shd w:val="clear" w:color="D9D9D9" w:fill="D9D9D9"/>
            <w:noWrap/>
            <w:vAlign w:val="bottom"/>
            <w:hideMark/>
          </w:tcPr>
          <w:p w14:paraId="500E39F9"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84" w:name="_Toc516579620"/>
            <w:r w:rsidRPr="00EB3961">
              <w:rPr>
                <w:rFonts w:ascii="Franklin Gothic Book" w:eastAsia="Times New Roman" w:hAnsi="Franklin Gothic Book" w:cs="Times New Roman"/>
                <w:color w:val="000000"/>
                <w:sz w:val="22"/>
                <w:szCs w:val="22"/>
              </w:rPr>
              <w:t>Birth_Date</w:t>
            </w:r>
            <w:bookmarkEnd w:id="184"/>
          </w:p>
        </w:tc>
        <w:tc>
          <w:tcPr>
            <w:tcW w:w="1844" w:type="dxa"/>
            <w:tcBorders>
              <w:top w:val="nil"/>
              <w:left w:val="nil"/>
              <w:bottom w:val="nil"/>
              <w:right w:val="nil"/>
            </w:tcBorders>
            <w:shd w:val="clear" w:color="D9D9D9" w:fill="D9D9D9"/>
            <w:noWrap/>
            <w:vAlign w:val="bottom"/>
            <w:hideMark/>
          </w:tcPr>
          <w:p w14:paraId="4CD2F1A7"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85" w:name="_Toc516579621"/>
            <w:r w:rsidRPr="00EB3961">
              <w:rPr>
                <w:rFonts w:ascii="Franklin Gothic Book" w:eastAsia="Times New Roman" w:hAnsi="Franklin Gothic Book" w:cs="Times New Roman"/>
                <w:color w:val="000000"/>
                <w:sz w:val="22"/>
                <w:szCs w:val="22"/>
              </w:rPr>
              <w:t>date</w:t>
            </w:r>
            <w:bookmarkEnd w:id="185"/>
          </w:p>
        </w:tc>
        <w:tc>
          <w:tcPr>
            <w:tcW w:w="990" w:type="dxa"/>
            <w:tcBorders>
              <w:top w:val="nil"/>
              <w:left w:val="nil"/>
              <w:bottom w:val="nil"/>
              <w:right w:val="nil"/>
            </w:tcBorders>
            <w:shd w:val="clear" w:color="D9D9D9" w:fill="D9D9D9"/>
            <w:noWrap/>
            <w:vAlign w:val="bottom"/>
            <w:hideMark/>
          </w:tcPr>
          <w:p w14:paraId="538D7898"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c>
          <w:tcPr>
            <w:tcW w:w="1260" w:type="dxa"/>
            <w:tcBorders>
              <w:top w:val="nil"/>
              <w:left w:val="nil"/>
              <w:bottom w:val="nil"/>
              <w:right w:val="nil"/>
            </w:tcBorders>
            <w:shd w:val="clear" w:color="D9D9D9" w:fill="D9D9D9"/>
            <w:noWrap/>
            <w:vAlign w:val="bottom"/>
            <w:hideMark/>
          </w:tcPr>
          <w:p w14:paraId="755852C1"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3870" w:type="dxa"/>
            <w:tcBorders>
              <w:top w:val="nil"/>
              <w:left w:val="nil"/>
              <w:bottom w:val="nil"/>
              <w:right w:val="nil"/>
            </w:tcBorders>
            <w:shd w:val="clear" w:color="D9D9D9" w:fill="D9D9D9"/>
            <w:noWrap/>
            <w:vAlign w:val="bottom"/>
            <w:hideMark/>
          </w:tcPr>
          <w:p w14:paraId="586BB9C3"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716EF3AA" w14:textId="77777777" w:rsidTr="00660645">
        <w:trPr>
          <w:trHeight w:val="315"/>
        </w:trPr>
        <w:tc>
          <w:tcPr>
            <w:tcW w:w="2926" w:type="dxa"/>
            <w:tcBorders>
              <w:top w:val="nil"/>
              <w:left w:val="nil"/>
              <w:bottom w:val="nil"/>
              <w:right w:val="nil"/>
            </w:tcBorders>
            <w:shd w:val="clear" w:color="auto" w:fill="auto"/>
            <w:noWrap/>
            <w:vAlign w:val="bottom"/>
            <w:hideMark/>
          </w:tcPr>
          <w:p w14:paraId="34196650"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86" w:name="_Toc516579622"/>
            <w:r w:rsidRPr="00EB3961">
              <w:rPr>
                <w:rFonts w:ascii="Franklin Gothic Book" w:eastAsia="Times New Roman" w:hAnsi="Franklin Gothic Book" w:cs="Times New Roman"/>
                <w:color w:val="000000"/>
                <w:sz w:val="22"/>
                <w:szCs w:val="22"/>
              </w:rPr>
              <w:t>Photo</w:t>
            </w:r>
            <w:bookmarkEnd w:id="186"/>
          </w:p>
        </w:tc>
        <w:tc>
          <w:tcPr>
            <w:tcW w:w="1844" w:type="dxa"/>
            <w:tcBorders>
              <w:top w:val="nil"/>
              <w:left w:val="nil"/>
              <w:bottom w:val="nil"/>
              <w:right w:val="nil"/>
            </w:tcBorders>
            <w:shd w:val="clear" w:color="auto" w:fill="auto"/>
            <w:noWrap/>
            <w:vAlign w:val="bottom"/>
            <w:hideMark/>
          </w:tcPr>
          <w:p w14:paraId="4D76E666"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87" w:name="_Toc516579623"/>
            <w:r w:rsidRPr="00EB3961">
              <w:rPr>
                <w:rFonts w:ascii="Franklin Gothic Book" w:eastAsia="Times New Roman" w:hAnsi="Franklin Gothic Book" w:cs="Times New Roman"/>
                <w:color w:val="000000"/>
                <w:sz w:val="22"/>
                <w:szCs w:val="22"/>
              </w:rPr>
              <w:t>blob</w:t>
            </w:r>
            <w:bookmarkEnd w:id="187"/>
          </w:p>
        </w:tc>
        <w:tc>
          <w:tcPr>
            <w:tcW w:w="990" w:type="dxa"/>
            <w:tcBorders>
              <w:top w:val="nil"/>
              <w:left w:val="nil"/>
              <w:bottom w:val="nil"/>
              <w:right w:val="nil"/>
            </w:tcBorders>
            <w:shd w:val="clear" w:color="auto" w:fill="auto"/>
            <w:noWrap/>
            <w:vAlign w:val="bottom"/>
            <w:hideMark/>
          </w:tcPr>
          <w:p w14:paraId="6571C100"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5806170F"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7CAF702A"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436D54C3" w14:textId="77777777" w:rsidTr="00660645">
        <w:trPr>
          <w:trHeight w:val="315"/>
        </w:trPr>
        <w:tc>
          <w:tcPr>
            <w:tcW w:w="2926" w:type="dxa"/>
            <w:tcBorders>
              <w:top w:val="nil"/>
              <w:left w:val="nil"/>
              <w:bottom w:val="nil"/>
              <w:right w:val="nil"/>
            </w:tcBorders>
            <w:shd w:val="clear" w:color="D9D9D9" w:fill="D9D9D9"/>
            <w:noWrap/>
            <w:vAlign w:val="bottom"/>
            <w:hideMark/>
          </w:tcPr>
          <w:p w14:paraId="4886BD10"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88" w:name="_Toc516579624"/>
            <w:r w:rsidRPr="00EB3961">
              <w:rPr>
                <w:rFonts w:ascii="Franklin Gothic Book" w:eastAsia="Times New Roman" w:hAnsi="Franklin Gothic Book" w:cs="Times New Roman"/>
                <w:color w:val="000000"/>
                <w:sz w:val="22"/>
                <w:szCs w:val="22"/>
              </w:rPr>
              <w:t>Death_Date</w:t>
            </w:r>
            <w:bookmarkEnd w:id="188"/>
          </w:p>
        </w:tc>
        <w:tc>
          <w:tcPr>
            <w:tcW w:w="1844" w:type="dxa"/>
            <w:tcBorders>
              <w:top w:val="nil"/>
              <w:left w:val="nil"/>
              <w:bottom w:val="nil"/>
              <w:right w:val="nil"/>
            </w:tcBorders>
            <w:shd w:val="clear" w:color="D9D9D9" w:fill="D9D9D9"/>
            <w:noWrap/>
            <w:vAlign w:val="bottom"/>
            <w:hideMark/>
          </w:tcPr>
          <w:p w14:paraId="740FF5D6"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c>
          <w:tcPr>
            <w:tcW w:w="990" w:type="dxa"/>
            <w:tcBorders>
              <w:top w:val="nil"/>
              <w:left w:val="nil"/>
              <w:bottom w:val="nil"/>
              <w:right w:val="nil"/>
            </w:tcBorders>
            <w:shd w:val="clear" w:color="D9D9D9" w:fill="D9D9D9"/>
            <w:noWrap/>
            <w:vAlign w:val="bottom"/>
            <w:hideMark/>
          </w:tcPr>
          <w:p w14:paraId="23570995"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1260" w:type="dxa"/>
            <w:tcBorders>
              <w:top w:val="nil"/>
              <w:left w:val="nil"/>
              <w:bottom w:val="nil"/>
              <w:right w:val="nil"/>
            </w:tcBorders>
            <w:shd w:val="clear" w:color="D9D9D9" w:fill="D9D9D9"/>
            <w:noWrap/>
            <w:vAlign w:val="bottom"/>
            <w:hideMark/>
          </w:tcPr>
          <w:p w14:paraId="5D174FE6"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3870" w:type="dxa"/>
            <w:tcBorders>
              <w:top w:val="nil"/>
              <w:left w:val="nil"/>
              <w:bottom w:val="nil"/>
              <w:right w:val="nil"/>
            </w:tcBorders>
            <w:shd w:val="clear" w:color="D9D9D9" w:fill="D9D9D9"/>
            <w:noWrap/>
            <w:vAlign w:val="bottom"/>
            <w:hideMark/>
          </w:tcPr>
          <w:p w14:paraId="6261224A" w14:textId="7A8081EA"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89" w:name="_Toc516579625"/>
            <w:r w:rsidRPr="00EB3961">
              <w:rPr>
                <w:rFonts w:ascii="Franklin Gothic Book" w:eastAsia="Times New Roman" w:hAnsi="Franklin Gothic Book" w:cs="Times New Roman"/>
                <w:color w:val="000000"/>
                <w:sz w:val="22"/>
                <w:szCs w:val="22"/>
              </w:rPr>
              <w:t>May be set when the Is_Liv</w:t>
            </w:r>
            <w:ins w:id="190" w:author="Hicks, James K." w:date="2018-06-12T22:08:00Z">
              <w:r w:rsidR="00166DB9">
                <w:rPr>
                  <w:rFonts w:ascii="Franklin Gothic Book" w:eastAsia="Times New Roman" w:hAnsi="Franklin Gothic Book" w:cs="Times New Roman"/>
                  <w:color w:val="000000"/>
                  <w:sz w:val="22"/>
                  <w:szCs w:val="22"/>
                </w:rPr>
                <w:t>i</w:t>
              </w:r>
            </w:ins>
            <w:r w:rsidRPr="00EB3961">
              <w:rPr>
                <w:rFonts w:ascii="Franklin Gothic Book" w:eastAsia="Times New Roman" w:hAnsi="Franklin Gothic Book" w:cs="Times New Roman"/>
                <w:color w:val="000000"/>
                <w:sz w:val="22"/>
                <w:szCs w:val="22"/>
              </w:rPr>
              <w:t>ng Flag is changed in living pets, or manually changed by staff?</w:t>
            </w:r>
            <w:bookmarkEnd w:id="189"/>
          </w:p>
        </w:tc>
      </w:tr>
      <w:tr w:rsidR="00EB3961" w:rsidRPr="00EB3961" w14:paraId="392F3903" w14:textId="77777777" w:rsidTr="00660645">
        <w:trPr>
          <w:trHeight w:val="315"/>
        </w:trPr>
        <w:tc>
          <w:tcPr>
            <w:tcW w:w="2926" w:type="dxa"/>
            <w:tcBorders>
              <w:top w:val="nil"/>
              <w:left w:val="nil"/>
              <w:bottom w:val="single" w:sz="8" w:space="0" w:color="000000"/>
              <w:right w:val="nil"/>
            </w:tcBorders>
            <w:shd w:val="clear" w:color="auto" w:fill="auto"/>
            <w:noWrap/>
            <w:vAlign w:val="bottom"/>
            <w:hideMark/>
          </w:tcPr>
          <w:p w14:paraId="54599B8C"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91" w:name="_Toc516579626"/>
            <w:r w:rsidRPr="00EB3961">
              <w:rPr>
                <w:rFonts w:ascii="Franklin Gothic Book" w:eastAsia="Times New Roman" w:hAnsi="Franklin Gothic Book" w:cs="Times New Roman"/>
                <w:color w:val="000000"/>
                <w:sz w:val="22"/>
                <w:szCs w:val="22"/>
              </w:rPr>
              <w:t>Temperament_Notes</w:t>
            </w:r>
            <w:bookmarkEnd w:id="191"/>
          </w:p>
        </w:tc>
        <w:tc>
          <w:tcPr>
            <w:tcW w:w="1844" w:type="dxa"/>
            <w:tcBorders>
              <w:top w:val="nil"/>
              <w:left w:val="nil"/>
              <w:bottom w:val="single" w:sz="8" w:space="0" w:color="000000"/>
              <w:right w:val="nil"/>
            </w:tcBorders>
            <w:shd w:val="clear" w:color="auto" w:fill="auto"/>
            <w:noWrap/>
            <w:vAlign w:val="bottom"/>
            <w:hideMark/>
          </w:tcPr>
          <w:p w14:paraId="0CB13A7B"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92" w:name="_Toc516579627"/>
            <w:r w:rsidRPr="00EB3961">
              <w:rPr>
                <w:rFonts w:ascii="Franklin Gothic Book" w:eastAsia="Times New Roman" w:hAnsi="Franklin Gothic Book" w:cs="Times New Roman"/>
                <w:color w:val="000000"/>
                <w:sz w:val="22"/>
                <w:szCs w:val="22"/>
              </w:rPr>
              <w:t>varchar2(size)</w:t>
            </w:r>
            <w:bookmarkEnd w:id="192"/>
          </w:p>
        </w:tc>
        <w:tc>
          <w:tcPr>
            <w:tcW w:w="990" w:type="dxa"/>
            <w:tcBorders>
              <w:top w:val="nil"/>
              <w:left w:val="nil"/>
              <w:bottom w:val="single" w:sz="8" w:space="0" w:color="000000"/>
              <w:right w:val="nil"/>
            </w:tcBorders>
            <w:shd w:val="clear" w:color="auto" w:fill="auto"/>
            <w:noWrap/>
            <w:vAlign w:val="bottom"/>
            <w:hideMark/>
          </w:tcPr>
          <w:p w14:paraId="061D3463"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193" w:name="_Toc516579628"/>
            <w:r w:rsidRPr="00EB3961">
              <w:rPr>
                <w:rFonts w:ascii="Franklin Gothic Book" w:eastAsia="Times New Roman" w:hAnsi="Franklin Gothic Book" w:cs="Times New Roman"/>
                <w:color w:val="000000"/>
                <w:sz w:val="22"/>
                <w:szCs w:val="22"/>
              </w:rPr>
              <w:t>80</w:t>
            </w:r>
            <w:bookmarkEnd w:id="193"/>
          </w:p>
        </w:tc>
        <w:tc>
          <w:tcPr>
            <w:tcW w:w="1260" w:type="dxa"/>
            <w:tcBorders>
              <w:top w:val="nil"/>
              <w:left w:val="nil"/>
              <w:bottom w:val="single" w:sz="8" w:space="0" w:color="000000"/>
              <w:right w:val="nil"/>
            </w:tcBorders>
            <w:shd w:val="clear" w:color="auto" w:fill="auto"/>
            <w:noWrap/>
            <w:vAlign w:val="bottom"/>
            <w:hideMark/>
          </w:tcPr>
          <w:p w14:paraId="296F7A2E"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single" w:sz="8" w:space="0" w:color="000000"/>
              <w:right w:val="nil"/>
            </w:tcBorders>
            <w:shd w:val="clear" w:color="auto" w:fill="auto"/>
            <w:noWrap/>
            <w:vAlign w:val="bottom"/>
            <w:hideMark/>
          </w:tcPr>
          <w:p w14:paraId="34AF03BD"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6A6F8A1F" w14:textId="77777777" w:rsidTr="00660645">
        <w:trPr>
          <w:trHeight w:val="315"/>
        </w:trPr>
        <w:tc>
          <w:tcPr>
            <w:tcW w:w="2926" w:type="dxa"/>
            <w:tcBorders>
              <w:top w:val="nil"/>
              <w:left w:val="nil"/>
              <w:bottom w:val="nil"/>
              <w:right w:val="nil"/>
            </w:tcBorders>
            <w:shd w:val="clear" w:color="auto" w:fill="auto"/>
            <w:noWrap/>
            <w:vAlign w:val="bottom"/>
            <w:hideMark/>
          </w:tcPr>
          <w:p w14:paraId="63AAE947"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1844" w:type="dxa"/>
            <w:tcBorders>
              <w:top w:val="nil"/>
              <w:left w:val="nil"/>
              <w:bottom w:val="nil"/>
              <w:right w:val="nil"/>
            </w:tcBorders>
            <w:shd w:val="clear" w:color="auto" w:fill="auto"/>
            <w:noWrap/>
            <w:vAlign w:val="bottom"/>
            <w:hideMark/>
          </w:tcPr>
          <w:p w14:paraId="2EC423AF"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3599B0B7"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1260" w:type="dxa"/>
            <w:tcBorders>
              <w:top w:val="nil"/>
              <w:left w:val="nil"/>
              <w:bottom w:val="nil"/>
              <w:right w:val="nil"/>
            </w:tcBorders>
            <w:shd w:val="clear" w:color="auto" w:fill="auto"/>
            <w:noWrap/>
            <w:vAlign w:val="bottom"/>
            <w:hideMark/>
          </w:tcPr>
          <w:p w14:paraId="641D2289"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4CC2DB9A"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r>
      <w:tr w:rsidR="00EB3961" w:rsidRPr="00EB3961" w14:paraId="3AF4235E" w14:textId="77777777" w:rsidTr="00660645">
        <w:trPr>
          <w:trHeight w:val="390"/>
        </w:trPr>
        <w:tc>
          <w:tcPr>
            <w:tcW w:w="2926" w:type="dxa"/>
            <w:tcBorders>
              <w:top w:val="nil"/>
              <w:left w:val="nil"/>
              <w:bottom w:val="nil"/>
              <w:right w:val="nil"/>
            </w:tcBorders>
            <w:shd w:val="clear" w:color="4CB5D3" w:fill="4CB5D3"/>
            <w:noWrap/>
            <w:vAlign w:val="bottom"/>
            <w:hideMark/>
          </w:tcPr>
          <w:p w14:paraId="5412A5AC"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bookmarkStart w:id="194" w:name="_Toc516579629"/>
            <w:r w:rsidRPr="00EB3961">
              <w:rPr>
                <w:rFonts w:ascii="Franklin Gothic Book" w:eastAsia="Times New Roman" w:hAnsi="Franklin Gothic Book" w:cs="Times New Roman"/>
                <w:b/>
                <w:bCs/>
                <w:color w:val="FFFFFF"/>
                <w:sz w:val="28"/>
                <w:szCs w:val="28"/>
              </w:rPr>
              <w:t>Pet_Deceased</w:t>
            </w:r>
            <w:bookmarkEnd w:id="194"/>
          </w:p>
        </w:tc>
        <w:tc>
          <w:tcPr>
            <w:tcW w:w="1844" w:type="dxa"/>
            <w:tcBorders>
              <w:top w:val="nil"/>
              <w:left w:val="nil"/>
              <w:bottom w:val="nil"/>
              <w:right w:val="nil"/>
            </w:tcBorders>
            <w:shd w:val="clear" w:color="4CB5D3" w:fill="4CB5D3"/>
            <w:noWrap/>
            <w:vAlign w:val="bottom"/>
            <w:hideMark/>
          </w:tcPr>
          <w:p w14:paraId="6A6A8C3A"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bookmarkStart w:id="195" w:name="_Toc516579630"/>
            <w:r w:rsidRPr="00EB3961">
              <w:rPr>
                <w:rFonts w:ascii="Franklin Gothic Book" w:eastAsia="Times New Roman" w:hAnsi="Franklin Gothic Book" w:cs="Times New Roman"/>
                <w:b/>
                <w:bCs/>
                <w:color w:val="FFFFFF"/>
                <w:sz w:val="28"/>
                <w:szCs w:val="28"/>
              </w:rPr>
              <w:t>Table</w:t>
            </w:r>
            <w:bookmarkEnd w:id="195"/>
          </w:p>
        </w:tc>
        <w:tc>
          <w:tcPr>
            <w:tcW w:w="990" w:type="dxa"/>
            <w:tcBorders>
              <w:top w:val="nil"/>
              <w:left w:val="nil"/>
              <w:bottom w:val="nil"/>
              <w:right w:val="nil"/>
            </w:tcBorders>
            <w:shd w:val="clear" w:color="auto" w:fill="auto"/>
            <w:noWrap/>
            <w:vAlign w:val="bottom"/>
            <w:hideMark/>
          </w:tcPr>
          <w:p w14:paraId="1492779F"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p>
        </w:tc>
        <w:tc>
          <w:tcPr>
            <w:tcW w:w="1260" w:type="dxa"/>
            <w:tcBorders>
              <w:top w:val="nil"/>
              <w:left w:val="nil"/>
              <w:bottom w:val="nil"/>
              <w:right w:val="nil"/>
            </w:tcBorders>
            <w:shd w:val="clear" w:color="auto" w:fill="auto"/>
            <w:noWrap/>
            <w:vAlign w:val="bottom"/>
            <w:hideMark/>
          </w:tcPr>
          <w:p w14:paraId="5203CD7A"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76EE9C6E"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r>
      <w:tr w:rsidR="00EB3961" w:rsidRPr="00EB3961" w14:paraId="27554D5F" w14:textId="77777777" w:rsidTr="00660645">
        <w:trPr>
          <w:trHeight w:val="315"/>
        </w:trPr>
        <w:tc>
          <w:tcPr>
            <w:tcW w:w="2926" w:type="dxa"/>
            <w:tcBorders>
              <w:top w:val="single" w:sz="8" w:space="0" w:color="000000"/>
              <w:left w:val="nil"/>
              <w:bottom w:val="single" w:sz="8" w:space="0" w:color="000000"/>
              <w:right w:val="nil"/>
            </w:tcBorders>
            <w:shd w:val="clear" w:color="4CB5D3" w:fill="4CB5D3"/>
            <w:noWrap/>
            <w:vAlign w:val="bottom"/>
            <w:hideMark/>
          </w:tcPr>
          <w:p w14:paraId="42FDAD48"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196" w:name="_Toc516579631"/>
            <w:r w:rsidRPr="00EB3961">
              <w:rPr>
                <w:rFonts w:ascii="Franklin Gothic Book" w:eastAsia="Times New Roman" w:hAnsi="Franklin Gothic Book" w:cs="Times New Roman"/>
                <w:b/>
                <w:bCs/>
                <w:color w:val="FFFFFF"/>
                <w:sz w:val="22"/>
                <w:szCs w:val="22"/>
              </w:rPr>
              <w:t>Attribute Name</w:t>
            </w:r>
            <w:bookmarkEnd w:id="196"/>
          </w:p>
        </w:tc>
        <w:tc>
          <w:tcPr>
            <w:tcW w:w="1844" w:type="dxa"/>
            <w:tcBorders>
              <w:top w:val="single" w:sz="8" w:space="0" w:color="000000"/>
              <w:left w:val="nil"/>
              <w:bottom w:val="single" w:sz="8" w:space="0" w:color="000000"/>
              <w:right w:val="nil"/>
            </w:tcBorders>
            <w:shd w:val="clear" w:color="4CB5D3" w:fill="4CB5D3"/>
            <w:noWrap/>
            <w:vAlign w:val="bottom"/>
            <w:hideMark/>
          </w:tcPr>
          <w:p w14:paraId="18ED7EB9"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197" w:name="_Toc516579632"/>
            <w:r w:rsidRPr="00EB3961">
              <w:rPr>
                <w:rFonts w:ascii="Franklin Gothic Book" w:eastAsia="Times New Roman" w:hAnsi="Franklin Gothic Book" w:cs="Times New Roman"/>
                <w:b/>
                <w:bCs/>
                <w:color w:val="FFFFFF"/>
                <w:sz w:val="22"/>
                <w:szCs w:val="22"/>
              </w:rPr>
              <w:t>Data Type</w:t>
            </w:r>
            <w:bookmarkEnd w:id="197"/>
          </w:p>
        </w:tc>
        <w:tc>
          <w:tcPr>
            <w:tcW w:w="990" w:type="dxa"/>
            <w:tcBorders>
              <w:top w:val="single" w:sz="8" w:space="0" w:color="000000"/>
              <w:left w:val="nil"/>
              <w:bottom w:val="single" w:sz="8" w:space="0" w:color="000000"/>
              <w:right w:val="nil"/>
            </w:tcBorders>
            <w:shd w:val="clear" w:color="4CB5D3" w:fill="4CB5D3"/>
            <w:noWrap/>
            <w:vAlign w:val="bottom"/>
            <w:hideMark/>
          </w:tcPr>
          <w:p w14:paraId="6A233155"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198" w:name="_Toc516579633"/>
            <w:r w:rsidRPr="00EB3961">
              <w:rPr>
                <w:rFonts w:ascii="Franklin Gothic Book" w:eastAsia="Times New Roman" w:hAnsi="Franklin Gothic Book" w:cs="Times New Roman"/>
                <w:b/>
                <w:bCs/>
                <w:color w:val="FFFFFF"/>
                <w:sz w:val="22"/>
                <w:szCs w:val="22"/>
              </w:rPr>
              <w:t>Size</w:t>
            </w:r>
            <w:bookmarkEnd w:id="198"/>
          </w:p>
        </w:tc>
        <w:tc>
          <w:tcPr>
            <w:tcW w:w="1260" w:type="dxa"/>
            <w:tcBorders>
              <w:top w:val="single" w:sz="8" w:space="0" w:color="000000"/>
              <w:left w:val="nil"/>
              <w:bottom w:val="single" w:sz="8" w:space="0" w:color="000000"/>
              <w:right w:val="nil"/>
            </w:tcBorders>
            <w:shd w:val="clear" w:color="4CB5D3" w:fill="4CB5D3"/>
            <w:noWrap/>
            <w:vAlign w:val="bottom"/>
            <w:hideMark/>
          </w:tcPr>
          <w:p w14:paraId="63287792"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199" w:name="_Toc516579634"/>
            <w:r w:rsidRPr="00EB3961">
              <w:rPr>
                <w:rFonts w:ascii="Franklin Gothic Book" w:eastAsia="Times New Roman" w:hAnsi="Franklin Gothic Book" w:cs="Times New Roman"/>
                <w:b/>
                <w:bCs/>
                <w:color w:val="FFFFFF"/>
                <w:sz w:val="22"/>
                <w:szCs w:val="22"/>
              </w:rPr>
              <w:t>Constraint</w:t>
            </w:r>
            <w:bookmarkEnd w:id="199"/>
          </w:p>
        </w:tc>
        <w:tc>
          <w:tcPr>
            <w:tcW w:w="3870" w:type="dxa"/>
            <w:tcBorders>
              <w:top w:val="single" w:sz="8" w:space="0" w:color="000000"/>
              <w:left w:val="nil"/>
              <w:bottom w:val="single" w:sz="8" w:space="0" w:color="000000"/>
              <w:right w:val="nil"/>
            </w:tcBorders>
            <w:shd w:val="clear" w:color="4CB5D3" w:fill="4CB5D3"/>
            <w:noWrap/>
            <w:vAlign w:val="bottom"/>
            <w:hideMark/>
          </w:tcPr>
          <w:p w14:paraId="2280193F"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00" w:name="_Toc516579635"/>
            <w:r w:rsidRPr="00EB3961">
              <w:rPr>
                <w:rFonts w:ascii="Franklin Gothic Book" w:eastAsia="Times New Roman" w:hAnsi="Franklin Gothic Book" w:cs="Times New Roman"/>
                <w:b/>
                <w:bCs/>
                <w:color w:val="FFFFFF"/>
                <w:sz w:val="22"/>
                <w:szCs w:val="22"/>
              </w:rPr>
              <w:t>Notes</w:t>
            </w:r>
            <w:bookmarkEnd w:id="200"/>
          </w:p>
        </w:tc>
      </w:tr>
      <w:tr w:rsidR="00EB3961" w:rsidRPr="00EB3961" w14:paraId="09B69B93" w14:textId="77777777" w:rsidTr="00660645">
        <w:trPr>
          <w:trHeight w:val="315"/>
        </w:trPr>
        <w:tc>
          <w:tcPr>
            <w:tcW w:w="2926" w:type="dxa"/>
            <w:tcBorders>
              <w:top w:val="nil"/>
              <w:left w:val="nil"/>
              <w:bottom w:val="nil"/>
              <w:right w:val="nil"/>
            </w:tcBorders>
            <w:shd w:val="clear" w:color="D9D9D9" w:fill="D9D9D9"/>
            <w:noWrap/>
            <w:vAlign w:val="bottom"/>
            <w:hideMark/>
          </w:tcPr>
          <w:p w14:paraId="0E85F3EE"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01" w:name="_Toc516579636"/>
            <w:r w:rsidRPr="00EB3961">
              <w:rPr>
                <w:rFonts w:ascii="Franklin Gothic Book" w:eastAsia="Times New Roman" w:hAnsi="Franklin Gothic Book" w:cs="Times New Roman"/>
                <w:color w:val="000000"/>
                <w:sz w:val="22"/>
                <w:szCs w:val="22"/>
              </w:rPr>
              <w:t>PetID</w:t>
            </w:r>
            <w:bookmarkEnd w:id="201"/>
          </w:p>
        </w:tc>
        <w:tc>
          <w:tcPr>
            <w:tcW w:w="1844" w:type="dxa"/>
            <w:tcBorders>
              <w:top w:val="nil"/>
              <w:left w:val="nil"/>
              <w:bottom w:val="nil"/>
              <w:right w:val="nil"/>
            </w:tcBorders>
            <w:shd w:val="clear" w:color="D9D9D9" w:fill="D9D9D9"/>
            <w:noWrap/>
            <w:vAlign w:val="bottom"/>
            <w:hideMark/>
          </w:tcPr>
          <w:p w14:paraId="43EBB0B3"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02" w:name="_Toc516579637"/>
            <w:r w:rsidRPr="00EB3961">
              <w:rPr>
                <w:rFonts w:ascii="Franklin Gothic Book" w:eastAsia="Times New Roman" w:hAnsi="Franklin Gothic Book" w:cs="Times New Roman"/>
                <w:color w:val="000000"/>
                <w:sz w:val="22"/>
                <w:szCs w:val="22"/>
              </w:rPr>
              <w:t>number(p,s)</w:t>
            </w:r>
            <w:bookmarkEnd w:id="202"/>
          </w:p>
        </w:tc>
        <w:tc>
          <w:tcPr>
            <w:tcW w:w="990" w:type="dxa"/>
            <w:tcBorders>
              <w:top w:val="nil"/>
              <w:left w:val="nil"/>
              <w:bottom w:val="nil"/>
              <w:right w:val="nil"/>
            </w:tcBorders>
            <w:shd w:val="clear" w:color="D9D9D9" w:fill="D9D9D9"/>
            <w:noWrap/>
            <w:vAlign w:val="bottom"/>
            <w:hideMark/>
          </w:tcPr>
          <w:p w14:paraId="43E6A88E"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203" w:name="_Toc516579638"/>
            <w:r w:rsidRPr="00EB3961">
              <w:rPr>
                <w:rFonts w:ascii="Franklin Gothic Book" w:eastAsia="Times New Roman" w:hAnsi="Franklin Gothic Book" w:cs="Times New Roman"/>
                <w:color w:val="000000"/>
                <w:sz w:val="22"/>
                <w:szCs w:val="22"/>
              </w:rPr>
              <w:t>5</w:t>
            </w:r>
            <w:bookmarkEnd w:id="203"/>
          </w:p>
        </w:tc>
        <w:tc>
          <w:tcPr>
            <w:tcW w:w="1260" w:type="dxa"/>
            <w:tcBorders>
              <w:top w:val="nil"/>
              <w:left w:val="nil"/>
              <w:bottom w:val="nil"/>
              <w:right w:val="nil"/>
            </w:tcBorders>
            <w:shd w:val="clear" w:color="D9D9D9" w:fill="D9D9D9"/>
            <w:noWrap/>
            <w:vAlign w:val="bottom"/>
            <w:hideMark/>
          </w:tcPr>
          <w:p w14:paraId="02DD2E26"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04" w:name="_Toc516579639"/>
            <w:r w:rsidRPr="00EB3961">
              <w:rPr>
                <w:rFonts w:ascii="Franklin Gothic Book" w:eastAsia="Times New Roman" w:hAnsi="Franklin Gothic Book" w:cs="Times New Roman"/>
                <w:color w:val="000000"/>
                <w:sz w:val="22"/>
                <w:szCs w:val="22"/>
              </w:rPr>
              <w:t>PRIMARY KEY</w:t>
            </w:r>
            <w:bookmarkEnd w:id="204"/>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nil"/>
              <w:right w:val="nil"/>
            </w:tcBorders>
            <w:shd w:val="clear" w:color="D9D9D9" w:fill="D9D9D9"/>
            <w:noWrap/>
            <w:vAlign w:val="bottom"/>
            <w:hideMark/>
          </w:tcPr>
          <w:p w14:paraId="7A40241E"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r>
      <w:tr w:rsidR="00EB3961" w:rsidRPr="00EB3961" w14:paraId="09DFD66D" w14:textId="77777777" w:rsidTr="00660645">
        <w:trPr>
          <w:trHeight w:val="315"/>
        </w:trPr>
        <w:tc>
          <w:tcPr>
            <w:tcW w:w="2926" w:type="dxa"/>
            <w:tcBorders>
              <w:top w:val="nil"/>
              <w:left w:val="nil"/>
              <w:bottom w:val="nil"/>
              <w:right w:val="nil"/>
            </w:tcBorders>
            <w:shd w:val="clear" w:color="auto" w:fill="auto"/>
            <w:noWrap/>
            <w:vAlign w:val="bottom"/>
            <w:hideMark/>
          </w:tcPr>
          <w:p w14:paraId="3D7B0695"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05" w:name="_Toc516579640"/>
            <w:r w:rsidRPr="00EB3961">
              <w:rPr>
                <w:rFonts w:ascii="Franklin Gothic Book" w:eastAsia="Times New Roman" w:hAnsi="Franklin Gothic Book" w:cs="Times New Roman"/>
                <w:color w:val="000000"/>
                <w:sz w:val="22"/>
                <w:szCs w:val="22"/>
              </w:rPr>
              <w:t>OwnerID</w:t>
            </w:r>
            <w:bookmarkEnd w:id="205"/>
          </w:p>
        </w:tc>
        <w:tc>
          <w:tcPr>
            <w:tcW w:w="1844" w:type="dxa"/>
            <w:tcBorders>
              <w:top w:val="nil"/>
              <w:left w:val="nil"/>
              <w:bottom w:val="nil"/>
              <w:right w:val="nil"/>
            </w:tcBorders>
            <w:shd w:val="clear" w:color="auto" w:fill="auto"/>
            <w:noWrap/>
            <w:vAlign w:val="bottom"/>
            <w:hideMark/>
          </w:tcPr>
          <w:p w14:paraId="33B8541A"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06" w:name="_Toc516579641"/>
            <w:r w:rsidRPr="00EB3961">
              <w:rPr>
                <w:rFonts w:ascii="Franklin Gothic Book" w:eastAsia="Times New Roman" w:hAnsi="Franklin Gothic Book" w:cs="Times New Roman"/>
                <w:color w:val="000000"/>
                <w:sz w:val="22"/>
                <w:szCs w:val="22"/>
              </w:rPr>
              <w:t>number(p,s)</w:t>
            </w:r>
            <w:bookmarkEnd w:id="206"/>
          </w:p>
        </w:tc>
        <w:tc>
          <w:tcPr>
            <w:tcW w:w="990" w:type="dxa"/>
            <w:tcBorders>
              <w:top w:val="nil"/>
              <w:left w:val="nil"/>
              <w:bottom w:val="nil"/>
              <w:right w:val="nil"/>
            </w:tcBorders>
            <w:shd w:val="clear" w:color="auto" w:fill="auto"/>
            <w:noWrap/>
            <w:vAlign w:val="bottom"/>
            <w:hideMark/>
          </w:tcPr>
          <w:p w14:paraId="417F3858"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207" w:name="_Toc516579642"/>
            <w:r w:rsidRPr="00EB3961">
              <w:rPr>
                <w:rFonts w:ascii="Franklin Gothic Book" w:eastAsia="Times New Roman" w:hAnsi="Franklin Gothic Book" w:cs="Times New Roman"/>
                <w:color w:val="000000"/>
                <w:sz w:val="22"/>
                <w:szCs w:val="22"/>
              </w:rPr>
              <w:t>10</w:t>
            </w:r>
            <w:bookmarkEnd w:id="207"/>
          </w:p>
        </w:tc>
        <w:tc>
          <w:tcPr>
            <w:tcW w:w="1260" w:type="dxa"/>
            <w:tcBorders>
              <w:top w:val="nil"/>
              <w:left w:val="nil"/>
              <w:bottom w:val="nil"/>
              <w:right w:val="nil"/>
            </w:tcBorders>
            <w:shd w:val="clear" w:color="auto" w:fill="auto"/>
            <w:noWrap/>
            <w:vAlign w:val="bottom"/>
            <w:hideMark/>
          </w:tcPr>
          <w:p w14:paraId="48A16C13"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08" w:name="_Toc516579643"/>
            <w:r w:rsidRPr="00EB3961">
              <w:rPr>
                <w:rFonts w:ascii="Franklin Gothic Book" w:eastAsia="Times New Roman" w:hAnsi="Franklin Gothic Book" w:cs="Times New Roman"/>
                <w:color w:val="000000"/>
                <w:sz w:val="22"/>
                <w:szCs w:val="22"/>
              </w:rPr>
              <w:t>FOREIGN KEY</w:t>
            </w:r>
            <w:bookmarkEnd w:id="208"/>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nil"/>
              <w:right w:val="nil"/>
            </w:tcBorders>
            <w:shd w:val="clear" w:color="auto" w:fill="auto"/>
            <w:noWrap/>
            <w:vAlign w:val="bottom"/>
            <w:hideMark/>
          </w:tcPr>
          <w:p w14:paraId="73BBE227"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r>
      <w:tr w:rsidR="00EB3961" w:rsidRPr="00EB3961" w14:paraId="67697A04" w14:textId="77777777" w:rsidTr="00660645">
        <w:trPr>
          <w:trHeight w:val="315"/>
        </w:trPr>
        <w:tc>
          <w:tcPr>
            <w:tcW w:w="2926" w:type="dxa"/>
            <w:tcBorders>
              <w:top w:val="nil"/>
              <w:left w:val="nil"/>
              <w:bottom w:val="nil"/>
              <w:right w:val="nil"/>
            </w:tcBorders>
            <w:shd w:val="clear" w:color="D9D9D9" w:fill="D9D9D9"/>
            <w:noWrap/>
            <w:vAlign w:val="bottom"/>
            <w:hideMark/>
          </w:tcPr>
          <w:p w14:paraId="6B31C892"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09" w:name="_Toc516579644"/>
            <w:r w:rsidRPr="00EB3961">
              <w:rPr>
                <w:rFonts w:ascii="Franklin Gothic Book" w:eastAsia="Times New Roman" w:hAnsi="Franklin Gothic Book" w:cs="Times New Roman"/>
                <w:color w:val="000000"/>
                <w:sz w:val="22"/>
                <w:szCs w:val="22"/>
              </w:rPr>
              <w:t>Pet_First_Name</w:t>
            </w:r>
            <w:bookmarkEnd w:id="209"/>
          </w:p>
        </w:tc>
        <w:tc>
          <w:tcPr>
            <w:tcW w:w="1844" w:type="dxa"/>
            <w:tcBorders>
              <w:top w:val="nil"/>
              <w:left w:val="nil"/>
              <w:bottom w:val="nil"/>
              <w:right w:val="nil"/>
            </w:tcBorders>
            <w:shd w:val="clear" w:color="D9D9D9" w:fill="D9D9D9"/>
            <w:noWrap/>
            <w:vAlign w:val="bottom"/>
            <w:hideMark/>
          </w:tcPr>
          <w:p w14:paraId="6FE872FC"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10" w:name="_Toc516579645"/>
            <w:r w:rsidRPr="00EB3961">
              <w:rPr>
                <w:rFonts w:ascii="Franklin Gothic Book" w:eastAsia="Times New Roman" w:hAnsi="Franklin Gothic Book" w:cs="Times New Roman"/>
                <w:color w:val="000000"/>
                <w:sz w:val="22"/>
                <w:szCs w:val="22"/>
              </w:rPr>
              <w:t>varchar2(size)</w:t>
            </w:r>
            <w:bookmarkEnd w:id="210"/>
          </w:p>
        </w:tc>
        <w:tc>
          <w:tcPr>
            <w:tcW w:w="990" w:type="dxa"/>
            <w:tcBorders>
              <w:top w:val="nil"/>
              <w:left w:val="nil"/>
              <w:bottom w:val="nil"/>
              <w:right w:val="nil"/>
            </w:tcBorders>
            <w:shd w:val="clear" w:color="D9D9D9" w:fill="D9D9D9"/>
            <w:noWrap/>
            <w:vAlign w:val="bottom"/>
            <w:hideMark/>
          </w:tcPr>
          <w:p w14:paraId="439027C1"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211" w:name="_Toc516579646"/>
            <w:r w:rsidRPr="00EB3961">
              <w:rPr>
                <w:rFonts w:ascii="Franklin Gothic Book" w:eastAsia="Times New Roman" w:hAnsi="Franklin Gothic Book" w:cs="Times New Roman"/>
                <w:color w:val="000000"/>
                <w:sz w:val="22"/>
                <w:szCs w:val="22"/>
              </w:rPr>
              <w:t>40</w:t>
            </w:r>
            <w:bookmarkEnd w:id="211"/>
          </w:p>
        </w:tc>
        <w:tc>
          <w:tcPr>
            <w:tcW w:w="1260" w:type="dxa"/>
            <w:tcBorders>
              <w:top w:val="nil"/>
              <w:left w:val="nil"/>
              <w:bottom w:val="nil"/>
              <w:right w:val="nil"/>
            </w:tcBorders>
            <w:shd w:val="clear" w:color="D9D9D9" w:fill="D9D9D9"/>
            <w:noWrap/>
            <w:vAlign w:val="bottom"/>
            <w:hideMark/>
          </w:tcPr>
          <w:p w14:paraId="0C51FAD9"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D9D9D9" w:fill="D9D9D9"/>
            <w:noWrap/>
            <w:vAlign w:val="bottom"/>
            <w:hideMark/>
          </w:tcPr>
          <w:p w14:paraId="4011013E"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319BB6B2" w14:textId="77777777" w:rsidTr="00660645">
        <w:trPr>
          <w:trHeight w:val="315"/>
        </w:trPr>
        <w:tc>
          <w:tcPr>
            <w:tcW w:w="2926" w:type="dxa"/>
            <w:tcBorders>
              <w:top w:val="nil"/>
              <w:left w:val="nil"/>
              <w:bottom w:val="nil"/>
              <w:right w:val="nil"/>
            </w:tcBorders>
            <w:shd w:val="clear" w:color="auto" w:fill="auto"/>
            <w:noWrap/>
            <w:vAlign w:val="bottom"/>
            <w:hideMark/>
          </w:tcPr>
          <w:p w14:paraId="547AEB21"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12" w:name="_Toc516579647"/>
            <w:r w:rsidRPr="00EB3961">
              <w:rPr>
                <w:rFonts w:ascii="Franklin Gothic Book" w:eastAsia="Times New Roman" w:hAnsi="Franklin Gothic Book" w:cs="Times New Roman"/>
                <w:color w:val="000000"/>
                <w:sz w:val="22"/>
                <w:szCs w:val="22"/>
              </w:rPr>
              <w:t>Pet_Middle_Name</w:t>
            </w:r>
            <w:bookmarkEnd w:id="212"/>
          </w:p>
        </w:tc>
        <w:tc>
          <w:tcPr>
            <w:tcW w:w="1844" w:type="dxa"/>
            <w:tcBorders>
              <w:top w:val="nil"/>
              <w:left w:val="nil"/>
              <w:bottom w:val="nil"/>
              <w:right w:val="nil"/>
            </w:tcBorders>
            <w:shd w:val="clear" w:color="auto" w:fill="auto"/>
            <w:noWrap/>
            <w:vAlign w:val="bottom"/>
            <w:hideMark/>
          </w:tcPr>
          <w:p w14:paraId="0A9B3E9D"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13" w:name="_Toc516579648"/>
            <w:r w:rsidRPr="00EB3961">
              <w:rPr>
                <w:rFonts w:ascii="Franklin Gothic Book" w:eastAsia="Times New Roman" w:hAnsi="Franklin Gothic Book" w:cs="Times New Roman"/>
                <w:color w:val="000000"/>
                <w:sz w:val="22"/>
                <w:szCs w:val="22"/>
              </w:rPr>
              <w:t>varchar2(size)</w:t>
            </w:r>
            <w:bookmarkEnd w:id="213"/>
          </w:p>
        </w:tc>
        <w:tc>
          <w:tcPr>
            <w:tcW w:w="990" w:type="dxa"/>
            <w:tcBorders>
              <w:top w:val="nil"/>
              <w:left w:val="nil"/>
              <w:bottom w:val="nil"/>
              <w:right w:val="nil"/>
            </w:tcBorders>
            <w:shd w:val="clear" w:color="auto" w:fill="auto"/>
            <w:noWrap/>
            <w:vAlign w:val="bottom"/>
            <w:hideMark/>
          </w:tcPr>
          <w:p w14:paraId="00BDB68D"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214" w:name="_Toc516579649"/>
            <w:r w:rsidRPr="00EB3961">
              <w:rPr>
                <w:rFonts w:ascii="Franklin Gothic Book" w:eastAsia="Times New Roman" w:hAnsi="Franklin Gothic Book" w:cs="Times New Roman"/>
                <w:color w:val="000000"/>
                <w:sz w:val="22"/>
                <w:szCs w:val="22"/>
              </w:rPr>
              <w:t>40</w:t>
            </w:r>
            <w:bookmarkEnd w:id="214"/>
          </w:p>
        </w:tc>
        <w:tc>
          <w:tcPr>
            <w:tcW w:w="1260" w:type="dxa"/>
            <w:tcBorders>
              <w:top w:val="nil"/>
              <w:left w:val="nil"/>
              <w:bottom w:val="nil"/>
              <w:right w:val="nil"/>
            </w:tcBorders>
            <w:shd w:val="clear" w:color="auto" w:fill="auto"/>
            <w:noWrap/>
            <w:vAlign w:val="bottom"/>
            <w:hideMark/>
          </w:tcPr>
          <w:p w14:paraId="0910E477"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auto" w:fill="auto"/>
            <w:noWrap/>
            <w:vAlign w:val="bottom"/>
            <w:hideMark/>
          </w:tcPr>
          <w:p w14:paraId="68196745"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57E73AB9" w14:textId="77777777" w:rsidTr="00660645">
        <w:trPr>
          <w:trHeight w:val="315"/>
        </w:trPr>
        <w:tc>
          <w:tcPr>
            <w:tcW w:w="2926" w:type="dxa"/>
            <w:tcBorders>
              <w:top w:val="nil"/>
              <w:left w:val="nil"/>
              <w:bottom w:val="nil"/>
              <w:right w:val="nil"/>
            </w:tcBorders>
            <w:shd w:val="clear" w:color="D9D9D9" w:fill="D9D9D9"/>
            <w:noWrap/>
            <w:vAlign w:val="bottom"/>
            <w:hideMark/>
          </w:tcPr>
          <w:p w14:paraId="3DBC86C2"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15" w:name="_Toc516579650"/>
            <w:r w:rsidRPr="00EB3961">
              <w:rPr>
                <w:rFonts w:ascii="Franklin Gothic Book" w:eastAsia="Times New Roman" w:hAnsi="Franklin Gothic Book" w:cs="Times New Roman"/>
                <w:color w:val="000000"/>
                <w:sz w:val="22"/>
                <w:szCs w:val="22"/>
              </w:rPr>
              <w:t>SpeciesID</w:t>
            </w:r>
            <w:bookmarkEnd w:id="215"/>
          </w:p>
        </w:tc>
        <w:tc>
          <w:tcPr>
            <w:tcW w:w="1844" w:type="dxa"/>
            <w:tcBorders>
              <w:top w:val="nil"/>
              <w:left w:val="nil"/>
              <w:bottom w:val="nil"/>
              <w:right w:val="nil"/>
            </w:tcBorders>
            <w:shd w:val="clear" w:color="D9D9D9" w:fill="D9D9D9"/>
            <w:noWrap/>
            <w:vAlign w:val="bottom"/>
            <w:hideMark/>
          </w:tcPr>
          <w:p w14:paraId="048A8DE2"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16" w:name="_Toc516579651"/>
            <w:r w:rsidRPr="00EB3961">
              <w:rPr>
                <w:rFonts w:ascii="Franklin Gothic Book" w:eastAsia="Times New Roman" w:hAnsi="Franklin Gothic Book" w:cs="Times New Roman"/>
                <w:color w:val="000000"/>
                <w:sz w:val="22"/>
                <w:szCs w:val="22"/>
              </w:rPr>
              <w:t>number(p,s)</w:t>
            </w:r>
            <w:bookmarkEnd w:id="216"/>
          </w:p>
        </w:tc>
        <w:tc>
          <w:tcPr>
            <w:tcW w:w="990" w:type="dxa"/>
            <w:tcBorders>
              <w:top w:val="nil"/>
              <w:left w:val="nil"/>
              <w:bottom w:val="nil"/>
              <w:right w:val="nil"/>
            </w:tcBorders>
            <w:shd w:val="clear" w:color="D9D9D9" w:fill="D9D9D9"/>
            <w:noWrap/>
            <w:vAlign w:val="bottom"/>
            <w:hideMark/>
          </w:tcPr>
          <w:p w14:paraId="5271BC91"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217" w:name="_Toc516579652"/>
            <w:r w:rsidRPr="00EB3961">
              <w:rPr>
                <w:rFonts w:ascii="Franklin Gothic Book" w:eastAsia="Times New Roman" w:hAnsi="Franklin Gothic Book" w:cs="Times New Roman"/>
                <w:color w:val="000000"/>
                <w:sz w:val="22"/>
                <w:szCs w:val="22"/>
              </w:rPr>
              <w:t>5</w:t>
            </w:r>
            <w:bookmarkEnd w:id="217"/>
          </w:p>
        </w:tc>
        <w:tc>
          <w:tcPr>
            <w:tcW w:w="1260" w:type="dxa"/>
            <w:tcBorders>
              <w:top w:val="nil"/>
              <w:left w:val="nil"/>
              <w:bottom w:val="nil"/>
              <w:right w:val="nil"/>
            </w:tcBorders>
            <w:shd w:val="clear" w:color="D9D9D9" w:fill="D9D9D9"/>
            <w:noWrap/>
            <w:vAlign w:val="bottom"/>
            <w:hideMark/>
          </w:tcPr>
          <w:p w14:paraId="705BD99E"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18" w:name="_Toc516579653"/>
            <w:r w:rsidRPr="00EB3961">
              <w:rPr>
                <w:rFonts w:ascii="Franklin Gothic Book" w:eastAsia="Times New Roman" w:hAnsi="Franklin Gothic Book" w:cs="Times New Roman"/>
                <w:color w:val="000000"/>
                <w:sz w:val="22"/>
                <w:szCs w:val="22"/>
              </w:rPr>
              <w:t>FOREIGN KEY</w:t>
            </w:r>
            <w:bookmarkEnd w:id="218"/>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nil"/>
              <w:right w:val="nil"/>
            </w:tcBorders>
            <w:shd w:val="clear" w:color="D9D9D9" w:fill="D9D9D9"/>
            <w:noWrap/>
            <w:vAlign w:val="bottom"/>
            <w:hideMark/>
          </w:tcPr>
          <w:p w14:paraId="0EB88587" w14:textId="0148034B"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19" w:name="_Toc516579654"/>
            <w:r w:rsidRPr="00EB3961">
              <w:rPr>
                <w:rFonts w:ascii="Franklin Gothic Book" w:eastAsia="Times New Roman" w:hAnsi="Franklin Gothic Book" w:cs="Times New Roman"/>
                <w:color w:val="000000"/>
                <w:sz w:val="22"/>
                <w:szCs w:val="22"/>
              </w:rPr>
              <w:t xml:space="preserve">Yes, technically birds and lizards are not species, and feline, canine are </w:t>
            </w:r>
            <w:r w:rsidR="00660645" w:rsidRPr="00EB3961">
              <w:rPr>
                <w:rFonts w:ascii="Franklin Gothic Book" w:eastAsia="Times New Roman" w:hAnsi="Franklin Gothic Book" w:cs="Times New Roman"/>
                <w:color w:val="000000"/>
                <w:sz w:val="22"/>
                <w:szCs w:val="22"/>
              </w:rPr>
              <w:t>genera,</w:t>
            </w:r>
            <w:r w:rsidRPr="00EB3961">
              <w:rPr>
                <w:rFonts w:ascii="Franklin Gothic Book" w:eastAsia="Times New Roman" w:hAnsi="Franklin Gothic Book" w:cs="Times New Roman"/>
                <w:color w:val="000000"/>
                <w:sz w:val="22"/>
                <w:szCs w:val="22"/>
              </w:rPr>
              <w:t xml:space="preserve"> but this is how customer </w:t>
            </w:r>
            <w:r w:rsidRPr="00EB3961">
              <w:rPr>
                <w:rFonts w:ascii="Franklin Gothic Book" w:eastAsia="Times New Roman" w:hAnsi="Franklin Gothic Book" w:cs="Times New Roman"/>
                <w:color w:val="000000"/>
                <w:sz w:val="22"/>
                <w:szCs w:val="22"/>
              </w:rPr>
              <w:lastRenderedPageBreak/>
              <w:t>requested</w:t>
            </w:r>
            <w:bookmarkEnd w:id="219"/>
          </w:p>
        </w:tc>
      </w:tr>
      <w:tr w:rsidR="00EB3961" w:rsidRPr="00EB3961" w14:paraId="5BF0224B" w14:textId="77777777" w:rsidTr="00660645">
        <w:trPr>
          <w:trHeight w:val="315"/>
        </w:trPr>
        <w:tc>
          <w:tcPr>
            <w:tcW w:w="2926" w:type="dxa"/>
            <w:tcBorders>
              <w:top w:val="nil"/>
              <w:left w:val="nil"/>
              <w:bottom w:val="nil"/>
              <w:right w:val="nil"/>
            </w:tcBorders>
            <w:shd w:val="clear" w:color="auto" w:fill="auto"/>
            <w:noWrap/>
            <w:vAlign w:val="bottom"/>
            <w:hideMark/>
          </w:tcPr>
          <w:p w14:paraId="5CC4AB43"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20" w:name="_Toc516579655"/>
            <w:r w:rsidRPr="00EB3961">
              <w:rPr>
                <w:rFonts w:ascii="Franklin Gothic Book" w:eastAsia="Times New Roman" w:hAnsi="Franklin Gothic Book" w:cs="Times New Roman"/>
                <w:color w:val="000000"/>
                <w:sz w:val="22"/>
                <w:szCs w:val="22"/>
              </w:rPr>
              <w:lastRenderedPageBreak/>
              <w:t>BreedID</w:t>
            </w:r>
            <w:bookmarkEnd w:id="220"/>
          </w:p>
        </w:tc>
        <w:tc>
          <w:tcPr>
            <w:tcW w:w="1844" w:type="dxa"/>
            <w:tcBorders>
              <w:top w:val="nil"/>
              <w:left w:val="nil"/>
              <w:bottom w:val="nil"/>
              <w:right w:val="nil"/>
            </w:tcBorders>
            <w:shd w:val="clear" w:color="auto" w:fill="auto"/>
            <w:noWrap/>
            <w:vAlign w:val="bottom"/>
            <w:hideMark/>
          </w:tcPr>
          <w:p w14:paraId="7FEB244B"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21" w:name="_Toc516579656"/>
            <w:r w:rsidRPr="00EB3961">
              <w:rPr>
                <w:rFonts w:ascii="Franklin Gothic Book" w:eastAsia="Times New Roman" w:hAnsi="Franklin Gothic Book" w:cs="Times New Roman"/>
                <w:color w:val="000000"/>
                <w:sz w:val="22"/>
                <w:szCs w:val="22"/>
              </w:rPr>
              <w:t>number(p,s)</w:t>
            </w:r>
            <w:bookmarkEnd w:id="221"/>
          </w:p>
        </w:tc>
        <w:tc>
          <w:tcPr>
            <w:tcW w:w="990" w:type="dxa"/>
            <w:tcBorders>
              <w:top w:val="nil"/>
              <w:left w:val="nil"/>
              <w:bottom w:val="nil"/>
              <w:right w:val="nil"/>
            </w:tcBorders>
            <w:shd w:val="clear" w:color="auto" w:fill="auto"/>
            <w:noWrap/>
            <w:vAlign w:val="bottom"/>
            <w:hideMark/>
          </w:tcPr>
          <w:p w14:paraId="7ADC5438"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222" w:name="_Toc516579657"/>
            <w:r w:rsidRPr="00EB3961">
              <w:rPr>
                <w:rFonts w:ascii="Franklin Gothic Book" w:eastAsia="Times New Roman" w:hAnsi="Franklin Gothic Book" w:cs="Times New Roman"/>
                <w:color w:val="000000"/>
                <w:sz w:val="22"/>
                <w:szCs w:val="22"/>
              </w:rPr>
              <w:t>5</w:t>
            </w:r>
            <w:bookmarkEnd w:id="222"/>
          </w:p>
        </w:tc>
        <w:tc>
          <w:tcPr>
            <w:tcW w:w="1260" w:type="dxa"/>
            <w:tcBorders>
              <w:top w:val="nil"/>
              <w:left w:val="nil"/>
              <w:bottom w:val="nil"/>
              <w:right w:val="nil"/>
            </w:tcBorders>
            <w:shd w:val="clear" w:color="auto" w:fill="auto"/>
            <w:noWrap/>
            <w:vAlign w:val="bottom"/>
            <w:hideMark/>
          </w:tcPr>
          <w:p w14:paraId="7197D5A9"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23" w:name="_Toc516579658"/>
            <w:r w:rsidRPr="00EB3961">
              <w:rPr>
                <w:rFonts w:ascii="Franklin Gothic Book" w:eastAsia="Times New Roman" w:hAnsi="Franklin Gothic Book" w:cs="Times New Roman"/>
                <w:color w:val="000000"/>
                <w:sz w:val="22"/>
                <w:szCs w:val="22"/>
              </w:rPr>
              <w:t>FOREIGN KEY</w:t>
            </w:r>
            <w:bookmarkEnd w:id="223"/>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nil"/>
              <w:right w:val="nil"/>
            </w:tcBorders>
            <w:shd w:val="clear" w:color="auto" w:fill="auto"/>
            <w:noWrap/>
            <w:vAlign w:val="bottom"/>
            <w:hideMark/>
          </w:tcPr>
          <w:p w14:paraId="68ECB532"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r>
      <w:tr w:rsidR="00EB3961" w:rsidRPr="00EB3961" w14:paraId="222B3C5E" w14:textId="77777777" w:rsidTr="00660645">
        <w:trPr>
          <w:trHeight w:val="315"/>
        </w:trPr>
        <w:tc>
          <w:tcPr>
            <w:tcW w:w="2926" w:type="dxa"/>
            <w:tcBorders>
              <w:top w:val="nil"/>
              <w:left w:val="nil"/>
              <w:bottom w:val="nil"/>
              <w:right w:val="nil"/>
            </w:tcBorders>
            <w:shd w:val="clear" w:color="D9D9D9" w:fill="D9D9D9"/>
            <w:noWrap/>
            <w:vAlign w:val="bottom"/>
            <w:hideMark/>
          </w:tcPr>
          <w:p w14:paraId="26607D00"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24" w:name="_Toc516579659"/>
            <w:r w:rsidRPr="00EB3961">
              <w:rPr>
                <w:rFonts w:ascii="Franklin Gothic Book" w:eastAsia="Times New Roman" w:hAnsi="Franklin Gothic Book" w:cs="Times New Roman"/>
                <w:color w:val="000000"/>
                <w:sz w:val="22"/>
                <w:szCs w:val="22"/>
              </w:rPr>
              <w:t>GenderID</w:t>
            </w:r>
            <w:bookmarkEnd w:id="224"/>
          </w:p>
        </w:tc>
        <w:tc>
          <w:tcPr>
            <w:tcW w:w="1844" w:type="dxa"/>
            <w:tcBorders>
              <w:top w:val="nil"/>
              <w:left w:val="nil"/>
              <w:bottom w:val="nil"/>
              <w:right w:val="nil"/>
            </w:tcBorders>
            <w:shd w:val="clear" w:color="D9D9D9" w:fill="D9D9D9"/>
            <w:noWrap/>
            <w:vAlign w:val="bottom"/>
            <w:hideMark/>
          </w:tcPr>
          <w:p w14:paraId="5EA8361A"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25" w:name="_Toc516579660"/>
            <w:r w:rsidRPr="00EB3961">
              <w:rPr>
                <w:rFonts w:ascii="Franklin Gothic Book" w:eastAsia="Times New Roman" w:hAnsi="Franklin Gothic Book" w:cs="Times New Roman"/>
                <w:color w:val="000000"/>
                <w:sz w:val="22"/>
                <w:szCs w:val="22"/>
              </w:rPr>
              <w:t>number(p,s)</w:t>
            </w:r>
            <w:bookmarkEnd w:id="225"/>
          </w:p>
        </w:tc>
        <w:tc>
          <w:tcPr>
            <w:tcW w:w="990" w:type="dxa"/>
            <w:tcBorders>
              <w:top w:val="nil"/>
              <w:left w:val="nil"/>
              <w:bottom w:val="nil"/>
              <w:right w:val="nil"/>
            </w:tcBorders>
            <w:shd w:val="clear" w:color="D9D9D9" w:fill="D9D9D9"/>
            <w:noWrap/>
            <w:vAlign w:val="bottom"/>
            <w:hideMark/>
          </w:tcPr>
          <w:p w14:paraId="763059C2"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226" w:name="_Toc516579661"/>
            <w:r w:rsidRPr="00EB3961">
              <w:rPr>
                <w:rFonts w:ascii="Franklin Gothic Book" w:eastAsia="Times New Roman" w:hAnsi="Franklin Gothic Book" w:cs="Times New Roman"/>
                <w:color w:val="000000"/>
                <w:sz w:val="22"/>
                <w:szCs w:val="22"/>
              </w:rPr>
              <w:t>5</w:t>
            </w:r>
            <w:bookmarkEnd w:id="226"/>
          </w:p>
        </w:tc>
        <w:tc>
          <w:tcPr>
            <w:tcW w:w="1260" w:type="dxa"/>
            <w:tcBorders>
              <w:top w:val="nil"/>
              <w:left w:val="nil"/>
              <w:bottom w:val="nil"/>
              <w:right w:val="nil"/>
            </w:tcBorders>
            <w:shd w:val="clear" w:color="D9D9D9" w:fill="D9D9D9"/>
            <w:noWrap/>
            <w:vAlign w:val="bottom"/>
            <w:hideMark/>
          </w:tcPr>
          <w:p w14:paraId="37F07145"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D9D9D9" w:fill="D9D9D9"/>
            <w:noWrap/>
            <w:vAlign w:val="bottom"/>
            <w:hideMark/>
          </w:tcPr>
          <w:p w14:paraId="1E363F68"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78FDC5C9" w14:textId="77777777" w:rsidTr="00660645">
        <w:trPr>
          <w:trHeight w:val="315"/>
        </w:trPr>
        <w:tc>
          <w:tcPr>
            <w:tcW w:w="2926" w:type="dxa"/>
            <w:tcBorders>
              <w:top w:val="nil"/>
              <w:left w:val="nil"/>
              <w:bottom w:val="nil"/>
              <w:right w:val="nil"/>
            </w:tcBorders>
            <w:shd w:val="clear" w:color="auto" w:fill="auto"/>
            <w:noWrap/>
            <w:vAlign w:val="bottom"/>
            <w:hideMark/>
          </w:tcPr>
          <w:p w14:paraId="6FB7B5D7"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27" w:name="_Toc516579662"/>
            <w:r w:rsidRPr="00EB3961">
              <w:rPr>
                <w:rFonts w:ascii="Franklin Gothic Book" w:eastAsia="Times New Roman" w:hAnsi="Franklin Gothic Book" w:cs="Times New Roman"/>
                <w:color w:val="000000"/>
                <w:sz w:val="22"/>
                <w:szCs w:val="22"/>
              </w:rPr>
              <w:t>Coloring</w:t>
            </w:r>
            <w:bookmarkEnd w:id="227"/>
          </w:p>
        </w:tc>
        <w:tc>
          <w:tcPr>
            <w:tcW w:w="1844" w:type="dxa"/>
            <w:tcBorders>
              <w:top w:val="nil"/>
              <w:left w:val="nil"/>
              <w:bottom w:val="nil"/>
              <w:right w:val="nil"/>
            </w:tcBorders>
            <w:shd w:val="clear" w:color="auto" w:fill="auto"/>
            <w:noWrap/>
            <w:vAlign w:val="bottom"/>
            <w:hideMark/>
          </w:tcPr>
          <w:p w14:paraId="75C7F52F"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28" w:name="_Toc516579663"/>
            <w:r w:rsidRPr="00EB3961">
              <w:rPr>
                <w:rFonts w:ascii="Franklin Gothic Book" w:eastAsia="Times New Roman" w:hAnsi="Franklin Gothic Book" w:cs="Times New Roman"/>
                <w:color w:val="000000"/>
                <w:sz w:val="22"/>
                <w:szCs w:val="22"/>
              </w:rPr>
              <w:t>varchar2(size)</w:t>
            </w:r>
            <w:bookmarkEnd w:id="228"/>
          </w:p>
        </w:tc>
        <w:tc>
          <w:tcPr>
            <w:tcW w:w="990" w:type="dxa"/>
            <w:tcBorders>
              <w:top w:val="nil"/>
              <w:left w:val="nil"/>
              <w:bottom w:val="nil"/>
              <w:right w:val="nil"/>
            </w:tcBorders>
            <w:shd w:val="clear" w:color="auto" w:fill="auto"/>
            <w:noWrap/>
            <w:vAlign w:val="bottom"/>
            <w:hideMark/>
          </w:tcPr>
          <w:p w14:paraId="1316047D"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229" w:name="_Toc516579664"/>
            <w:r w:rsidRPr="00EB3961">
              <w:rPr>
                <w:rFonts w:ascii="Franklin Gothic Book" w:eastAsia="Times New Roman" w:hAnsi="Franklin Gothic Book" w:cs="Times New Roman"/>
                <w:color w:val="000000"/>
                <w:sz w:val="22"/>
                <w:szCs w:val="22"/>
              </w:rPr>
              <w:t>30</w:t>
            </w:r>
            <w:bookmarkEnd w:id="229"/>
          </w:p>
        </w:tc>
        <w:tc>
          <w:tcPr>
            <w:tcW w:w="1260" w:type="dxa"/>
            <w:tcBorders>
              <w:top w:val="nil"/>
              <w:left w:val="nil"/>
              <w:bottom w:val="nil"/>
              <w:right w:val="nil"/>
            </w:tcBorders>
            <w:shd w:val="clear" w:color="auto" w:fill="auto"/>
            <w:noWrap/>
            <w:vAlign w:val="bottom"/>
            <w:hideMark/>
          </w:tcPr>
          <w:p w14:paraId="4EB6DEFD"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auto" w:fill="auto"/>
            <w:noWrap/>
            <w:vAlign w:val="bottom"/>
            <w:hideMark/>
          </w:tcPr>
          <w:p w14:paraId="589576DC"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298B4FB3" w14:textId="77777777" w:rsidTr="00660645">
        <w:trPr>
          <w:trHeight w:val="315"/>
        </w:trPr>
        <w:tc>
          <w:tcPr>
            <w:tcW w:w="2926" w:type="dxa"/>
            <w:tcBorders>
              <w:top w:val="nil"/>
              <w:left w:val="nil"/>
              <w:bottom w:val="nil"/>
              <w:right w:val="nil"/>
            </w:tcBorders>
            <w:shd w:val="clear" w:color="D9D9D9" w:fill="D9D9D9"/>
            <w:noWrap/>
            <w:vAlign w:val="bottom"/>
            <w:hideMark/>
          </w:tcPr>
          <w:p w14:paraId="3A99B77E"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30" w:name="_Toc516579665"/>
            <w:r w:rsidRPr="00EB3961">
              <w:rPr>
                <w:rFonts w:ascii="Franklin Gothic Book" w:eastAsia="Times New Roman" w:hAnsi="Franklin Gothic Book" w:cs="Times New Roman"/>
                <w:color w:val="000000"/>
                <w:sz w:val="22"/>
                <w:szCs w:val="22"/>
              </w:rPr>
              <w:t>Birth_Date</w:t>
            </w:r>
            <w:bookmarkEnd w:id="230"/>
          </w:p>
        </w:tc>
        <w:tc>
          <w:tcPr>
            <w:tcW w:w="1844" w:type="dxa"/>
            <w:tcBorders>
              <w:top w:val="nil"/>
              <w:left w:val="nil"/>
              <w:bottom w:val="nil"/>
              <w:right w:val="nil"/>
            </w:tcBorders>
            <w:shd w:val="clear" w:color="D9D9D9" w:fill="D9D9D9"/>
            <w:noWrap/>
            <w:vAlign w:val="bottom"/>
            <w:hideMark/>
          </w:tcPr>
          <w:p w14:paraId="36211FD6"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31" w:name="_Toc516579666"/>
            <w:r w:rsidRPr="00EB3961">
              <w:rPr>
                <w:rFonts w:ascii="Franklin Gothic Book" w:eastAsia="Times New Roman" w:hAnsi="Franklin Gothic Book" w:cs="Times New Roman"/>
                <w:color w:val="000000"/>
                <w:sz w:val="22"/>
                <w:szCs w:val="22"/>
              </w:rPr>
              <w:t>date</w:t>
            </w:r>
            <w:bookmarkEnd w:id="231"/>
          </w:p>
        </w:tc>
        <w:tc>
          <w:tcPr>
            <w:tcW w:w="990" w:type="dxa"/>
            <w:tcBorders>
              <w:top w:val="nil"/>
              <w:left w:val="nil"/>
              <w:bottom w:val="nil"/>
              <w:right w:val="nil"/>
            </w:tcBorders>
            <w:shd w:val="clear" w:color="D9D9D9" w:fill="D9D9D9"/>
            <w:noWrap/>
            <w:vAlign w:val="bottom"/>
            <w:hideMark/>
          </w:tcPr>
          <w:p w14:paraId="2FCF1E06"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c>
          <w:tcPr>
            <w:tcW w:w="1260" w:type="dxa"/>
            <w:tcBorders>
              <w:top w:val="nil"/>
              <w:left w:val="nil"/>
              <w:bottom w:val="nil"/>
              <w:right w:val="nil"/>
            </w:tcBorders>
            <w:shd w:val="clear" w:color="D9D9D9" w:fill="D9D9D9"/>
            <w:noWrap/>
            <w:vAlign w:val="bottom"/>
            <w:hideMark/>
          </w:tcPr>
          <w:p w14:paraId="37BF9862"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3870" w:type="dxa"/>
            <w:tcBorders>
              <w:top w:val="nil"/>
              <w:left w:val="nil"/>
              <w:bottom w:val="nil"/>
              <w:right w:val="nil"/>
            </w:tcBorders>
            <w:shd w:val="clear" w:color="D9D9D9" w:fill="D9D9D9"/>
            <w:noWrap/>
            <w:vAlign w:val="bottom"/>
            <w:hideMark/>
          </w:tcPr>
          <w:p w14:paraId="4C45B706"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3258065D" w14:textId="77777777" w:rsidTr="00660645">
        <w:trPr>
          <w:trHeight w:val="315"/>
        </w:trPr>
        <w:tc>
          <w:tcPr>
            <w:tcW w:w="2926" w:type="dxa"/>
            <w:tcBorders>
              <w:top w:val="nil"/>
              <w:left w:val="nil"/>
              <w:bottom w:val="nil"/>
              <w:right w:val="nil"/>
            </w:tcBorders>
            <w:shd w:val="clear" w:color="auto" w:fill="auto"/>
            <w:noWrap/>
            <w:vAlign w:val="bottom"/>
            <w:hideMark/>
          </w:tcPr>
          <w:p w14:paraId="607D5CCB"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32" w:name="_Toc516579667"/>
            <w:r w:rsidRPr="00EB3961">
              <w:rPr>
                <w:rFonts w:ascii="Franklin Gothic Book" w:eastAsia="Times New Roman" w:hAnsi="Franklin Gothic Book" w:cs="Times New Roman"/>
                <w:color w:val="000000"/>
                <w:sz w:val="22"/>
                <w:szCs w:val="22"/>
              </w:rPr>
              <w:t>Death_Date</w:t>
            </w:r>
            <w:bookmarkEnd w:id="232"/>
          </w:p>
        </w:tc>
        <w:tc>
          <w:tcPr>
            <w:tcW w:w="1844" w:type="dxa"/>
            <w:tcBorders>
              <w:top w:val="nil"/>
              <w:left w:val="nil"/>
              <w:bottom w:val="nil"/>
              <w:right w:val="nil"/>
            </w:tcBorders>
            <w:shd w:val="clear" w:color="auto" w:fill="auto"/>
            <w:noWrap/>
            <w:vAlign w:val="bottom"/>
            <w:hideMark/>
          </w:tcPr>
          <w:p w14:paraId="445DBE9F"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33" w:name="_Toc516579668"/>
            <w:r w:rsidRPr="00EB3961">
              <w:rPr>
                <w:rFonts w:ascii="Franklin Gothic Book" w:eastAsia="Times New Roman" w:hAnsi="Franklin Gothic Book" w:cs="Times New Roman"/>
                <w:color w:val="000000"/>
                <w:sz w:val="22"/>
                <w:szCs w:val="22"/>
              </w:rPr>
              <w:t>date</w:t>
            </w:r>
            <w:bookmarkEnd w:id="233"/>
          </w:p>
        </w:tc>
        <w:tc>
          <w:tcPr>
            <w:tcW w:w="990" w:type="dxa"/>
            <w:tcBorders>
              <w:top w:val="nil"/>
              <w:left w:val="nil"/>
              <w:bottom w:val="nil"/>
              <w:right w:val="nil"/>
            </w:tcBorders>
            <w:shd w:val="clear" w:color="auto" w:fill="auto"/>
            <w:noWrap/>
            <w:vAlign w:val="bottom"/>
            <w:hideMark/>
          </w:tcPr>
          <w:p w14:paraId="5B66C2A9"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1046B2A0"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34" w:name="_Toc516579669"/>
            <w:r w:rsidRPr="00EB3961">
              <w:rPr>
                <w:rFonts w:ascii="Franklin Gothic Book" w:eastAsia="Times New Roman" w:hAnsi="Franklin Gothic Book" w:cs="Times New Roman"/>
                <w:color w:val="000000"/>
                <w:sz w:val="22"/>
                <w:szCs w:val="22"/>
              </w:rPr>
              <w:t>DEFAULT</w:t>
            </w:r>
            <w:bookmarkEnd w:id="234"/>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nil"/>
              <w:right w:val="nil"/>
            </w:tcBorders>
            <w:shd w:val="clear" w:color="auto" w:fill="auto"/>
            <w:noWrap/>
            <w:vAlign w:val="bottom"/>
            <w:hideMark/>
          </w:tcPr>
          <w:p w14:paraId="033F66D1" w14:textId="696FD38D"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35" w:name="_Toc516579670"/>
            <w:r w:rsidRPr="00EB3961">
              <w:rPr>
                <w:rFonts w:ascii="Franklin Gothic Book" w:eastAsia="Times New Roman" w:hAnsi="Franklin Gothic Book" w:cs="Times New Roman"/>
                <w:color w:val="000000"/>
                <w:sz w:val="22"/>
                <w:szCs w:val="22"/>
              </w:rPr>
              <w:t>Default = NULL will be used as pseudo-</w:t>
            </w:r>
            <w:r w:rsidR="00660645" w:rsidRPr="00EB3961">
              <w:rPr>
                <w:rFonts w:ascii="Franklin Gothic Book" w:eastAsia="Times New Roman" w:hAnsi="Franklin Gothic Book" w:cs="Times New Roman"/>
                <w:color w:val="000000"/>
                <w:sz w:val="22"/>
                <w:szCs w:val="22"/>
              </w:rPr>
              <w:t>Boolean</w:t>
            </w:r>
            <w:r w:rsidRPr="00EB3961">
              <w:rPr>
                <w:rFonts w:ascii="Franklin Gothic Book" w:eastAsia="Times New Roman" w:hAnsi="Franklin Gothic Book" w:cs="Times New Roman"/>
                <w:color w:val="000000"/>
                <w:sz w:val="22"/>
                <w:szCs w:val="22"/>
              </w:rPr>
              <w:t xml:space="preserve"> to prevent showing dead animals</w:t>
            </w:r>
            <w:bookmarkEnd w:id="235"/>
          </w:p>
        </w:tc>
      </w:tr>
      <w:tr w:rsidR="00EB3961" w:rsidRPr="00EB3961" w14:paraId="0E5A5303" w14:textId="77777777" w:rsidTr="00660645">
        <w:trPr>
          <w:trHeight w:val="315"/>
        </w:trPr>
        <w:tc>
          <w:tcPr>
            <w:tcW w:w="2926" w:type="dxa"/>
            <w:tcBorders>
              <w:top w:val="nil"/>
              <w:left w:val="nil"/>
              <w:bottom w:val="nil"/>
              <w:right w:val="nil"/>
            </w:tcBorders>
            <w:shd w:val="clear" w:color="D9D9D9" w:fill="D9D9D9"/>
            <w:noWrap/>
            <w:vAlign w:val="bottom"/>
            <w:hideMark/>
          </w:tcPr>
          <w:p w14:paraId="75F8FE98"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36" w:name="_Toc516579671"/>
            <w:r w:rsidRPr="00EB3961">
              <w:rPr>
                <w:rFonts w:ascii="Franklin Gothic Book" w:eastAsia="Times New Roman" w:hAnsi="Franklin Gothic Book" w:cs="Times New Roman"/>
                <w:color w:val="000000"/>
                <w:sz w:val="22"/>
                <w:szCs w:val="22"/>
              </w:rPr>
              <w:t>Photo</w:t>
            </w:r>
            <w:bookmarkEnd w:id="236"/>
          </w:p>
        </w:tc>
        <w:tc>
          <w:tcPr>
            <w:tcW w:w="1844" w:type="dxa"/>
            <w:tcBorders>
              <w:top w:val="nil"/>
              <w:left w:val="nil"/>
              <w:bottom w:val="nil"/>
              <w:right w:val="nil"/>
            </w:tcBorders>
            <w:shd w:val="clear" w:color="D9D9D9" w:fill="D9D9D9"/>
            <w:noWrap/>
            <w:vAlign w:val="bottom"/>
            <w:hideMark/>
          </w:tcPr>
          <w:p w14:paraId="6C4BF1C5"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37" w:name="_Toc516579672"/>
            <w:r w:rsidRPr="00EB3961">
              <w:rPr>
                <w:rFonts w:ascii="Franklin Gothic Book" w:eastAsia="Times New Roman" w:hAnsi="Franklin Gothic Book" w:cs="Times New Roman"/>
                <w:color w:val="000000"/>
                <w:sz w:val="22"/>
                <w:szCs w:val="22"/>
              </w:rPr>
              <w:t>blob</w:t>
            </w:r>
            <w:bookmarkEnd w:id="237"/>
          </w:p>
        </w:tc>
        <w:tc>
          <w:tcPr>
            <w:tcW w:w="990" w:type="dxa"/>
            <w:tcBorders>
              <w:top w:val="nil"/>
              <w:left w:val="nil"/>
              <w:bottom w:val="nil"/>
              <w:right w:val="nil"/>
            </w:tcBorders>
            <w:shd w:val="clear" w:color="D9D9D9" w:fill="D9D9D9"/>
            <w:noWrap/>
            <w:vAlign w:val="bottom"/>
            <w:hideMark/>
          </w:tcPr>
          <w:p w14:paraId="388709C7"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c>
          <w:tcPr>
            <w:tcW w:w="1260" w:type="dxa"/>
            <w:tcBorders>
              <w:top w:val="nil"/>
              <w:left w:val="nil"/>
              <w:bottom w:val="nil"/>
              <w:right w:val="nil"/>
            </w:tcBorders>
            <w:shd w:val="clear" w:color="D9D9D9" w:fill="D9D9D9"/>
            <w:noWrap/>
            <w:vAlign w:val="bottom"/>
            <w:hideMark/>
          </w:tcPr>
          <w:p w14:paraId="2F8EF0D5"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3870" w:type="dxa"/>
            <w:tcBorders>
              <w:top w:val="nil"/>
              <w:left w:val="nil"/>
              <w:bottom w:val="nil"/>
              <w:right w:val="nil"/>
            </w:tcBorders>
            <w:shd w:val="clear" w:color="D9D9D9" w:fill="D9D9D9"/>
            <w:noWrap/>
            <w:vAlign w:val="bottom"/>
            <w:hideMark/>
          </w:tcPr>
          <w:p w14:paraId="19B9F78B"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03C3839F" w14:textId="77777777" w:rsidTr="00660645">
        <w:trPr>
          <w:trHeight w:val="315"/>
        </w:trPr>
        <w:tc>
          <w:tcPr>
            <w:tcW w:w="2926" w:type="dxa"/>
            <w:tcBorders>
              <w:top w:val="nil"/>
              <w:left w:val="nil"/>
              <w:bottom w:val="nil"/>
              <w:right w:val="nil"/>
            </w:tcBorders>
            <w:shd w:val="clear" w:color="auto" w:fill="auto"/>
            <w:noWrap/>
            <w:vAlign w:val="bottom"/>
            <w:hideMark/>
          </w:tcPr>
          <w:p w14:paraId="3A2F4074" w14:textId="2F04E5AB"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38" w:name="_Toc516579673"/>
            <w:r w:rsidRPr="00EB3961">
              <w:rPr>
                <w:rFonts w:ascii="Franklin Gothic Book" w:eastAsia="Times New Roman" w:hAnsi="Franklin Gothic Book" w:cs="Times New Roman"/>
                <w:color w:val="000000"/>
                <w:sz w:val="22"/>
                <w:szCs w:val="22"/>
              </w:rPr>
              <w:t>Is_Lving</w:t>
            </w:r>
            <w:bookmarkEnd w:id="238"/>
            <w:ins w:id="239" w:author="Hicks, James K." w:date="2018-06-12T22:08:00Z">
              <w:r w:rsidR="00166DB9">
                <w:rPr>
                  <w:rFonts w:ascii="Franklin Gothic Book" w:eastAsia="Times New Roman" w:hAnsi="Franklin Gothic Book" w:cs="Times New Roman"/>
                  <w:color w:val="000000"/>
                  <w:sz w:val="22"/>
                  <w:szCs w:val="22"/>
                </w:rPr>
                <w:t xml:space="preserve"> (living?)</w:t>
              </w:r>
            </w:ins>
          </w:p>
        </w:tc>
        <w:tc>
          <w:tcPr>
            <w:tcW w:w="1844" w:type="dxa"/>
            <w:tcBorders>
              <w:top w:val="nil"/>
              <w:left w:val="nil"/>
              <w:bottom w:val="nil"/>
              <w:right w:val="nil"/>
            </w:tcBorders>
            <w:shd w:val="clear" w:color="auto" w:fill="auto"/>
            <w:noWrap/>
            <w:vAlign w:val="bottom"/>
            <w:hideMark/>
          </w:tcPr>
          <w:p w14:paraId="41C87BFB"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40" w:name="_Toc516579674"/>
            <w:r w:rsidRPr="00EB3961">
              <w:rPr>
                <w:rFonts w:ascii="Franklin Gothic Book" w:eastAsia="Times New Roman" w:hAnsi="Franklin Gothic Book" w:cs="Times New Roman"/>
                <w:color w:val="000000"/>
                <w:sz w:val="22"/>
                <w:szCs w:val="22"/>
              </w:rPr>
              <w:t>char(size)</w:t>
            </w:r>
            <w:bookmarkEnd w:id="240"/>
          </w:p>
        </w:tc>
        <w:tc>
          <w:tcPr>
            <w:tcW w:w="990" w:type="dxa"/>
            <w:tcBorders>
              <w:top w:val="nil"/>
              <w:left w:val="nil"/>
              <w:bottom w:val="nil"/>
              <w:right w:val="nil"/>
            </w:tcBorders>
            <w:shd w:val="clear" w:color="auto" w:fill="auto"/>
            <w:noWrap/>
            <w:vAlign w:val="bottom"/>
            <w:hideMark/>
          </w:tcPr>
          <w:p w14:paraId="43491DDB"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241" w:name="_Toc516579675"/>
            <w:r w:rsidRPr="00EB3961">
              <w:rPr>
                <w:rFonts w:ascii="Franklin Gothic Book" w:eastAsia="Times New Roman" w:hAnsi="Franklin Gothic Book" w:cs="Times New Roman"/>
                <w:color w:val="000000"/>
                <w:sz w:val="22"/>
                <w:szCs w:val="22"/>
              </w:rPr>
              <w:t>1</w:t>
            </w:r>
            <w:bookmarkEnd w:id="241"/>
          </w:p>
        </w:tc>
        <w:tc>
          <w:tcPr>
            <w:tcW w:w="1260" w:type="dxa"/>
            <w:tcBorders>
              <w:top w:val="nil"/>
              <w:left w:val="nil"/>
              <w:bottom w:val="nil"/>
              <w:right w:val="nil"/>
            </w:tcBorders>
            <w:shd w:val="clear" w:color="auto" w:fill="auto"/>
            <w:noWrap/>
            <w:vAlign w:val="bottom"/>
            <w:hideMark/>
          </w:tcPr>
          <w:p w14:paraId="670B33F2"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auto" w:fill="auto"/>
            <w:noWrap/>
            <w:vAlign w:val="bottom"/>
            <w:hideMark/>
          </w:tcPr>
          <w:p w14:paraId="33D4BF81"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42" w:name="_Toc516579676"/>
            <w:r w:rsidRPr="00EB3961">
              <w:rPr>
                <w:rFonts w:ascii="Franklin Gothic Book" w:eastAsia="Times New Roman" w:hAnsi="Franklin Gothic Book" w:cs="Times New Roman"/>
                <w:color w:val="000000"/>
                <w:sz w:val="22"/>
                <w:szCs w:val="22"/>
              </w:rPr>
              <w:t>Y or N; Subtype discriminator</w:t>
            </w:r>
            <w:bookmarkEnd w:id="242"/>
          </w:p>
        </w:tc>
      </w:tr>
      <w:tr w:rsidR="00EB3961" w:rsidRPr="00EB3961" w14:paraId="32E1B611" w14:textId="77777777" w:rsidTr="00660645">
        <w:trPr>
          <w:trHeight w:val="315"/>
        </w:trPr>
        <w:tc>
          <w:tcPr>
            <w:tcW w:w="2926" w:type="dxa"/>
            <w:tcBorders>
              <w:top w:val="nil"/>
              <w:left w:val="nil"/>
              <w:bottom w:val="single" w:sz="8" w:space="0" w:color="000000"/>
              <w:right w:val="nil"/>
            </w:tcBorders>
            <w:shd w:val="clear" w:color="D9D9D9" w:fill="D9D9D9"/>
            <w:noWrap/>
            <w:vAlign w:val="bottom"/>
            <w:hideMark/>
          </w:tcPr>
          <w:p w14:paraId="7E9D105F"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43" w:name="_Toc516579677"/>
            <w:r w:rsidRPr="00EB3961">
              <w:rPr>
                <w:rFonts w:ascii="Franklin Gothic Book" w:eastAsia="Times New Roman" w:hAnsi="Franklin Gothic Book" w:cs="Times New Roman"/>
                <w:color w:val="000000"/>
                <w:sz w:val="22"/>
                <w:szCs w:val="22"/>
              </w:rPr>
              <w:t>Temperament_Notes</w:t>
            </w:r>
            <w:bookmarkEnd w:id="243"/>
          </w:p>
        </w:tc>
        <w:tc>
          <w:tcPr>
            <w:tcW w:w="1844" w:type="dxa"/>
            <w:tcBorders>
              <w:top w:val="nil"/>
              <w:left w:val="nil"/>
              <w:bottom w:val="single" w:sz="8" w:space="0" w:color="000000"/>
              <w:right w:val="nil"/>
            </w:tcBorders>
            <w:shd w:val="clear" w:color="D9D9D9" w:fill="D9D9D9"/>
            <w:noWrap/>
            <w:vAlign w:val="bottom"/>
            <w:hideMark/>
          </w:tcPr>
          <w:p w14:paraId="6A8A13C1"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44" w:name="_Toc516579678"/>
            <w:r w:rsidRPr="00EB3961">
              <w:rPr>
                <w:rFonts w:ascii="Franklin Gothic Book" w:eastAsia="Times New Roman" w:hAnsi="Franklin Gothic Book" w:cs="Times New Roman"/>
                <w:color w:val="000000"/>
                <w:sz w:val="22"/>
                <w:szCs w:val="22"/>
              </w:rPr>
              <w:t>varchar2(size)</w:t>
            </w:r>
            <w:bookmarkEnd w:id="244"/>
          </w:p>
        </w:tc>
        <w:tc>
          <w:tcPr>
            <w:tcW w:w="990" w:type="dxa"/>
            <w:tcBorders>
              <w:top w:val="nil"/>
              <w:left w:val="nil"/>
              <w:bottom w:val="single" w:sz="8" w:space="0" w:color="000000"/>
              <w:right w:val="nil"/>
            </w:tcBorders>
            <w:shd w:val="clear" w:color="D9D9D9" w:fill="D9D9D9"/>
            <w:noWrap/>
            <w:vAlign w:val="bottom"/>
            <w:hideMark/>
          </w:tcPr>
          <w:p w14:paraId="4E24CE12"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245" w:name="_Toc516579679"/>
            <w:r w:rsidRPr="00EB3961">
              <w:rPr>
                <w:rFonts w:ascii="Franklin Gothic Book" w:eastAsia="Times New Roman" w:hAnsi="Franklin Gothic Book" w:cs="Times New Roman"/>
                <w:color w:val="000000"/>
                <w:sz w:val="22"/>
                <w:szCs w:val="22"/>
              </w:rPr>
              <w:t>80</w:t>
            </w:r>
            <w:bookmarkEnd w:id="245"/>
          </w:p>
        </w:tc>
        <w:tc>
          <w:tcPr>
            <w:tcW w:w="1260" w:type="dxa"/>
            <w:tcBorders>
              <w:top w:val="nil"/>
              <w:left w:val="nil"/>
              <w:bottom w:val="single" w:sz="8" w:space="0" w:color="000000"/>
              <w:right w:val="nil"/>
            </w:tcBorders>
            <w:shd w:val="clear" w:color="D9D9D9" w:fill="D9D9D9"/>
            <w:noWrap/>
            <w:vAlign w:val="bottom"/>
            <w:hideMark/>
          </w:tcPr>
          <w:p w14:paraId="75026526"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single" w:sz="8" w:space="0" w:color="000000"/>
              <w:right w:val="nil"/>
            </w:tcBorders>
            <w:shd w:val="clear" w:color="D9D9D9" w:fill="D9D9D9"/>
            <w:noWrap/>
            <w:vAlign w:val="bottom"/>
            <w:hideMark/>
          </w:tcPr>
          <w:p w14:paraId="77EF501F"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432DB502" w14:textId="77777777" w:rsidTr="00660645">
        <w:trPr>
          <w:trHeight w:val="315"/>
        </w:trPr>
        <w:tc>
          <w:tcPr>
            <w:tcW w:w="2926" w:type="dxa"/>
            <w:tcBorders>
              <w:top w:val="nil"/>
              <w:left w:val="nil"/>
              <w:bottom w:val="nil"/>
              <w:right w:val="nil"/>
            </w:tcBorders>
            <w:shd w:val="clear" w:color="auto" w:fill="auto"/>
            <w:noWrap/>
            <w:vAlign w:val="bottom"/>
            <w:hideMark/>
          </w:tcPr>
          <w:p w14:paraId="181266F2"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1844" w:type="dxa"/>
            <w:tcBorders>
              <w:top w:val="nil"/>
              <w:left w:val="nil"/>
              <w:bottom w:val="nil"/>
              <w:right w:val="nil"/>
            </w:tcBorders>
            <w:shd w:val="clear" w:color="auto" w:fill="auto"/>
            <w:noWrap/>
            <w:vAlign w:val="bottom"/>
            <w:hideMark/>
          </w:tcPr>
          <w:p w14:paraId="1504114E"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5818AA70"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1260" w:type="dxa"/>
            <w:tcBorders>
              <w:top w:val="nil"/>
              <w:left w:val="nil"/>
              <w:bottom w:val="nil"/>
              <w:right w:val="nil"/>
            </w:tcBorders>
            <w:shd w:val="clear" w:color="auto" w:fill="auto"/>
            <w:noWrap/>
            <w:vAlign w:val="bottom"/>
            <w:hideMark/>
          </w:tcPr>
          <w:p w14:paraId="454F6101"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114946CC"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r>
      <w:tr w:rsidR="00EB3961" w:rsidRPr="00EB3961" w14:paraId="42F21EB8" w14:textId="77777777" w:rsidTr="00660645">
        <w:trPr>
          <w:trHeight w:val="390"/>
        </w:trPr>
        <w:tc>
          <w:tcPr>
            <w:tcW w:w="2926" w:type="dxa"/>
            <w:tcBorders>
              <w:top w:val="nil"/>
              <w:left w:val="nil"/>
              <w:bottom w:val="nil"/>
              <w:right w:val="nil"/>
            </w:tcBorders>
            <w:shd w:val="clear" w:color="4CB5D3" w:fill="4CB5D3"/>
            <w:noWrap/>
            <w:vAlign w:val="bottom"/>
            <w:hideMark/>
          </w:tcPr>
          <w:p w14:paraId="4B85F0B5"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bookmarkStart w:id="246" w:name="_Toc516579680"/>
            <w:r w:rsidRPr="00EB3961">
              <w:rPr>
                <w:rFonts w:ascii="Franklin Gothic Book" w:eastAsia="Times New Roman" w:hAnsi="Franklin Gothic Book" w:cs="Times New Roman"/>
                <w:b/>
                <w:bCs/>
                <w:color w:val="FFFFFF"/>
                <w:sz w:val="28"/>
                <w:szCs w:val="28"/>
              </w:rPr>
              <w:t>Animal_Breed</w:t>
            </w:r>
            <w:bookmarkEnd w:id="246"/>
          </w:p>
        </w:tc>
        <w:tc>
          <w:tcPr>
            <w:tcW w:w="1844" w:type="dxa"/>
            <w:tcBorders>
              <w:top w:val="nil"/>
              <w:left w:val="nil"/>
              <w:bottom w:val="nil"/>
              <w:right w:val="nil"/>
            </w:tcBorders>
            <w:shd w:val="clear" w:color="4CB5D3" w:fill="4CB5D3"/>
            <w:noWrap/>
            <w:vAlign w:val="bottom"/>
            <w:hideMark/>
          </w:tcPr>
          <w:p w14:paraId="6C702791"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bookmarkStart w:id="247" w:name="_Toc516579681"/>
            <w:r w:rsidRPr="00EB3961">
              <w:rPr>
                <w:rFonts w:ascii="Franklin Gothic Book" w:eastAsia="Times New Roman" w:hAnsi="Franklin Gothic Book" w:cs="Times New Roman"/>
                <w:b/>
                <w:bCs/>
                <w:color w:val="FFFFFF"/>
                <w:sz w:val="28"/>
                <w:szCs w:val="28"/>
              </w:rPr>
              <w:t>Table</w:t>
            </w:r>
            <w:bookmarkEnd w:id="247"/>
          </w:p>
        </w:tc>
        <w:tc>
          <w:tcPr>
            <w:tcW w:w="990" w:type="dxa"/>
            <w:tcBorders>
              <w:top w:val="nil"/>
              <w:left w:val="nil"/>
              <w:bottom w:val="nil"/>
              <w:right w:val="nil"/>
            </w:tcBorders>
            <w:shd w:val="clear" w:color="auto" w:fill="auto"/>
            <w:noWrap/>
            <w:vAlign w:val="bottom"/>
            <w:hideMark/>
          </w:tcPr>
          <w:p w14:paraId="25AAE162"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p>
        </w:tc>
        <w:tc>
          <w:tcPr>
            <w:tcW w:w="1260" w:type="dxa"/>
            <w:tcBorders>
              <w:top w:val="nil"/>
              <w:left w:val="nil"/>
              <w:bottom w:val="nil"/>
              <w:right w:val="nil"/>
            </w:tcBorders>
            <w:shd w:val="clear" w:color="auto" w:fill="auto"/>
            <w:noWrap/>
            <w:vAlign w:val="bottom"/>
            <w:hideMark/>
          </w:tcPr>
          <w:p w14:paraId="2795423F"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241B35F8"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r>
      <w:tr w:rsidR="00EB3961" w:rsidRPr="00EB3961" w14:paraId="1E5224D1" w14:textId="77777777" w:rsidTr="00660645">
        <w:trPr>
          <w:trHeight w:val="315"/>
        </w:trPr>
        <w:tc>
          <w:tcPr>
            <w:tcW w:w="2926" w:type="dxa"/>
            <w:tcBorders>
              <w:top w:val="single" w:sz="8" w:space="0" w:color="000000"/>
              <w:left w:val="nil"/>
              <w:bottom w:val="single" w:sz="8" w:space="0" w:color="000000"/>
              <w:right w:val="nil"/>
            </w:tcBorders>
            <w:shd w:val="clear" w:color="000000" w:fill="4CB5D3"/>
            <w:noWrap/>
            <w:vAlign w:val="bottom"/>
            <w:hideMark/>
          </w:tcPr>
          <w:p w14:paraId="5D915873"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48" w:name="_Toc516579682"/>
            <w:r w:rsidRPr="00EB3961">
              <w:rPr>
                <w:rFonts w:ascii="Franklin Gothic Book" w:eastAsia="Times New Roman" w:hAnsi="Franklin Gothic Book" w:cs="Times New Roman"/>
                <w:b/>
                <w:bCs/>
                <w:color w:val="FFFFFF"/>
                <w:sz w:val="22"/>
                <w:szCs w:val="22"/>
              </w:rPr>
              <w:t>Attribute Name</w:t>
            </w:r>
            <w:bookmarkEnd w:id="248"/>
          </w:p>
        </w:tc>
        <w:tc>
          <w:tcPr>
            <w:tcW w:w="1844" w:type="dxa"/>
            <w:tcBorders>
              <w:top w:val="single" w:sz="8" w:space="0" w:color="000000"/>
              <w:left w:val="nil"/>
              <w:bottom w:val="single" w:sz="8" w:space="0" w:color="000000"/>
              <w:right w:val="nil"/>
            </w:tcBorders>
            <w:shd w:val="clear" w:color="000000" w:fill="4CB5D3"/>
            <w:noWrap/>
            <w:vAlign w:val="bottom"/>
            <w:hideMark/>
          </w:tcPr>
          <w:p w14:paraId="2BFB2B4A"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49" w:name="_Toc516579683"/>
            <w:r w:rsidRPr="00EB3961">
              <w:rPr>
                <w:rFonts w:ascii="Franklin Gothic Book" w:eastAsia="Times New Roman" w:hAnsi="Franklin Gothic Book" w:cs="Times New Roman"/>
                <w:b/>
                <w:bCs/>
                <w:color w:val="FFFFFF"/>
                <w:sz w:val="22"/>
                <w:szCs w:val="22"/>
              </w:rPr>
              <w:t>Data Type</w:t>
            </w:r>
            <w:bookmarkEnd w:id="249"/>
          </w:p>
        </w:tc>
        <w:tc>
          <w:tcPr>
            <w:tcW w:w="990" w:type="dxa"/>
            <w:tcBorders>
              <w:top w:val="single" w:sz="8" w:space="0" w:color="000000"/>
              <w:left w:val="nil"/>
              <w:bottom w:val="single" w:sz="8" w:space="0" w:color="000000"/>
              <w:right w:val="nil"/>
            </w:tcBorders>
            <w:shd w:val="clear" w:color="000000" w:fill="4CB5D3"/>
            <w:noWrap/>
            <w:vAlign w:val="bottom"/>
            <w:hideMark/>
          </w:tcPr>
          <w:p w14:paraId="5DB884DB"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50" w:name="_Toc516579684"/>
            <w:r w:rsidRPr="00EB3961">
              <w:rPr>
                <w:rFonts w:ascii="Franklin Gothic Book" w:eastAsia="Times New Roman" w:hAnsi="Franklin Gothic Book" w:cs="Times New Roman"/>
                <w:b/>
                <w:bCs/>
                <w:color w:val="FFFFFF"/>
                <w:sz w:val="22"/>
                <w:szCs w:val="22"/>
              </w:rPr>
              <w:t>Size</w:t>
            </w:r>
            <w:bookmarkEnd w:id="250"/>
          </w:p>
        </w:tc>
        <w:tc>
          <w:tcPr>
            <w:tcW w:w="1260" w:type="dxa"/>
            <w:tcBorders>
              <w:top w:val="single" w:sz="8" w:space="0" w:color="000000"/>
              <w:left w:val="nil"/>
              <w:bottom w:val="single" w:sz="8" w:space="0" w:color="000000"/>
              <w:right w:val="nil"/>
            </w:tcBorders>
            <w:shd w:val="clear" w:color="000000" w:fill="4CB5D3"/>
            <w:noWrap/>
            <w:vAlign w:val="bottom"/>
            <w:hideMark/>
          </w:tcPr>
          <w:p w14:paraId="0ACDB0A2"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51" w:name="_Toc516579685"/>
            <w:r w:rsidRPr="00EB3961">
              <w:rPr>
                <w:rFonts w:ascii="Franklin Gothic Book" w:eastAsia="Times New Roman" w:hAnsi="Franklin Gothic Book" w:cs="Times New Roman"/>
                <w:b/>
                <w:bCs/>
                <w:color w:val="FFFFFF"/>
                <w:sz w:val="22"/>
                <w:szCs w:val="22"/>
              </w:rPr>
              <w:t>Constraint</w:t>
            </w:r>
            <w:bookmarkEnd w:id="251"/>
          </w:p>
        </w:tc>
        <w:tc>
          <w:tcPr>
            <w:tcW w:w="3870" w:type="dxa"/>
            <w:tcBorders>
              <w:top w:val="single" w:sz="8" w:space="0" w:color="000000"/>
              <w:left w:val="nil"/>
              <w:bottom w:val="single" w:sz="8" w:space="0" w:color="000000"/>
              <w:right w:val="nil"/>
            </w:tcBorders>
            <w:shd w:val="clear" w:color="000000" w:fill="4CB5D3"/>
            <w:noWrap/>
            <w:vAlign w:val="bottom"/>
            <w:hideMark/>
          </w:tcPr>
          <w:p w14:paraId="0FFDFFFC"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52" w:name="_Toc516579686"/>
            <w:r w:rsidRPr="00EB3961">
              <w:rPr>
                <w:rFonts w:ascii="Franklin Gothic Book" w:eastAsia="Times New Roman" w:hAnsi="Franklin Gothic Book" w:cs="Times New Roman"/>
                <w:b/>
                <w:bCs/>
                <w:color w:val="FFFFFF"/>
                <w:sz w:val="22"/>
                <w:szCs w:val="22"/>
              </w:rPr>
              <w:t>Notes</w:t>
            </w:r>
            <w:bookmarkEnd w:id="252"/>
          </w:p>
        </w:tc>
      </w:tr>
      <w:tr w:rsidR="00EB3961" w:rsidRPr="00EB3961" w14:paraId="5FC68939" w14:textId="77777777" w:rsidTr="00660645">
        <w:trPr>
          <w:trHeight w:val="315"/>
        </w:trPr>
        <w:tc>
          <w:tcPr>
            <w:tcW w:w="2926" w:type="dxa"/>
            <w:tcBorders>
              <w:top w:val="nil"/>
              <w:left w:val="nil"/>
              <w:bottom w:val="nil"/>
              <w:right w:val="nil"/>
            </w:tcBorders>
            <w:shd w:val="clear" w:color="D9D9D9" w:fill="D9D9D9"/>
            <w:noWrap/>
            <w:vAlign w:val="bottom"/>
            <w:hideMark/>
          </w:tcPr>
          <w:p w14:paraId="505B173A"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53" w:name="_Toc516579687"/>
            <w:r w:rsidRPr="00EB3961">
              <w:rPr>
                <w:rFonts w:ascii="Franklin Gothic Book" w:eastAsia="Times New Roman" w:hAnsi="Franklin Gothic Book" w:cs="Times New Roman"/>
                <w:color w:val="000000"/>
                <w:sz w:val="22"/>
                <w:szCs w:val="22"/>
              </w:rPr>
              <w:t>BreedID</w:t>
            </w:r>
            <w:bookmarkEnd w:id="253"/>
          </w:p>
        </w:tc>
        <w:tc>
          <w:tcPr>
            <w:tcW w:w="1844" w:type="dxa"/>
            <w:tcBorders>
              <w:top w:val="nil"/>
              <w:left w:val="nil"/>
              <w:bottom w:val="nil"/>
              <w:right w:val="nil"/>
            </w:tcBorders>
            <w:shd w:val="clear" w:color="D9D9D9" w:fill="D9D9D9"/>
            <w:noWrap/>
            <w:vAlign w:val="bottom"/>
            <w:hideMark/>
          </w:tcPr>
          <w:p w14:paraId="5196F9D7"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54" w:name="_Toc516579688"/>
            <w:r w:rsidRPr="00EB3961">
              <w:rPr>
                <w:rFonts w:ascii="Franklin Gothic Book" w:eastAsia="Times New Roman" w:hAnsi="Franklin Gothic Book" w:cs="Times New Roman"/>
                <w:color w:val="000000"/>
                <w:sz w:val="22"/>
                <w:szCs w:val="22"/>
              </w:rPr>
              <w:t>int</w:t>
            </w:r>
            <w:bookmarkEnd w:id="254"/>
          </w:p>
        </w:tc>
        <w:tc>
          <w:tcPr>
            <w:tcW w:w="990" w:type="dxa"/>
            <w:tcBorders>
              <w:top w:val="nil"/>
              <w:left w:val="nil"/>
              <w:bottom w:val="nil"/>
              <w:right w:val="nil"/>
            </w:tcBorders>
            <w:shd w:val="clear" w:color="D9D9D9" w:fill="D9D9D9"/>
            <w:noWrap/>
            <w:vAlign w:val="bottom"/>
            <w:hideMark/>
          </w:tcPr>
          <w:p w14:paraId="27FB8AEB"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255" w:name="_Toc516579689"/>
            <w:r w:rsidRPr="00EB3961">
              <w:rPr>
                <w:rFonts w:ascii="Franklin Gothic Book" w:eastAsia="Times New Roman" w:hAnsi="Franklin Gothic Book" w:cs="Times New Roman"/>
                <w:color w:val="000000"/>
                <w:sz w:val="22"/>
                <w:szCs w:val="22"/>
              </w:rPr>
              <w:t>5</w:t>
            </w:r>
            <w:bookmarkEnd w:id="255"/>
          </w:p>
        </w:tc>
        <w:tc>
          <w:tcPr>
            <w:tcW w:w="1260" w:type="dxa"/>
            <w:tcBorders>
              <w:top w:val="nil"/>
              <w:left w:val="nil"/>
              <w:bottom w:val="nil"/>
              <w:right w:val="nil"/>
            </w:tcBorders>
            <w:shd w:val="clear" w:color="D9D9D9" w:fill="D9D9D9"/>
            <w:noWrap/>
            <w:vAlign w:val="bottom"/>
            <w:hideMark/>
          </w:tcPr>
          <w:p w14:paraId="780D1CBB"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56" w:name="_Toc516579690"/>
            <w:r w:rsidRPr="00EB3961">
              <w:rPr>
                <w:rFonts w:ascii="Franklin Gothic Book" w:eastAsia="Times New Roman" w:hAnsi="Franklin Gothic Book" w:cs="Times New Roman"/>
                <w:color w:val="000000"/>
                <w:sz w:val="22"/>
                <w:szCs w:val="22"/>
              </w:rPr>
              <w:t>PRIMARY KEY</w:t>
            </w:r>
            <w:bookmarkEnd w:id="256"/>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nil"/>
              <w:right w:val="nil"/>
            </w:tcBorders>
            <w:shd w:val="clear" w:color="D9D9D9" w:fill="D9D9D9"/>
            <w:noWrap/>
            <w:vAlign w:val="bottom"/>
            <w:hideMark/>
          </w:tcPr>
          <w:p w14:paraId="2A141717"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r>
      <w:tr w:rsidR="00EB3961" w:rsidRPr="00EB3961" w14:paraId="529FBE58" w14:textId="77777777" w:rsidTr="00660645">
        <w:trPr>
          <w:trHeight w:val="315"/>
        </w:trPr>
        <w:tc>
          <w:tcPr>
            <w:tcW w:w="2926" w:type="dxa"/>
            <w:tcBorders>
              <w:top w:val="nil"/>
              <w:left w:val="nil"/>
              <w:bottom w:val="nil"/>
              <w:right w:val="nil"/>
            </w:tcBorders>
            <w:shd w:val="clear" w:color="auto" w:fill="auto"/>
            <w:noWrap/>
            <w:vAlign w:val="bottom"/>
            <w:hideMark/>
          </w:tcPr>
          <w:p w14:paraId="5E8B2E91"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57" w:name="_Toc516579691"/>
            <w:r w:rsidRPr="00EB3961">
              <w:rPr>
                <w:rFonts w:ascii="Franklin Gothic Book" w:eastAsia="Times New Roman" w:hAnsi="Franklin Gothic Book" w:cs="Times New Roman"/>
                <w:color w:val="000000"/>
                <w:sz w:val="22"/>
                <w:szCs w:val="22"/>
              </w:rPr>
              <w:t>SpeciesID</w:t>
            </w:r>
            <w:bookmarkEnd w:id="257"/>
          </w:p>
        </w:tc>
        <w:tc>
          <w:tcPr>
            <w:tcW w:w="1844" w:type="dxa"/>
            <w:tcBorders>
              <w:top w:val="nil"/>
              <w:left w:val="nil"/>
              <w:bottom w:val="nil"/>
              <w:right w:val="nil"/>
            </w:tcBorders>
            <w:shd w:val="clear" w:color="auto" w:fill="auto"/>
            <w:noWrap/>
            <w:vAlign w:val="bottom"/>
            <w:hideMark/>
          </w:tcPr>
          <w:p w14:paraId="1C8648DE"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58" w:name="_Toc516579692"/>
            <w:r w:rsidRPr="00EB3961">
              <w:rPr>
                <w:rFonts w:ascii="Franklin Gothic Book" w:eastAsia="Times New Roman" w:hAnsi="Franklin Gothic Book" w:cs="Times New Roman"/>
                <w:color w:val="000000"/>
                <w:sz w:val="22"/>
                <w:szCs w:val="22"/>
              </w:rPr>
              <w:t>int</w:t>
            </w:r>
            <w:bookmarkEnd w:id="258"/>
          </w:p>
        </w:tc>
        <w:tc>
          <w:tcPr>
            <w:tcW w:w="990" w:type="dxa"/>
            <w:tcBorders>
              <w:top w:val="nil"/>
              <w:left w:val="nil"/>
              <w:bottom w:val="nil"/>
              <w:right w:val="nil"/>
            </w:tcBorders>
            <w:shd w:val="clear" w:color="auto" w:fill="auto"/>
            <w:noWrap/>
            <w:vAlign w:val="bottom"/>
            <w:hideMark/>
          </w:tcPr>
          <w:p w14:paraId="66A63E78"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259" w:name="_Toc516579693"/>
            <w:r w:rsidRPr="00EB3961">
              <w:rPr>
                <w:rFonts w:ascii="Franklin Gothic Book" w:eastAsia="Times New Roman" w:hAnsi="Franklin Gothic Book" w:cs="Times New Roman"/>
                <w:color w:val="000000"/>
                <w:sz w:val="22"/>
                <w:szCs w:val="22"/>
              </w:rPr>
              <w:t>5</w:t>
            </w:r>
            <w:bookmarkEnd w:id="259"/>
          </w:p>
        </w:tc>
        <w:tc>
          <w:tcPr>
            <w:tcW w:w="1260" w:type="dxa"/>
            <w:tcBorders>
              <w:top w:val="nil"/>
              <w:left w:val="nil"/>
              <w:bottom w:val="nil"/>
              <w:right w:val="nil"/>
            </w:tcBorders>
            <w:shd w:val="clear" w:color="auto" w:fill="auto"/>
            <w:noWrap/>
            <w:vAlign w:val="bottom"/>
            <w:hideMark/>
          </w:tcPr>
          <w:p w14:paraId="12B768EC"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auto" w:fill="auto"/>
            <w:noWrap/>
            <w:vAlign w:val="bottom"/>
            <w:hideMark/>
          </w:tcPr>
          <w:p w14:paraId="2140EBB8"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446980D8" w14:textId="77777777" w:rsidTr="00660645">
        <w:trPr>
          <w:trHeight w:val="315"/>
        </w:trPr>
        <w:tc>
          <w:tcPr>
            <w:tcW w:w="2926" w:type="dxa"/>
            <w:tcBorders>
              <w:top w:val="nil"/>
              <w:left w:val="nil"/>
              <w:bottom w:val="single" w:sz="8" w:space="0" w:color="000000"/>
              <w:right w:val="nil"/>
            </w:tcBorders>
            <w:shd w:val="clear" w:color="D9D9D9" w:fill="D9D9D9"/>
            <w:noWrap/>
            <w:vAlign w:val="bottom"/>
            <w:hideMark/>
          </w:tcPr>
          <w:p w14:paraId="55562144"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60" w:name="_Toc516579694"/>
            <w:r w:rsidRPr="00EB3961">
              <w:rPr>
                <w:rFonts w:ascii="Franklin Gothic Book" w:eastAsia="Times New Roman" w:hAnsi="Franklin Gothic Book" w:cs="Times New Roman"/>
                <w:color w:val="000000"/>
                <w:sz w:val="22"/>
                <w:szCs w:val="22"/>
              </w:rPr>
              <w:t>Breed_Name</w:t>
            </w:r>
            <w:bookmarkEnd w:id="260"/>
          </w:p>
        </w:tc>
        <w:tc>
          <w:tcPr>
            <w:tcW w:w="1844" w:type="dxa"/>
            <w:tcBorders>
              <w:top w:val="nil"/>
              <w:left w:val="nil"/>
              <w:bottom w:val="single" w:sz="8" w:space="0" w:color="000000"/>
              <w:right w:val="nil"/>
            </w:tcBorders>
            <w:shd w:val="clear" w:color="D9D9D9" w:fill="D9D9D9"/>
            <w:noWrap/>
            <w:vAlign w:val="bottom"/>
            <w:hideMark/>
          </w:tcPr>
          <w:p w14:paraId="64470BBC"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61" w:name="_Toc516579695"/>
            <w:r w:rsidRPr="00EB3961">
              <w:rPr>
                <w:rFonts w:ascii="Franklin Gothic Book" w:eastAsia="Times New Roman" w:hAnsi="Franklin Gothic Book" w:cs="Times New Roman"/>
                <w:color w:val="000000"/>
                <w:sz w:val="22"/>
                <w:szCs w:val="22"/>
              </w:rPr>
              <w:t>varchar2(size)</w:t>
            </w:r>
            <w:bookmarkEnd w:id="261"/>
          </w:p>
        </w:tc>
        <w:tc>
          <w:tcPr>
            <w:tcW w:w="990" w:type="dxa"/>
            <w:tcBorders>
              <w:top w:val="nil"/>
              <w:left w:val="nil"/>
              <w:bottom w:val="single" w:sz="8" w:space="0" w:color="000000"/>
              <w:right w:val="nil"/>
            </w:tcBorders>
            <w:shd w:val="clear" w:color="D9D9D9" w:fill="D9D9D9"/>
            <w:noWrap/>
            <w:vAlign w:val="bottom"/>
            <w:hideMark/>
          </w:tcPr>
          <w:p w14:paraId="149A29EE"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262" w:name="_Toc516579696"/>
            <w:r w:rsidRPr="00EB3961">
              <w:rPr>
                <w:rFonts w:ascii="Franklin Gothic Book" w:eastAsia="Times New Roman" w:hAnsi="Franklin Gothic Book" w:cs="Times New Roman"/>
                <w:color w:val="000000"/>
                <w:sz w:val="22"/>
                <w:szCs w:val="22"/>
              </w:rPr>
              <w:t>25</w:t>
            </w:r>
            <w:bookmarkEnd w:id="262"/>
          </w:p>
        </w:tc>
        <w:tc>
          <w:tcPr>
            <w:tcW w:w="1260" w:type="dxa"/>
            <w:tcBorders>
              <w:top w:val="nil"/>
              <w:left w:val="nil"/>
              <w:bottom w:val="single" w:sz="8" w:space="0" w:color="000000"/>
              <w:right w:val="nil"/>
            </w:tcBorders>
            <w:shd w:val="clear" w:color="D9D9D9" w:fill="D9D9D9"/>
            <w:noWrap/>
            <w:vAlign w:val="bottom"/>
            <w:hideMark/>
          </w:tcPr>
          <w:p w14:paraId="794741E2"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single" w:sz="8" w:space="0" w:color="000000"/>
              <w:right w:val="nil"/>
            </w:tcBorders>
            <w:shd w:val="clear" w:color="D9D9D9" w:fill="D9D9D9"/>
            <w:noWrap/>
            <w:vAlign w:val="bottom"/>
            <w:hideMark/>
          </w:tcPr>
          <w:p w14:paraId="3DB784AC"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54B4AC10" w14:textId="77777777" w:rsidTr="00660645">
        <w:trPr>
          <w:trHeight w:val="315"/>
        </w:trPr>
        <w:tc>
          <w:tcPr>
            <w:tcW w:w="2926" w:type="dxa"/>
            <w:tcBorders>
              <w:top w:val="nil"/>
              <w:left w:val="nil"/>
              <w:bottom w:val="nil"/>
              <w:right w:val="nil"/>
            </w:tcBorders>
            <w:shd w:val="clear" w:color="auto" w:fill="auto"/>
            <w:noWrap/>
            <w:vAlign w:val="bottom"/>
            <w:hideMark/>
          </w:tcPr>
          <w:p w14:paraId="1E80A774"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1844" w:type="dxa"/>
            <w:tcBorders>
              <w:top w:val="nil"/>
              <w:left w:val="nil"/>
              <w:bottom w:val="nil"/>
              <w:right w:val="nil"/>
            </w:tcBorders>
            <w:shd w:val="clear" w:color="auto" w:fill="auto"/>
            <w:noWrap/>
            <w:vAlign w:val="bottom"/>
            <w:hideMark/>
          </w:tcPr>
          <w:p w14:paraId="48A4BD78"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3058480"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1260" w:type="dxa"/>
            <w:tcBorders>
              <w:top w:val="nil"/>
              <w:left w:val="nil"/>
              <w:bottom w:val="nil"/>
              <w:right w:val="nil"/>
            </w:tcBorders>
            <w:shd w:val="clear" w:color="auto" w:fill="auto"/>
            <w:noWrap/>
            <w:vAlign w:val="bottom"/>
            <w:hideMark/>
          </w:tcPr>
          <w:p w14:paraId="35B90F86"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1795463F"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25C8A212" w14:textId="77777777" w:rsidTr="00660645">
        <w:trPr>
          <w:trHeight w:val="315"/>
        </w:trPr>
        <w:tc>
          <w:tcPr>
            <w:tcW w:w="2926" w:type="dxa"/>
            <w:tcBorders>
              <w:top w:val="nil"/>
              <w:left w:val="nil"/>
              <w:bottom w:val="nil"/>
              <w:right w:val="nil"/>
            </w:tcBorders>
            <w:shd w:val="clear" w:color="auto" w:fill="auto"/>
            <w:noWrap/>
            <w:vAlign w:val="bottom"/>
            <w:hideMark/>
          </w:tcPr>
          <w:p w14:paraId="3239BF19"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1844" w:type="dxa"/>
            <w:tcBorders>
              <w:top w:val="nil"/>
              <w:left w:val="nil"/>
              <w:bottom w:val="nil"/>
              <w:right w:val="nil"/>
            </w:tcBorders>
            <w:shd w:val="clear" w:color="auto" w:fill="auto"/>
            <w:noWrap/>
            <w:vAlign w:val="bottom"/>
            <w:hideMark/>
          </w:tcPr>
          <w:p w14:paraId="6C650163"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9F334F6"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1260" w:type="dxa"/>
            <w:tcBorders>
              <w:top w:val="nil"/>
              <w:left w:val="nil"/>
              <w:bottom w:val="nil"/>
              <w:right w:val="nil"/>
            </w:tcBorders>
            <w:shd w:val="clear" w:color="auto" w:fill="auto"/>
            <w:noWrap/>
            <w:vAlign w:val="bottom"/>
            <w:hideMark/>
          </w:tcPr>
          <w:p w14:paraId="0243C745"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7D4045F4"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r>
      <w:tr w:rsidR="00EB3961" w:rsidRPr="00EB3961" w14:paraId="216915FD" w14:textId="77777777" w:rsidTr="00660645">
        <w:trPr>
          <w:trHeight w:val="390"/>
        </w:trPr>
        <w:tc>
          <w:tcPr>
            <w:tcW w:w="2926" w:type="dxa"/>
            <w:tcBorders>
              <w:top w:val="nil"/>
              <w:left w:val="nil"/>
              <w:bottom w:val="nil"/>
              <w:right w:val="nil"/>
            </w:tcBorders>
            <w:shd w:val="clear" w:color="4CB5D3" w:fill="4CB5D3"/>
            <w:noWrap/>
            <w:vAlign w:val="bottom"/>
            <w:hideMark/>
          </w:tcPr>
          <w:p w14:paraId="1CFE63D5"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bookmarkStart w:id="263" w:name="_Toc516579697"/>
            <w:r w:rsidRPr="00EB3961">
              <w:rPr>
                <w:rFonts w:ascii="Franklin Gothic Book" w:eastAsia="Times New Roman" w:hAnsi="Franklin Gothic Book" w:cs="Times New Roman"/>
                <w:b/>
                <w:bCs/>
                <w:color w:val="FFFFFF"/>
                <w:sz w:val="28"/>
                <w:szCs w:val="28"/>
              </w:rPr>
              <w:t>Animal_Species</w:t>
            </w:r>
            <w:bookmarkEnd w:id="263"/>
          </w:p>
        </w:tc>
        <w:tc>
          <w:tcPr>
            <w:tcW w:w="1844" w:type="dxa"/>
            <w:tcBorders>
              <w:top w:val="nil"/>
              <w:left w:val="nil"/>
              <w:bottom w:val="nil"/>
              <w:right w:val="nil"/>
            </w:tcBorders>
            <w:shd w:val="clear" w:color="4CB5D3" w:fill="4CB5D3"/>
            <w:noWrap/>
            <w:vAlign w:val="bottom"/>
            <w:hideMark/>
          </w:tcPr>
          <w:p w14:paraId="6648AD4E"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bookmarkStart w:id="264" w:name="_Toc516579698"/>
            <w:r w:rsidRPr="00EB3961">
              <w:rPr>
                <w:rFonts w:ascii="Franklin Gothic Book" w:eastAsia="Times New Roman" w:hAnsi="Franklin Gothic Book" w:cs="Times New Roman"/>
                <w:b/>
                <w:bCs/>
                <w:color w:val="FFFFFF"/>
                <w:sz w:val="28"/>
                <w:szCs w:val="28"/>
              </w:rPr>
              <w:t>Table</w:t>
            </w:r>
            <w:bookmarkEnd w:id="264"/>
          </w:p>
        </w:tc>
        <w:tc>
          <w:tcPr>
            <w:tcW w:w="990" w:type="dxa"/>
            <w:tcBorders>
              <w:top w:val="nil"/>
              <w:left w:val="nil"/>
              <w:bottom w:val="nil"/>
              <w:right w:val="nil"/>
            </w:tcBorders>
            <w:shd w:val="clear" w:color="auto" w:fill="auto"/>
            <w:noWrap/>
            <w:vAlign w:val="bottom"/>
            <w:hideMark/>
          </w:tcPr>
          <w:p w14:paraId="0D2D7BC1"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p>
        </w:tc>
        <w:tc>
          <w:tcPr>
            <w:tcW w:w="1260" w:type="dxa"/>
            <w:tcBorders>
              <w:top w:val="nil"/>
              <w:left w:val="nil"/>
              <w:bottom w:val="nil"/>
              <w:right w:val="nil"/>
            </w:tcBorders>
            <w:shd w:val="clear" w:color="auto" w:fill="auto"/>
            <w:noWrap/>
            <w:vAlign w:val="bottom"/>
            <w:hideMark/>
          </w:tcPr>
          <w:p w14:paraId="24F15C9A"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5A7A5058"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r>
      <w:tr w:rsidR="00EB3961" w:rsidRPr="00EB3961" w14:paraId="19C0BF59" w14:textId="77777777" w:rsidTr="00660645">
        <w:trPr>
          <w:trHeight w:val="315"/>
        </w:trPr>
        <w:tc>
          <w:tcPr>
            <w:tcW w:w="2926" w:type="dxa"/>
            <w:tcBorders>
              <w:top w:val="single" w:sz="8" w:space="0" w:color="000000"/>
              <w:left w:val="nil"/>
              <w:bottom w:val="single" w:sz="8" w:space="0" w:color="000000"/>
              <w:right w:val="nil"/>
            </w:tcBorders>
            <w:shd w:val="clear" w:color="000000" w:fill="4CB5D3"/>
            <w:noWrap/>
            <w:vAlign w:val="bottom"/>
            <w:hideMark/>
          </w:tcPr>
          <w:p w14:paraId="577D5277"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65" w:name="_Toc516579699"/>
            <w:r w:rsidRPr="00EB3961">
              <w:rPr>
                <w:rFonts w:ascii="Franklin Gothic Book" w:eastAsia="Times New Roman" w:hAnsi="Franklin Gothic Book" w:cs="Times New Roman"/>
                <w:b/>
                <w:bCs/>
                <w:color w:val="FFFFFF"/>
                <w:sz w:val="22"/>
                <w:szCs w:val="22"/>
              </w:rPr>
              <w:t>Attribute Name</w:t>
            </w:r>
            <w:bookmarkEnd w:id="265"/>
          </w:p>
        </w:tc>
        <w:tc>
          <w:tcPr>
            <w:tcW w:w="1844" w:type="dxa"/>
            <w:tcBorders>
              <w:top w:val="single" w:sz="8" w:space="0" w:color="000000"/>
              <w:left w:val="nil"/>
              <w:bottom w:val="single" w:sz="8" w:space="0" w:color="000000"/>
              <w:right w:val="nil"/>
            </w:tcBorders>
            <w:shd w:val="clear" w:color="000000" w:fill="4CB5D3"/>
            <w:noWrap/>
            <w:vAlign w:val="bottom"/>
            <w:hideMark/>
          </w:tcPr>
          <w:p w14:paraId="7DD18AF9"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66" w:name="_Toc516579700"/>
            <w:r w:rsidRPr="00EB3961">
              <w:rPr>
                <w:rFonts w:ascii="Franklin Gothic Book" w:eastAsia="Times New Roman" w:hAnsi="Franklin Gothic Book" w:cs="Times New Roman"/>
                <w:b/>
                <w:bCs/>
                <w:color w:val="FFFFFF"/>
                <w:sz w:val="22"/>
                <w:szCs w:val="22"/>
              </w:rPr>
              <w:t>Data Type</w:t>
            </w:r>
            <w:bookmarkEnd w:id="266"/>
          </w:p>
        </w:tc>
        <w:tc>
          <w:tcPr>
            <w:tcW w:w="990" w:type="dxa"/>
            <w:tcBorders>
              <w:top w:val="single" w:sz="8" w:space="0" w:color="000000"/>
              <w:left w:val="nil"/>
              <w:bottom w:val="single" w:sz="8" w:space="0" w:color="000000"/>
              <w:right w:val="nil"/>
            </w:tcBorders>
            <w:shd w:val="clear" w:color="000000" w:fill="4CB5D3"/>
            <w:noWrap/>
            <w:vAlign w:val="bottom"/>
            <w:hideMark/>
          </w:tcPr>
          <w:p w14:paraId="6ACD7A4D"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67" w:name="_Toc516579701"/>
            <w:r w:rsidRPr="00EB3961">
              <w:rPr>
                <w:rFonts w:ascii="Franklin Gothic Book" w:eastAsia="Times New Roman" w:hAnsi="Franklin Gothic Book" w:cs="Times New Roman"/>
                <w:b/>
                <w:bCs/>
                <w:color w:val="FFFFFF"/>
                <w:sz w:val="22"/>
                <w:szCs w:val="22"/>
              </w:rPr>
              <w:t>Size</w:t>
            </w:r>
            <w:bookmarkEnd w:id="267"/>
          </w:p>
        </w:tc>
        <w:tc>
          <w:tcPr>
            <w:tcW w:w="1260" w:type="dxa"/>
            <w:tcBorders>
              <w:top w:val="single" w:sz="8" w:space="0" w:color="000000"/>
              <w:left w:val="nil"/>
              <w:bottom w:val="single" w:sz="8" w:space="0" w:color="000000"/>
              <w:right w:val="nil"/>
            </w:tcBorders>
            <w:shd w:val="clear" w:color="000000" w:fill="4CB5D3"/>
            <w:noWrap/>
            <w:vAlign w:val="bottom"/>
            <w:hideMark/>
          </w:tcPr>
          <w:p w14:paraId="67D9C1F3"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68" w:name="_Toc516579702"/>
            <w:r w:rsidRPr="00EB3961">
              <w:rPr>
                <w:rFonts w:ascii="Franklin Gothic Book" w:eastAsia="Times New Roman" w:hAnsi="Franklin Gothic Book" w:cs="Times New Roman"/>
                <w:b/>
                <w:bCs/>
                <w:color w:val="FFFFFF"/>
                <w:sz w:val="22"/>
                <w:szCs w:val="22"/>
              </w:rPr>
              <w:t>Constraint</w:t>
            </w:r>
            <w:bookmarkEnd w:id="268"/>
          </w:p>
        </w:tc>
        <w:tc>
          <w:tcPr>
            <w:tcW w:w="3870" w:type="dxa"/>
            <w:tcBorders>
              <w:top w:val="single" w:sz="8" w:space="0" w:color="000000"/>
              <w:left w:val="nil"/>
              <w:bottom w:val="single" w:sz="8" w:space="0" w:color="000000"/>
              <w:right w:val="nil"/>
            </w:tcBorders>
            <w:shd w:val="clear" w:color="000000" w:fill="4CB5D3"/>
            <w:noWrap/>
            <w:vAlign w:val="bottom"/>
            <w:hideMark/>
          </w:tcPr>
          <w:p w14:paraId="27F2695C"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69" w:name="_Toc516579703"/>
            <w:r w:rsidRPr="00EB3961">
              <w:rPr>
                <w:rFonts w:ascii="Franklin Gothic Book" w:eastAsia="Times New Roman" w:hAnsi="Franklin Gothic Book" w:cs="Times New Roman"/>
                <w:b/>
                <w:bCs/>
                <w:color w:val="FFFFFF"/>
                <w:sz w:val="22"/>
                <w:szCs w:val="22"/>
              </w:rPr>
              <w:t>Notes</w:t>
            </w:r>
            <w:bookmarkEnd w:id="269"/>
          </w:p>
        </w:tc>
      </w:tr>
      <w:tr w:rsidR="00EB3961" w:rsidRPr="00EB3961" w14:paraId="0A86B469" w14:textId="77777777" w:rsidTr="00660645">
        <w:trPr>
          <w:trHeight w:val="315"/>
        </w:trPr>
        <w:tc>
          <w:tcPr>
            <w:tcW w:w="2926" w:type="dxa"/>
            <w:tcBorders>
              <w:top w:val="nil"/>
              <w:left w:val="nil"/>
              <w:bottom w:val="nil"/>
              <w:right w:val="nil"/>
            </w:tcBorders>
            <w:shd w:val="clear" w:color="D9D9D9" w:fill="D9D9D9"/>
            <w:noWrap/>
            <w:vAlign w:val="bottom"/>
            <w:hideMark/>
          </w:tcPr>
          <w:p w14:paraId="12797368"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70" w:name="_Toc516579704"/>
            <w:r w:rsidRPr="00EB3961">
              <w:rPr>
                <w:rFonts w:ascii="Franklin Gothic Book" w:eastAsia="Times New Roman" w:hAnsi="Franklin Gothic Book" w:cs="Times New Roman"/>
                <w:color w:val="000000"/>
                <w:sz w:val="22"/>
                <w:szCs w:val="22"/>
              </w:rPr>
              <w:t>SpeciesID</w:t>
            </w:r>
            <w:bookmarkEnd w:id="270"/>
          </w:p>
        </w:tc>
        <w:tc>
          <w:tcPr>
            <w:tcW w:w="1844" w:type="dxa"/>
            <w:tcBorders>
              <w:top w:val="nil"/>
              <w:left w:val="nil"/>
              <w:bottom w:val="nil"/>
              <w:right w:val="nil"/>
            </w:tcBorders>
            <w:shd w:val="clear" w:color="D9D9D9" w:fill="D9D9D9"/>
            <w:noWrap/>
            <w:vAlign w:val="bottom"/>
            <w:hideMark/>
          </w:tcPr>
          <w:p w14:paraId="584D077D"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71" w:name="_Toc516579705"/>
            <w:r w:rsidRPr="00EB3961">
              <w:rPr>
                <w:rFonts w:ascii="Franklin Gothic Book" w:eastAsia="Times New Roman" w:hAnsi="Franklin Gothic Book" w:cs="Times New Roman"/>
                <w:color w:val="000000"/>
                <w:sz w:val="22"/>
                <w:szCs w:val="22"/>
              </w:rPr>
              <w:t>int</w:t>
            </w:r>
            <w:bookmarkEnd w:id="271"/>
          </w:p>
        </w:tc>
        <w:tc>
          <w:tcPr>
            <w:tcW w:w="990" w:type="dxa"/>
            <w:tcBorders>
              <w:top w:val="nil"/>
              <w:left w:val="nil"/>
              <w:bottom w:val="nil"/>
              <w:right w:val="nil"/>
            </w:tcBorders>
            <w:shd w:val="clear" w:color="D9D9D9" w:fill="D9D9D9"/>
            <w:noWrap/>
            <w:vAlign w:val="bottom"/>
            <w:hideMark/>
          </w:tcPr>
          <w:p w14:paraId="1E2534C8"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272" w:name="_Toc516579706"/>
            <w:r w:rsidRPr="00EB3961">
              <w:rPr>
                <w:rFonts w:ascii="Franklin Gothic Book" w:eastAsia="Times New Roman" w:hAnsi="Franklin Gothic Book" w:cs="Times New Roman"/>
                <w:color w:val="000000"/>
                <w:sz w:val="22"/>
                <w:szCs w:val="22"/>
              </w:rPr>
              <w:t>5</w:t>
            </w:r>
            <w:bookmarkEnd w:id="272"/>
          </w:p>
        </w:tc>
        <w:tc>
          <w:tcPr>
            <w:tcW w:w="1260" w:type="dxa"/>
            <w:tcBorders>
              <w:top w:val="nil"/>
              <w:left w:val="nil"/>
              <w:bottom w:val="nil"/>
              <w:right w:val="nil"/>
            </w:tcBorders>
            <w:shd w:val="clear" w:color="D9D9D9" w:fill="D9D9D9"/>
            <w:noWrap/>
            <w:vAlign w:val="bottom"/>
            <w:hideMark/>
          </w:tcPr>
          <w:p w14:paraId="1466A57D"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D9D9D9" w:fill="D9D9D9"/>
            <w:noWrap/>
            <w:vAlign w:val="bottom"/>
            <w:hideMark/>
          </w:tcPr>
          <w:p w14:paraId="40E7752A"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2565EE44" w14:textId="77777777" w:rsidTr="00660645">
        <w:trPr>
          <w:trHeight w:val="315"/>
        </w:trPr>
        <w:tc>
          <w:tcPr>
            <w:tcW w:w="2926" w:type="dxa"/>
            <w:tcBorders>
              <w:top w:val="nil"/>
              <w:left w:val="nil"/>
              <w:bottom w:val="single" w:sz="8" w:space="0" w:color="000000"/>
              <w:right w:val="nil"/>
            </w:tcBorders>
            <w:shd w:val="clear" w:color="auto" w:fill="auto"/>
            <w:noWrap/>
            <w:vAlign w:val="bottom"/>
            <w:hideMark/>
          </w:tcPr>
          <w:p w14:paraId="6CC3E60D"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73" w:name="_Toc516579707"/>
            <w:r w:rsidRPr="00EB3961">
              <w:rPr>
                <w:rFonts w:ascii="Franklin Gothic Book" w:eastAsia="Times New Roman" w:hAnsi="Franklin Gothic Book" w:cs="Times New Roman"/>
                <w:color w:val="000000"/>
                <w:sz w:val="22"/>
                <w:szCs w:val="22"/>
              </w:rPr>
              <w:t>Species_Name</w:t>
            </w:r>
            <w:bookmarkEnd w:id="273"/>
          </w:p>
        </w:tc>
        <w:tc>
          <w:tcPr>
            <w:tcW w:w="1844" w:type="dxa"/>
            <w:tcBorders>
              <w:top w:val="nil"/>
              <w:left w:val="nil"/>
              <w:bottom w:val="single" w:sz="8" w:space="0" w:color="000000"/>
              <w:right w:val="nil"/>
            </w:tcBorders>
            <w:shd w:val="clear" w:color="auto" w:fill="auto"/>
            <w:noWrap/>
            <w:vAlign w:val="bottom"/>
            <w:hideMark/>
          </w:tcPr>
          <w:p w14:paraId="325D6C9F"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74" w:name="_Toc516579708"/>
            <w:r w:rsidRPr="00EB3961">
              <w:rPr>
                <w:rFonts w:ascii="Franklin Gothic Book" w:eastAsia="Times New Roman" w:hAnsi="Franklin Gothic Book" w:cs="Times New Roman"/>
                <w:color w:val="000000"/>
                <w:sz w:val="22"/>
                <w:szCs w:val="22"/>
              </w:rPr>
              <w:t>varchar2(size)</w:t>
            </w:r>
            <w:bookmarkEnd w:id="274"/>
          </w:p>
        </w:tc>
        <w:tc>
          <w:tcPr>
            <w:tcW w:w="990" w:type="dxa"/>
            <w:tcBorders>
              <w:top w:val="nil"/>
              <w:left w:val="nil"/>
              <w:bottom w:val="single" w:sz="8" w:space="0" w:color="000000"/>
              <w:right w:val="nil"/>
            </w:tcBorders>
            <w:shd w:val="clear" w:color="auto" w:fill="auto"/>
            <w:noWrap/>
            <w:vAlign w:val="bottom"/>
            <w:hideMark/>
          </w:tcPr>
          <w:p w14:paraId="451CD8D1"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275" w:name="_Toc516579709"/>
            <w:r w:rsidRPr="00EB3961">
              <w:rPr>
                <w:rFonts w:ascii="Franklin Gothic Book" w:eastAsia="Times New Roman" w:hAnsi="Franklin Gothic Book" w:cs="Times New Roman"/>
                <w:color w:val="000000"/>
                <w:sz w:val="22"/>
                <w:szCs w:val="22"/>
              </w:rPr>
              <w:t>25</w:t>
            </w:r>
            <w:bookmarkEnd w:id="275"/>
          </w:p>
        </w:tc>
        <w:tc>
          <w:tcPr>
            <w:tcW w:w="1260" w:type="dxa"/>
            <w:tcBorders>
              <w:top w:val="nil"/>
              <w:left w:val="nil"/>
              <w:bottom w:val="single" w:sz="8" w:space="0" w:color="000000"/>
              <w:right w:val="nil"/>
            </w:tcBorders>
            <w:shd w:val="clear" w:color="auto" w:fill="auto"/>
            <w:noWrap/>
            <w:vAlign w:val="bottom"/>
            <w:hideMark/>
          </w:tcPr>
          <w:p w14:paraId="7EB6A795"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single" w:sz="8" w:space="0" w:color="000000"/>
              <w:right w:val="nil"/>
            </w:tcBorders>
            <w:shd w:val="clear" w:color="auto" w:fill="auto"/>
            <w:noWrap/>
            <w:vAlign w:val="bottom"/>
            <w:hideMark/>
          </w:tcPr>
          <w:p w14:paraId="40480148"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39CFAA89" w14:textId="77777777" w:rsidTr="00660645">
        <w:trPr>
          <w:trHeight w:val="315"/>
        </w:trPr>
        <w:tc>
          <w:tcPr>
            <w:tcW w:w="2926" w:type="dxa"/>
            <w:tcBorders>
              <w:top w:val="nil"/>
              <w:left w:val="nil"/>
              <w:bottom w:val="nil"/>
              <w:right w:val="nil"/>
            </w:tcBorders>
            <w:shd w:val="clear" w:color="auto" w:fill="auto"/>
            <w:noWrap/>
            <w:vAlign w:val="bottom"/>
            <w:hideMark/>
          </w:tcPr>
          <w:p w14:paraId="527268A4"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1844" w:type="dxa"/>
            <w:tcBorders>
              <w:top w:val="nil"/>
              <w:left w:val="nil"/>
              <w:bottom w:val="nil"/>
              <w:right w:val="nil"/>
            </w:tcBorders>
            <w:shd w:val="clear" w:color="auto" w:fill="auto"/>
            <w:noWrap/>
            <w:vAlign w:val="bottom"/>
            <w:hideMark/>
          </w:tcPr>
          <w:p w14:paraId="0A252F6D"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F9925E3"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1260" w:type="dxa"/>
            <w:tcBorders>
              <w:top w:val="nil"/>
              <w:left w:val="nil"/>
              <w:bottom w:val="nil"/>
              <w:right w:val="nil"/>
            </w:tcBorders>
            <w:shd w:val="clear" w:color="auto" w:fill="auto"/>
            <w:noWrap/>
            <w:vAlign w:val="bottom"/>
            <w:hideMark/>
          </w:tcPr>
          <w:p w14:paraId="414F65A2"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1DFACE79"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3DA9AE53" w14:textId="77777777" w:rsidTr="00660645">
        <w:trPr>
          <w:trHeight w:val="315"/>
        </w:trPr>
        <w:tc>
          <w:tcPr>
            <w:tcW w:w="2926" w:type="dxa"/>
            <w:tcBorders>
              <w:top w:val="nil"/>
              <w:left w:val="nil"/>
              <w:bottom w:val="nil"/>
              <w:right w:val="nil"/>
            </w:tcBorders>
            <w:shd w:val="clear" w:color="auto" w:fill="auto"/>
            <w:noWrap/>
            <w:vAlign w:val="bottom"/>
            <w:hideMark/>
          </w:tcPr>
          <w:p w14:paraId="6ECE148C"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1844" w:type="dxa"/>
            <w:tcBorders>
              <w:top w:val="nil"/>
              <w:left w:val="nil"/>
              <w:bottom w:val="nil"/>
              <w:right w:val="nil"/>
            </w:tcBorders>
            <w:shd w:val="clear" w:color="auto" w:fill="auto"/>
            <w:noWrap/>
            <w:vAlign w:val="bottom"/>
            <w:hideMark/>
          </w:tcPr>
          <w:p w14:paraId="72F72356"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0E138A6A"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1260" w:type="dxa"/>
            <w:tcBorders>
              <w:top w:val="nil"/>
              <w:left w:val="nil"/>
              <w:bottom w:val="nil"/>
              <w:right w:val="nil"/>
            </w:tcBorders>
            <w:shd w:val="clear" w:color="auto" w:fill="auto"/>
            <w:noWrap/>
            <w:vAlign w:val="bottom"/>
            <w:hideMark/>
          </w:tcPr>
          <w:p w14:paraId="1EB1B4D7"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227355A7"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r>
      <w:tr w:rsidR="00EB3961" w:rsidRPr="00EB3961" w14:paraId="2A6D4646" w14:textId="77777777" w:rsidTr="00660645">
        <w:trPr>
          <w:trHeight w:val="390"/>
        </w:trPr>
        <w:tc>
          <w:tcPr>
            <w:tcW w:w="2926" w:type="dxa"/>
            <w:tcBorders>
              <w:top w:val="nil"/>
              <w:left w:val="nil"/>
              <w:bottom w:val="nil"/>
              <w:right w:val="nil"/>
            </w:tcBorders>
            <w:shd w:val="clear" w:color="4CB5D3" w:fill="4CB5D3"/>
            <w:noWrap/>
            <w:vAlign w:val="bottom"/>
            <w:hideMark/>
          </w:tcPr>
          <w:p w14:paraId="31918B02"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bookmarkStart w:id="276" w:name="_Toc516579710"/>
            <w:r w:rsidRPr="00EB3961">
              <w:rPr>
                <w:rFonts w:ascii="Franklin Gothic Book" w:eastAsia="Times New Roman" w:hAnsi="Franklin Gothic Book" w:cs="Times New Roman"/>
                <w:b/>
                <w:bCs/>
                <w:color w:val="FFFFFF"/>
                <w:sz w:val="28"/>
                <w:szCs w:val="28"/>
              </w:rPr>
              <w:t>Animal_Gender</w:t>
            </w:r>
            <w:bookmarkEnd w:id="276"/>
          </w:p>
        </w:tc>
        <w:tc>
          <w:tcPr>
            <w:tcW w:w="1844" w:type="dxa"/>
            <w:tcBorders>
              <w:top w:val="nil"/>
              <w:left w:val="nil"/>
              <w:bottom w:val="nil"/>
              <w:right w:val="nil"/>
            </w:tcBorders>
            <w:shd w:val="clear" w:color="4CB5D3" w:fill="4CB5D3"/>
            <w:noWrap/>
            <w:vAlign w:val="bottom"/>
            <w:hideMark/>
          </w:tcPr>
          <w:p w14:paraId="378E91EF"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bookmarkStart w:id="277" w:name="_Toc516579711"/>
            <w:r w:rsidRPr="00EB3961">
              <w:rPr>
                <w:rFonts w:ascii="Franklin Gothic Book" w:eastAsia="Times New Roman" w:hAnsi="Franklin Gothic Book" w:cs="Times New Roman"/>
                <w:b/>
                <w:bCs/>
                <w:color w:val="FFFFFF"/>
                <w:sz w:val="28"/>
                <w:szCs w:val="28"/>
              </w:rPr>
              <w:t>Table</w:t>
            </w:r>
            <w:bookmarkEnd w:id="277"/>
          </w:p>
        </w:tc>
        <w:tc>
          <w:tcPr>
            <w:tcW w:w="990" w:type="dxa"/>
            <w:tcBorders>
              <w:top w:val="nil"/>
              <w:left w:val="nil"/>
              <w:bottom w:val="nil"/>
              <w:right w:val="nil"/>
            </w:tcBorders>
            <w:shd w:val="clear" w:color="auto" w:fill="auto"/>
            <w:noWrap/>
            <w:vAlign w:val="bottom"/>
            <w:hideMark/>
          </w:tcPr>
          <w:p w14:paraId="73815F3A"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p>
        </w:tc>
        <w:tc>
          <w:tcPr>
            <w:tcW w:w="1260" w:type="dxa"/>
            <w:tcBorders>
              <w:top w:val="nil"/>
              <w:left w:val="nil"/>
              <w:bottom w:val="nil"/>
              <w:right w:val="nil"/>
            </w:tcBorders>
            <w:shd w:val="clear" w:color="auto" w:fill="auto"/>
            <w:noWrap/>
            <w:vAlign w:val="bottom"/>
            <w:hideMark/>
          </w:tcPr>
          <w:p w14:paraId="452F395E"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3FB8AA62"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r>
      <w:tr w:rsidR="00EB3961" w:rsidRPr="00EB3961" w14:paraId="2EE86BA0" w14:textId="77777777" w:rsidTr="00660645">
        <w:trPr>
          <w:trHeight w:val="315"/>
        </w:trPr>
        <w:tc>
          <w:tcPr>
            <w:tcW w:w="2926" w:type="dxa"/>
            <w:tcBorders>
              <w:top w:val="single" w:sz="8" w:space="0" w:color="000000"/>
              <w:left w:val="nil"/>
              <w:bottom w:val="single" w:sz="8" w:space="0" w:color="000000"/>
              <w:right w:val="nil"/>
            </w:tcBorders>
            <w:shd w:val="clear" w:color="000000" w:fill="4CB5D3"/>
            <w:noWrap/>
            <w:vAlign w:val="bottom"/>
            <w:hideMark/>
          </w:tcPr>
          <w:p w14:paraId="3D2DA8A6"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78" w:name="_Toc516579712"/>
            <w:r w:rsidRPr="00EB3961">
              <w:rPr>
                <w:rFonts w:ascii="Franklin Gothic Book" w:eastAsia="Times New Roman" w:hAnsi="Franklin Gothic Book" w:cs="Times New Roman"/>
                <w:b/>
                <w:bCs/>
                <w:color w:val="FFFFFF"/>
                <w:sz w:val="22"/>
                <w:szCs w:val="22"/>
              </w:rPr>
              <w:t>Attribute Name</w:t>
            </w:r>
            <w:bookmarkEnd w:id="278"/>
          </w:p>
        </w:tc>
        <w:tc>
          <w:tcPr>
            <w:tcW w:w="1844" w:type="dxa"/>
            <w:tcBorders>
              <w:top w:val="single" w:sz="8" w:space="0" w:color="000000"/>
              <w:left w:val="nil"/>
              <w:bottom w:val="single" w:sz="8" w:space="0" w:color="000000"/>
              <w:right w:val="nil"/>
            </w:tcBorders>
            <w:shd w:val="clear" w:color="000000" w:fill="4CB5D3"/>
            <w:noWrap/>
            <w:vAlign w:val="bottom"/>
            <w:hideMark/>
          </w:tcPr>
          <w:p w14:paraId="1BABAB25"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79" w:name="_Toc516579713"/>
            <w:r w:rsidRPr="00EB3961">
              <w:rPr>
                <w:rFonts w:ascii="Franklin Gothic Book" w:eastAsia="Times New Roman" w:hAnsi="Franklin Gothic Book" w:cs="Times New Roman"/>
                <w:b/>
                <w:bCs/>
                <w:color w:val="FFFFFF"/>
                <w:sz w:val="22"/>
                <w:szCs w:val="22"/>
              </w:rPr>
              <w:t>Data Type</w:t>
            </w:r>
            <w:bookmarkEnd w:id="279"/>
          </w:p>
        </w:tc>
        <w:tc>
          <w:tcPr>
            <w:tcW w:w="990" w:type="dxa"/>
            <w:tcBorders>
              <w:top w:val="single" w:sz="8" w:space="0" w:color="000000"/>
              <w:left w:val="nil"/>
              <w:bottom w:val="single" w:sz="8" w:space="0" w:color="000000"/>
              <w:right w:val="nil"/>
            </w:tcBorders>
            <w:shd w:val="clear" w:color="000000" w:fill="4CB5D3"/>
            <w:noWrap/>
            <w:vAlign w:val="bottom"/>
            <w:hideMark/>
          </w:tcPr>
          <w:p w14:paraId="23D15ED1"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80" w:name="_Toc516579714"/>
            <w:r w:rsidRPr="00EB3961">
              <w:rPr>
                <w:rFonts w:ascii="Franklin Gothic Book" w:eastAsia="Times New Roman" w:hAnsi="Franklin Gothic Book" w:cs="Times New Roman"/>
                <w:b/>
                <w:bCs/>
                <w:color w:val="FFFFFF"/>
                <w:sz w:val="22"/>
                <w:szCs w:val="22"/>
              </w:rPr>
              <w:t>Size</w:t>
            </w:r>
            <w:bookmarkEnd w:id="280"/>
          </w:p>
        </w:tc>
        <w:tc>
          <w:tcPr>
            <w:tcW w:w="1260" w:type="dxa"/>
            <w:tcBorders>
              <w:top w:val="single" w:sz="8" w:space="0" w:color="000000"/>
              <w:left w:val="nil"/>
              <w:bottom w:val="single" w:sz="8" w:space="0" w:color="000000"/>
              <w:right w:val="nil"/>
            </w:tcBorders>
            <w:shd w:val="clear" w:color="000000" w:fill="4CB5D3"/>
            <w:noWrap/>
            <w:vAlign w:val="bottom"/>
            <w:hideMark/>
          </w:tcPr>
          <w:p w14:paraId="322F507E"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81" w:name="_Toc516579715"/>
            <w:r w:rsidRPr="00EB3961">
              <w:rPr>
                <w:rFonts w:ascii="Franklin Gothic Book" w:eastAsia="Times New Roman" w:hAnsi="Franklin Gothic Book" w:cs="Times New Roman"/>
                <w:b/>
                <w:bCs/>
                <w:color w:val="FFFFFF"/>
                <w:sz w:val="22"/>
                <w:szCs w:val="22"/>
              </w:rPr>
              <w:t>Constraint</w:t>
            </w:r>
            <w:bookmarkEnd w:id="281"/>
          </w:p>
        </w:tc>
        <w:tc>
          <w:tcPr>
            <w:tcW w:w="3870" w:type="dxa"/>
            <w:tcBorders>
              <w:top w:val="single" w:sz="8" w:space="0" w:color="000000"/>
              <w:left w:val="nil"/>
              <w:bottom w:val="single" w:sz="8" w:space="0" w:color="000000"/>
              <w:right w:val="nil"/>
            </w:tcBorders>
            <w:shd w:val="clear" w:color="000000" w:fill="4CB5D3"/>
            <w:noWrap/>
            <w:vAlign w:val="bottom"/>
            <w:hideMark/>
          </w:tcPr>
          <w:p w14:paraId="5C2FC012"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82" w:name="_Toc516579716"/>
            <w:r w:rsidRPr="00EB3961">
              <w:rPr>
                <w:rFonts w:ascii="Franklin Gothic Book" w:eastAsia="Times New Roman" w:hAnsi="Franklin Gothic Book" w:cs="Times New Roman"/>
                <w:b/>
                <w:bCs/>
                <w:color w:val="FFFFFF"/>
                <w:sz w:val="22"/>
                <w:szCs w:val="22"/>
              </w:rPr>
              <w:t>Notes</w:t>
            </w:r>
            <w:bookmarkEnd w:id="282"/>
          </w:p>
        </w:tc>
      </w:tr>
      <w:tr w:rsidR="00EB3961" w:rsidRPr="00EB3961" w14:paraId="75C34E20" w14:textId="77777777" w:rsidTr="00660645">
        <w:trPr>
          <w:trHeight w:val="315"/>
        </w:trPr>
        <w:tc>
          <w:tcPr>
            <w:tcW w:w="2926" w:type="dxa"/>
            <w:tcBorders>
              <w:top w:val="nil"/>
              <w:left w:val="nil"/>
              <w:bottom w:val="nil"/>
              <w:right w:val="nil"/>
            </w:tcBorders>
            <w:shd w:val="clear" w:color="D9D9D9" w:fill="D9D9D9"/>
            <w:noWrap/>
            <w:vAlign w:val="bottom"/>
            <w:hideMark/>
          </w:tcPr>
          <w:p w14:paraId="2575A0FC"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83" w:name="_Toc516579717"/>
            <w:r w:rsidRPr="00EB3961">
              <w:rPr>
                <w:rFonts w:ascii="Franklin Gothic Book" w:eastAsia="Times New Roman" w:hAnsi="Franklin Gothic Book" w:cs="Times New Roman"/>
                <w:color w:val="000000"/>
                <w:sz w:val="22"/>
                <w:szCs w:val="22"/>
              </w:rPr>
              <w:t>GenderID</w:t>
            </w:r>
            <w:bookmarkEnd w:id="283"/>
          </w:p>
        </w:tc>
        <w:tc>
          <w:tcPr>
            <w:tcW w:w="1844" w:type="dxa"/>
            <w:tcBorders>
              <w:top w:val="nil"/>
              <w:left w:val="nil"/>
              <w:bottom w:val="nil"/>
              <w:right w:val="nil"/>
            </w:tcBorders>
            <w:shd w:val="clear" w:color="D9D9D9" w:fill="D9D9D9"/>
            <w:noWrap/>
            <w:vAlign w:val="bottom"/>
            <w:hideMark/>
          </w:tcPr>
          <w:p w14:paraId="2CAD9E71"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84" w:name="_Toc516579718"/>
            <w:r w:rsidRPr="00EB3961">
              <w:rPr>
                <w:rFonts w:ascii="Franklin Gothic Book" w:eastAsia="Times New Roman" w:hAnsi="Franklin Gothic Book" w:cs="Times New Roman"/>
                <w:color w:val="000000"/>
                <w:sz w:val="22"/>
                <w:szCs w:val="22"/>
              </w:rPr>
              <w:t>int</w:t>
            </w:r>
            <w:bookmarkEnd w:id="284"/>
          </w:p>
        </w:tc>
        <w:tc>
          <w:tcPr>
            <w:tcW w:w="990" w:type="dxa"/>
            <w:tcBorders>
              <w:top w:val="nil"/>
              <w:left w:val="nil"/>
              <w:bottom w:val="nil"/>
              <w:right w:val="nil"/>
            </w:tcBorders>
            <w:shd w:val="clear" w:color="D9D9D9" w:fill="D9D9D9"/>
            <w:noWrap/>
            <w:vAlign w:val="bottom"/>
            <w:hideMark/>
          </w:tcPr>
          <w:p w14:paraId="1BA4260D"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285" w:name="_Toc516579719"/>
            <w:r w:rsidRPr="00EB3961">
              <w:rPr>
                <w:rFonts w:ascii="Franklin Gothic Book" w:eastAsia="Times New Roman" w:hAnsi="Franklin Gothic Book" w:cs="Times New Roman"/>
                <w:color w:val="000000"/>
                <w:sz w:val="22"/>
                <w:szCs w:val="22"/>
              </w:rPr>
              <w:t>5</w:t>
            </w:r>
            <w:bookmarkEnd w:id="285"/>
          </w:p>
        </w:tc>
        <w:tc>
          <w:tcPr>
            <w:tcW w:w="1260" w:type="dxa"/>
            <w:tcBorders>
              <w:top w:val="nil"/>
              <w:left w:val="nil"/>
              <w:bottom w:val="nil"/>
              <w:right w:val="nil"/>
            </w:tcBorders>
            <w:shd w:val="clear" w:color="D9D9D9" w:fill="D9D9D9"/>
            <w:noWrap/>
            <w:vAlign w:val="bottom"/>
            <w:hideMark/>
          </w:tcPr>
          <w:p w14:paraId="035481C4"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D9D9D9" w:fill="D9D9D9"/>
            <w:noWrap/>
            <w:vAlign w:val="bottom"/>
            <w:hideMark/>
          </w:tcPr>
          <w:p w14:paraId="5C02E2CA"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43CB69F7" w14:textId="77777777" w:rsidTr="00660645">
        <w:trPr>
          <w:trHeight w:val="315"/>
        </w:trPr>
        <w:tc>
          <w:tcPr>
            <w:tcW w:w="2926" w:type="dxa"/>
            <w:tcBorders>
              <w:top w:val="nil"/>
              <w:left w:val="nil"/>
              <w:bottom w:val="single" w:sz="8" w:space="0" w:color="000000"/>
              <w:right w:val="nil"/>
            </w:tcBorders>
            <w:shd w:val="clear" w:color="auto" w:fill="auto"/>
            <w:noWrap/>
            <w:vAlign w:val="bottom"/>
            <w:hideMark/>
          </w:tcPr>
          <w:p w14:paraId="6099244C"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86" w:name="_Toc516579720"/>
            <w:r w:rsidRPr="00EB3961">
              <w:rPr>
                <w:rFonts w:ascii="Franklin Gothic Book" w:eastAsia="Times New Roman" w:hAnsi="Franklin Gothic Book" w:cs="Times New Roman"/>
                <w:color w:val="000000"/>
                <w:sz w:val="22"/>
                <w:szCs w:val="22"/>
              </w:rPr>
              <w:t>Gender_Name</w:t>
            </w:r>
            <w:bookmarkEnd w:id="286"/>
          </w:p>
        </w:tc>
        <w:tc>
          <w:tcPr>
            <w:tcW w:w="1844" w:type="dxa"/>
            <w:tcBorders>
              <w:top w:val="nil"/>
              <w:left w:val="nil"/>
              <w:bottom w:val="single" w:sz="8" w:space="0" w:color="000000"/>
              <w:right w:val="nil"/>
            </w:tcBorders>
            <w:shd w:val="clear" w:color="auto" w:fill="auto"/>
            <w:noWrap/>
            <w:vAlign w:val="bottom"/>
            <w:hideMark/>
          </w:tcPr>
          <w:p w14:paraId="6E126F6B"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87" w:name="_Toc516579721"/>
            <w:r w:rsidRPr="00EB3961">
              <w:rPr>
                <w:rFonts w:ascii="Franklin Gothic Book" w:eastAsia="Times New Roman" w:hAnsi="Franklin Gothic Book" w:cs="Times New Roman"/>
                <w:color w:val="000000"/>
                <w:sz w:val="22"/>
                <w:szCs w:val="22"/>
              </w:rPr>
              <w:t>varchar2(size)</w:t>
            </w:r>
            <w:bookmarkEnd w:id="287"/>
          </w:p>
        </w:tc>
        <w:tc>
          <w:tcPr>
            <w:tcW w:w="990" w:type="dxa"/>
            <w:tcBorders>
              <w:top w:val="nil"/>
              <w:left w:val="nil"/>
              <w:bottom w:val="single" w:sz="8" w:space="0" w:color="000000"/>
              <w:right w:val="nil"/>
            </w:tcBorders>
            <w:shd w:val="clear" w:color="auto" w:fill="auto"/>
            <w:noWrap/>
            <w:vAlign w:val="bottom"/>
            <w:hideMark/>
          </w:tcPr>
          <w:p w14:paraId="544946B8"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288" w:name="_Toc516579722"/>
            <w:r w:rsidRPr="00EB3961">
              <w:rPr>
                <w:rFonts w:ascii="Franklin Gothic Book" w:eastAsia="Times New Roman" w:hAnsi="Franklin Gothic Book" w:cs="Times New Roman"/>
                <w:color w:val="000000"/>
                <w:sz w:val="22"/>
                <w:szCs w:val="22"/>
              </w:rPr>
              <w:t>25</w:t>
            </w:r>
            <w:bookmarkEnd w:id="288"/>
          </w:p>
        </w:tc>
        <w:tc>
          <w:tcPr>
            <w:tcW w:w="1260" w:type="dxa"/>
            <w:tcBorders>
              <w:top w:val="nil"/>
              <w:left w:val="nil"/>
              <w:bottom w:val="single" w:sz="8" w:space="0" w:color="000000"/>
              <w:right w:val="nil"/>
            </w:tcBorders>
            <w:shd w:val="clear" w:color="auto" w:fill="auto"/>
            <w:noWrap/>
            <w:vAlign w:val="bottom"/>
            <w:hideMark/>
          </w:tcPr>
          <w:p w14:paraId="1A2ADB96"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single" w:sz="8" w:space="0" w:color="000000"/>
              <w:right w:val="nil"/>
            </w:tcBorders>
            <w:shd w:val="clear" w:color="auto" w:fill="auto"/>
            <w:noWrap/>
            <w:vAlign w:val="bottom"/>
            <w:hideMark/>
          </w:tcPr>
          <w:p w14:paraId="7936BBB1"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301FBCB5" w14:textId="77777777" w:rsidTr="00660645">
        <w:trPr>
          <w:trHeight w:val="315"/>
        </w:trPr>
        <w:tc>
          <w:tcPr>
            <w:tcW w:w="2926" w:type="dxa"/>
            <w:tcBorders>
              <w:top w:val="nil"/>
              <w:left w:val="nil"/>
              <w:bottom w:val="nil"/>
              <w:right w:val="nil"/>
            </w:tcBorders>
            <w:shd w:val="clear" w:color="auto" w:fill="auto"/>
            <w:noWrap/>
            <w:vAlign w:val="bottom"/>
            <w:hideMark/>
          </w:tcPr>
          <w:p w14:paraId="6DACFB86"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1844" w:type="dxa"/>
            <w:tcBorders>
              <w:top w:val="nil"/>
              <w:left w:val="nil"/>
              <w:bottom w:val="nil"/>
              <w:right w:val="nil"/>
            </w:tcBorders>
            <w:shd w:val="clear" w:color="auto" w:fill="auto"/>
            <w:noWrap/>
            <w:vAlign w:val="bottom"/>
            <w:hideMark/>
          </w:tcPr>
          <w:p w14:paraId="203A38DF"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4A479C8"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1260" w:type="dxa"/>
            <w:tcBorders>
              <w:top w:val="nil"/>
              <w:left w:val="nil"/>
              <w:bottom w:val="nil"/>
              <w:right w:val="nil"/>
            </w:tcBorders>
            <w:shd w:val="clear" w:color="auto" w:fill="auto"/>
            <w:noWrap/>
            <w:vAlign w:val="bottom"/>
            <w:hideMark/>
          </w:tcPr>
          <w:p w14:paraId="64E0E564"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22CD115C"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r>
      <w:tr w:rsidR="00EB3961" w:rsidRPr="00EB3961" w14:paraId="52CBE679" w14:textId="77777777" w:rsidTr="00660645">
        <w:trPr>
          <w:trHeight w:val="390"/>
        </w:trPr>
        <w:tc>
          <w:tcPr>
            <w:tcW w:w="2926" w:type="dxa"/>
            <w:tcBorders>
              <w:top w:val="nil"/>
              <w:left w:val="nil"/>
              <w:bottom w:val="nil"/>
              <w:right w:val="nil"/>
            </w:tcBorders>
            <w:shd w:val="clear" w:color="4CB5D3" w:fill="4CB5D3"/>
            <w:noWrap/>
            <w:vAlign w:val="bottom"/>
            <w:hideMark/>
          </w:tcPr>
          <w:p w14:paraId="4C972DC4"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bookmarkStart w:id="289" w:name="_Toc516579723"/>
            <w:r w:rsidRPr="00EB3961">
              <w:rPr>
                <w:rFonts w:ascii="Franklin Gothic Book" w:eastAsia="Times New Roman" w:hAnsi="Franklin Gothic Book" w:cs="Times New Roman"/>
                <w:b/>
                <w:bCs/>
                <w:color w:val="FFFFFF"/>
                <w:sz w:val="28"/>
                <w:szCs w:val="28"/>
              </w:rPr>
              <w:t>Grief_Counselor_Alert</w:t>
            </w:r>
            <w:bookmarkEnd w:id="289"/>
          </w:p>
        </w:tc>
        <w:tc>
          <w:tcPr>
            <w:tcW w:w="1844" w:type="dxa"/>
            <w:tcBorders>
              <w:top w:val="nil"/>
              <w:left w:val="nil"/>
              <w:bottom w:val="nil"/>
              <w:right w:val="nil"/>
            </w:tcBorders>
            <w:shd w:val="clear" w:color="4CB5D3" w:fill="4CB5D3"/>
            <w:noWrap/>
            <w:vAlign w:val="bottom"/>
            <w:hideMark/>
          </w:tcPr>
          <w:p w14:paraId="5EC39304"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bookmarkStart w:id="290" w:name="_Toc516579724"/>
            <w:r w:rsidRPr="00EB3961">
              <w:rPr>
                <w:rFonts w:ascii="Franklin Gothic Book" w:eastAsia="Times New Roman" w:hAnsi="Franklin Gothic Book" w:cs="Times New Roman"/>
                <w:b/>
                <w:bCs/>
                <w:color w:val="FFFFFF"/>
                <w:sz w:val="28"/>
                <w:szCs w:val="28"/>
              </w:rPr>
              <w:t>Table</w:t>
            </w:r>
            <w:bookmarkEnd w:id="290"/>
          </w:p>
        </w:tc>
        <w:tc>
          <w:tcPr>
            <w:tcW w:w="990" w:type="dxa"/>
            <w:tcBorders>
              <w:top w:val="nil"/>
              <w:left w:val="nil"/>
              <w:bottom w:val="nil"/>
              <w:right w:val="nil"/>
            </w:tcBorders>
            <w:shd w:val="clear" w:color="auto" w:fill="auto"/>
            <w:noWrap/>
            <w:vAlign w:val="bottom"/>
            <w:hideMark/>
          </w:tcPr>
          <w:p w14:paraId="0FEBDFFD"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p>
        </w:tc>
        <w:tc>
          <w:tcPr>
            <w:tcW w:w="1260" w:type="dxa"/>
            <w:tcBorders>
              <w:top w:val="nil"/>
              <w:left w:val="nil"/>
              <w:bottom w:val="nil"/>
              <w:right w:val="nil"/>
            </w:tcBorders>
            <w:shd w:val="clear" w:color="auto" w:fill="auto"/>
            <w:noWrap/>
            <w:vAlign w:val="bottom"/>
            <w:hideMark/>
          </w:tcPr>
          <w:p w14:paraId="66FCB716"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0808C074"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r>
      <w:tr w:rsidR="00EB3961" w:rsidRPr="00EB3961" w14:paraId="7636C7D5" w14:textId="77777777" w:rsidTr="00660645">
        <w:trPr>
          <w:trHeight w:val="315"/>
        </w:trPr>
        <w:tc>
          <w:tcPr>
            <w:tcW w:w="2926" w:type="dxa"/>
            <w:tcBorders>
              <w:top w:val="single" w:sz="8" w:space="0" w:color="000000"/>
              <w:left w:val="nil"/>
              <w:bottom w:val="single" w:sz="8" w:space="0" w:color="000000"/>
              <w:right w:val="nil"/>
            </w:tcBorders>
            <w:shd w:val="clear" w:color="4CB5D3" w:fill="4CB5D3"/>
            <w:noWrap/>
            <w:vAlign w:val="bottom"/>
            <w:hideMark/>
          </w:tcPr>
          <w:p w14:paraId="7355A2F8"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91" w:name="_Toc516579725"/>
            <w:r w:rsidRPr="00EB3961">
              <w:rPr>
                <w:rFonts w:ascii="Franklin Gothic Book" w:eastAsia="Times New Roman" w:hAnsi="Franklin Gothic Book" w:cs="Times New Roman"/>
                <w:b/>
                <w:bCs/>
                <w:color w:val="FFFFFF"/>
                <w:sz w:val="22"/>
                <w:szCs w:val="22"/>
              </w:rPr>
              <w:t>Attribute Name</w:t>
            </w:r>
            <w:bookmarkEnd w:id="291"/>
          </w:p>
        </w:tc>
        <w:tc>
          <w:tcPr>
            <w:tcW w:w="1844" w:type="dxa"/>
            <w:tcBorders>
              <w:top w:val="single" w:sz="8" w:space="0" w:color="000000"/>
              <w:left w:val="nil"/>
              <w:bottom w:val="single" w:sz="8" w:space="0" w:color="000000"/>
              <w:right w:val="nil"/>
            </w:tcBorders>
            <w:shd w:val="clear" w:color="4CB5D3" w:fill="4CB5D3"/>
            <w:noWrap/>
            <w:vAlign w:val="bottom"/>
            <w:hideMark/>
          </w:tcPr>
          <w:p w14:paraId="3759FD54"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92" w:name="_Toc516579726"/>
            <w:r w:rsidRPr="00EB3961">
              <w:rPr>
                <w:rFonts w:ascii="Franklin Gothic Book" w:eastAsia="Times New Roman" w:hAnsi="Franklin Gothic Book" w:cs="Times New Roman"/>
                <w:b/>
                <w:bCs/>
                <w:color w:val="FFFFFF"/>
                <w:sz w:val="22"/>
                <w:szCs w:val="22"/>
              </w:rPr>
              <w:t>Data Type</w:t>
            </w:r>
            <w:bookmarkEnd w:id="292"/>
          </w:p>
        </w:tc>
        <w:tc>
          <w:tcPr>
            <w:tcW w:w="990" w:type="dxa"/>
            <w:tcBorders>
              <w:top w:val="single" w:sz="8" w:space="0" w:color="000000"/>
              <w:left w:val="nil"/>
              <w:bottom w:val="single" w:sz="8" w:space="0" w:color="000000"/>
              <w:right w:val="nil"/>
            </w:tcBorders>
            <w:shd w:val="clear" w:color="4CB5D3" w:fill="4CB5D3"/>
            <w:noWrap/>
            <w:vAlign w:val="bottom"/>
            <w:hideMark/>
          </w:tcPr>
          <w:p w14:paraId="12585576"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93" w:name="_Toc516579727"/>
            <w:r w:rsidRPr="00EB3961">
              <w:rPr>
                <w:rFonts w:ascii="Franklin Gothic Book" w:eastAsia="Times New Roman" w:hAnsi="Franklin Gothic Book" w:cs="Times New Roman"/>
                <w:b/>
                <w:bCs/>
                <w:color w:val="FFFFFF"/>
                <w:sz w:val="22"/>
                <w:szCs w:val="22"/>
              </w:rPr>
              <w:t>Size</w:t>
            </w:r>
            <w:bookmarkEnd w:id="293"/>
          </w:p>
        </w:tc>
        <w:tc>
          <w:tcPr>
            <w:tcW w:w="1260" w:type="dxa"/>
            <w:tcBorders>
              <w:top w:val="single" w:sz="8" w:space="0" w:color="000000"/>
              <w:left w:val="nil"/>
              <w:bottom w:val="single" w:sz="8" w:space="0" w:color="000000"/>
              <w:right w:val="nil"/>
            </w:tcBorders>
            <w:shd w:val="clear" w:color="4CB5D3" w:fill="4CB5D3"/>
            <w:noWrap/>
            <w:vAlign w:val="bottom"/>
            <w:hideMark/>
          </w:tcPr>
          <w:p w14:paraId="61D35074"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94" w:name="_Toc516579728"/>
            <w:r w:rsidRPr="00EB3961">
              <w:rPr>
                <w:rFonts w:ascii="Franklin Gothic Book" w:eastAsia="Times New Roman" w:hAnsi="Franklin Gothic Book" w:cs="Times New Roman"/>
                <w:b/>
                <w:bCs/>
                <w:color w:val="FFFFFF"/>
                <w:sz w:val="22"/>
                <w:szCs w:val="22"/>
              </w:rPr>
              <w:t>Constraint</w:t>
            </w:r>
            <w:bookmarkEnd w:id="294"/>
          </w:p>
        </w:tc>
        <w:tc>
          <w:tcPr>
            <w:tcW w:w="3870" w:type="dxa"/>
            <w:tcBorders>
              <w:top w:val="single" w:sz="8" w:space="0" w:color="000000"/>
              <w:left w:val="nil"/>
              <w:bottom w:val="single" w:sz="8" w:space="0" w:color="000000"/>
              <w:right w:val="nil"/>
            </w:tcBorders>
            <w:shd w:val="clear" w:color="4CB5D3" w:fill="4CB5D3"/>
            <w:noWrap/>
            <w:vAlign w:val="bottom"/>
            <w:hideMark/>
          </w:tcPr>
          <w:p w14:paraId="02C26203"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95" w:name="_Toc516579729"/>
            <w:r w:rsidRPr="00EB3961">
              <w:rPr>
                <w:rFonts w:ascii="Franklin Gothic Book" w:eastAsia="Times New Roman" w:hAnsi="Franklin Gothic Book" w:cs="Times New Roman"/>
                <w:b/>
                <w:bCs/>
                <w:color w:val="FFFFFF"/>
                <w:sz w:val="22"/>
                <w:szCs w:val="22"/>
              </w:rPr>
              <w:t>Notes</w:t>
            </w:r>
            <w:bookmarkEnd w:id="295"/>
          </w:p>
        </w:tc>
      </w:tr>
      <w:tr w:rsidR="00EB3961" w:rsidRPr="00EB3961" w14:paraId="60B5BBAB" w14:textId="77777777" w:rsidTr="00660645">
        <w:trPr>
          <w:trHeight w:val="315"/>
        </w:trPr>
        <w:tc>
          <w:tcPr>
            <w:tcW w:w="2926" w:type="dxa"/>
            <w:tcBorders>
              <w:top w:val="nil"/>
              <w:left w:val="nil"/>
              <w:bottom w:val="nil"/>
              <w:right w:val="nil"/>
            </w:tcBorders>
            <w:shd w:val="clear" w:color="D9D9D9" w:fill="D9D9D9"/>
            <w:noWrap/>
            <w:vAlign w:val="bottom"/>
            <w:hideMark/>
          </w:tcPr>
          <w:p w14:paraId="2E9D1FCF"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96" w:name="_Toc516579730"/>
            <w:r w:rsidRPr="00EB3961">
              <w:rPr>
                <w:rFonts w:ascii="Franklin Gothic Book" w:eastAsia="Times New Roman" w:hAnsi="Franklin Gothic Book" w:cs="Times New Roman"/>
                <w:color w:val="000000"/>
                <w:sz w:val="22"/>
                <w:szCs w:val="22"/>
              </w:rPr>
              <w:t>AlertID</w:t>
            </w:r>
            <w:bookmarkEnd w:id="296"/>
          </w:p>
        </w:tc>
        <w:tc>
          <w:tcPr>
            <w:tcW w:w="1844" w:type="dxa"/>
            <w:tcBorders>
              <w:top w:val="nil"/>
              <w:left w:val="nil"/>
              <w:bottom w:val="nil"/>
              <w:right w:val="nil"/>
            </w:tcBorders>
            <w:shd w:val="clear" w:color="D9D9D9" w:fill="D9D9D9"/>
            <w:noWrap/>
            <w:vAlign w:val="bottom"/>
            <w:hideMark/>
          </w:tcPr>
          <w:p w14:paraId="5CDA021E"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97" w:name="_Toc516579731"/>
            <w:r w:rsidRPr="00EB3961">
              <w:rPr>
                <w:rFonts w:ascii="Franklin Gothic Book" w:eastAsia="Times New Roman" w:hAnsi="Franklin Gothic Book" w:cs="Times New Roman"/>
                <w:color w:val="000000"/>
                <w:sz w:val="22"/>
                <w:szCs w:val="22"/>
              </w:rPr>
              <w:t>number(p,s)</w:t>
            </w:r>
            <w:bookmarkEnd w:id="297"/>
          </w:p>
        </w:tc>
        <w:tc>
          <w:tcPr>
            <w:tcW w:w="990" w:type="dxa"/>
            <w:tcBorders>
              <w:top w:val="nil"/>
              <w:left w:val="nil"/>
              <w:bottom w:val="nil"/>
              <w:right w:val="nil"/>
            </w:tcBorders>
            <w:shd w:val="clear" w:color="D9D9D9" w:fill="D9D9D9"/>
            <w:noWrap/>
            <w:vAlign w:val="bottom"/>
            <w:hideMark/>
          </w:tcPr>
          <w:p w14:paraId="32902266"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298" w:name="_Toc516579732"/>
            <w:r w:rsidRPr="00EB3961">
              <w:rPr>
                <w:rFonts w:ascii="Franklin Gothic Book" w:eastAsia="Times New Roman" w:hAnsi="Franklin Gothic Book" w:cs="Times New Roman"/>
                <w:color w:val="000000"/>
                <w:sz w:val="22"/>
                <w:szCs w:val="22"/>
              </w:rPr>
              <w:t>5</w:t>
            </w:r>
            <w:bookmarkEnd w:id="298"/>
          </w:p>
        </w:tc>
        <w:tc>
          <w:tcPr>
            <w:tcW w:w="1260" w:type="dxa"/>
            <w:tcBorders>
              <w:top w:val="nil"/>
              <w:left w:val="nil"/>
              <w:bottom w:val="nil"/>
              <w:right w:val="nil"/>
            </w:tcBorders>
            <w:shd w:val="clear" w:color="D9D9D9" w:fill="D9D9D9"/>
            <w:noWrap/>
            <w:vAlign w:val="bottom"/>
            <w:hideMark/>
          </w:tcPr>
          <w:p w14:paraId="5E84734D"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99" w:name="_Toc516579733"/>
            <w:r w:rsidRPr="00EB3961">
              <w:rPr>
                <w:rFonts w:ascii="Franklin Gothic Book" w:eastAsia="Times New Roman" w:hAnsi="Franklin Gothic Book" w:cs="Times New Roman"/>
                <w:color w:val="000000"/>
                <w:sz w:val="22"/>
                <w:szCs w:val="22"/>
              </w:rPr>
              <w:t>PRIMARY KEY</w:t>
            </w:r>
            <w:bookmarkEnd w:id="299"/>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nil"/>
              <w:right w:val="nil"/>
            </w:tcBorders>
            <w:shd w:val="clear" w:color="D9D9D9" w:fill="D9D9D9"/>
            <w:noWrap/>
            <w:vAlign w:val="bottom"/>
            <w:hideMark/>
          </w:tcPr>
          <w:p w14:paraId="1A483F6B"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r>
      <w:tr w:rsidR="00EB3961" w:rsidRPr="00EB3961" w14:paraId="20EB8232" w14:textId="77777777" w:rsidTr="00660645">
        <w:trPr>
          <w:trHeight w:val="315"/>
        </w:trPr>
        <w:tc>
          <w:tcPr>
            <w:tcW w:w="2926" w:type="dxa"/>
            <w:tcBorders>
              <w:top w:val="nil"/>
              <w:left w:val="nil"/>
              <w:bottom w:val="nil"/>
              <w:right w:val="nil"/>
            </w:tcBorders>
            <w:shd w:val="clear" w:color="auto" w:fill="auto"/>
            <w:noWrap/>
            <w:vAlign w:val="bottom"/>
            <w:hideMark/>
          </w:tcPr>
          <w:p w14:paraId="36ED7A1F"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00" w:name="_Toc516579734"/>
            <w:r w:rsidRPr="00EB3961">
              <w:rPr>
                <w:rFonts w:ascii="Franklin Gothic Book" w:eastAsia="Times New Roman" w:hAnsi="Franklin Gothic Book" w:cs="Times New Roman"/>
                <w:color w:val="000000"/>
                <w:sz w:val="22"/>
                <w:szCs w:val="22"/>
              </w:rPr>
              <w:t>Alert_Date</w:t>
            </w:r>
            <w:bookmarkEnd w:id="300"/>
          </w:p>
        </w:tc>
        <w:tc>
          <w:tcPr>
            <w:tcW w:w="1844" w:type="dxa"/>
            <w:tcBorders>
              <w:top w:val="nil"/>
              <w:left w:val="nil"/>
              <w:bottom w:val="nil"/>
              <w:right w:val="nil"/>
            </w:tcBorders>
            <w:shd w:val="clear" w:color="auto" w:fill="auto"/>
            <w:noWrap/>
            <w:vAlign w:val="bottom"/>
            <w:hideMark/>
          </w:tcPr>
          <w:p w14:paraId="4F72B96C"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01" w:name="_Toc516579735"/>
            <w:r w:rsidRPr="00EB3961">
              <w:rPr>
                <w:rFonts w:ascii="Franklin Gothic Book" w:eastAsia="Times New Roman" w:hAnsi="Franklin Gothic Book" w:cs="Times New Roman"/>
                <w:color w:val="000000"/>
                <w:sz w:val="22"/>
                <w:szCs w:val="22"/>
              </w:rPr>
              <w:t>date</w:t>
            </w:r>
            <w:bookmarkEnd w:id="301"/>
          </w:p>
        </w:tc>
        <w:tc>
          <w:tcPr>
            <w:tcW w:w="990" w:type="dxa"/>
            <w:tcBorders>
              <w:top w:val="nil"/>
              <w:left w:val="nil"/>
              <w:bottom w:val="nil"/>
              <w:right w:val="nil"/>
            </w:tcBorders>
            <w:shd w:val="clear" w:color="auto" w:fill="auto"/>
            <w:noWrap/>
            <w:vAlign w:val="bottom"/>
            <w:hideMark/>
          </w:tcPr>
          <w:p w14:paraId="7F404CFB"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60D636D6"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1502A11D"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14548B7C" w14:textId="77777777" w:rsidTr="00660645">
        <w:trPr>
          <w:trHeight w:val="315"/>
        </w:trPr>
        <w:tc>
          <w:tcPr>
            <w:tcW w:w="2926" w:type="dxa"/>
            <w:tcBorders>
              <w:top w:val="nil"/>
              <w:left w:val="nil"/>
              <w:bottom w:val="nil"/>
              <w:right w:val="nil"/>
            </w:tcBorders>
            <w:shd w:val="clear" w:color="D9D9D9" w:fill="D9D9D9"/>
            <w:noWrap/>
            <w:vAlign w:val="bottom"/>
            <w:hideMark/>
          </w:tcPr>
          <w:p w14:paraId="05EE7589"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02" w:name="_Toc516579736"/>
            <w:r w:rsidRPr="00EB3961">
              <w:rPr>
                <w:rFonts w:ascii="Franklin Gothic Book" w:eastAsia="Times New Roman" w:hAnsi="Franklin Gothic Book" w:cs="Times New Roman"/>
                <w:color w:val="000000"/>
                <w:sz w:val="22"/>
                <w:szCs w:val="22"/>
              </w:rPr>
              <w:t>PetID</w:t>
            </w:r>
            <w:bookmarkEnd w:id="302"/>
          </w:p>
        </w:tc>
        <w:tc>
          <w:tcPr>
            <w:tcW w:w="1844" w:type="dxa"/>
            <w:tcBorders>
              <w:top w:val="nil"/>
              <w:left w:val="nil"/>
              <w:bottom w:val="nil"/>
              <w:right w:val="nil"/>
            </w:tcBorders>
            <w:shd w:val="clear" w:color="D9D9D9" w:fill="D9D9D9"/>
            <w:noWrap/>
            <w:vAlign w:val="bottom"/>
            <w:hideMark/>
          </w:tcPr>
          <w:p w14:paraId="281FB32E"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03" w:name="_Toc516579737"/>
            <w:r w:rsidRPr="00EB3961">
              <w:rPr>
                <w:rFonts w:ascii="Franklin Gothic Book" w:eastAsia="Times New Roman" w:hAnsi="Franklin Gothic Book" w:cs="Times New Roman"/>
                <w:color w:val="000000"/>
                <w:sz w:val="22"/>
                <w:szCs w:val="22"/>
              </w:rPr>
              <w:t>number(p,s)</w:t>
            </w:r>
            <w:bookmarkEnd w:id="303"/>
          </w:p>
        </w:tc>
        <w:tc>
          <w:tcPr>
            <w:tcW w:w="990" w:type="dxa"/>
            <w:tcBorders>
              <w:top w:val="nil"/>
              <w:left w:val="nil"/>
              <w:bottom w:val="nil"/>
              <w:right w:val="nil"/>
            </w:tcBorders>
            <w:shd w:val="clear" w:color="D9D9D9" w:fill="D9D9D9"/>
            <w:noWrap/>
            <w:vAlign w:val="bottom"/>
            <w:hideMark/>
          </w:tcPr>
          <w:p w14:paraId="6329BE35"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304" w:name="_Toc516579738"/>
            <w:r w:rsidRPr="00EB3961">
              <w:rPr>
                <w:rFonts w:ascii="Franklin Gothic Book" w:eastAsia="Times New Roman" w:hAnsi="Franklin Gothic Book" w:cs="Times New Roman"/>
                <w:color w:val="000000"/>
                <w:sz w:val="22"/>
                <w:szCs w:val="22"/>
              </w:rPr>
              <w:t>12</w:t>
            </w:r>
            <w:bookmarkEnd w:id="304"/>
          </w:p>
        </w:tc>
        <w:tc>
          <w:tcPr>
            <w:tcW w:w="1260" w:type="dxa"/>
            <w:tcBorders>
              <w:top w:val="nil"/>
              <w:left w:val="nil"/>
              <w:bottom w:val="nil"/>
              <w:right w:val="nil"/>
            </w:tcBorders>
            <w:shd w:val="clear" w:color="D9D9D9" w:fill="D9D9D9"/>
            <w:noWrap/>
            <w:vAlign w:val="bottom"/>
            <w:hideMark/>
          </w:tcPr>
          <w:p w14:paraId="5372D091"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D9D9D9" w:fill="D9D9D9"/>
            <w:noWrap/>
            <w:vAlign w:val="bottom"/>
            <w:hideMark/>
          </w:tcPr>
          <w:p w14:paraId="76B8384B"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4946C1BF" w14:textId="77777777" w:rsidTr="00660645">
        <w:trPr>
          <w:trHeight w:val="315"/>
        </w:trPr>
        <w:tc>
          <w:tcPr>
            <w:tcW w:w="2926" w:type="dxa"/>
            <w:tcBorders>
              <w:top w:val="nil"/>
              <w:left w:val="nil"/>
              <w:bottom w:val="nil"/>
              <w:right w:val="nil"/>
            </w:tcBorders>
            <w:shd w:val="clear" w:color="auto" w:fill="auto"/>
            <w:noWrap/>
            <w:vAlign w:val="bottom"/>
            <w:hideMark/>
          </w:tcPr>
          <w:p w14:paraId="0A77DFCE"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05" w:name="_Toc516579739"/>
            <w:r w:rsidRPr="00EB3961">
              <w:rPr>
                <w:rFonts w:ascii="Franklin Gothic Book" w:eastAsia="Times New Roman" w:hAnsi="Franklin Gothic Book" w:cs="Times New Roman"/>
                <w:color w:val="000000"/>
                <w:sz w:val="22"/>
                <w:szCs w:val="22"/>
              </w:rPr>
              <w:t>OwnerID</w:t>
            </w:r>
            <w:bookmarkEnd w:id="305"/>
          </w:p>
        </w:tc>
        <w:tc>
          <w:tcPr>
            <w:tcW w:w="1844" w:type="dxa"/>
            <w:tcBorders>
              <w:top w:val="nil"/>
              <w:left w:val="nil"/>
              <w:bottom w:val="nil"/>
              <w:right w:val="nil"/>
            </w:tcBorders>
            <w:shd w:val="clear" w:color="auto" w:fill="auto"/>
            <w:noWrap/>
            <w:vAlign w:val="bottom"/>
            <w:hideMark/>
          </w:tcPr>
          <w:p w14:paraId="33D18773"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06" w:name="_Toc516579740"/>
            <w:r w:rsidRPr="00EB3961">
              <w:rPr>
                <w:rFonts w:ascii="Franklin Gothic Book" w:eastAsia="Times New Roman" w:hAnsi="Franklin Gothic Book" w:cs="Times New Roman"/>
                <w:color w:val="000000"/>
                <w:sz w:val="22"/>
                <w:szCs w:val="22"/>
              </w:rPr>
              <w:t>number(p,s)</w:t>
            </w:r>
            <w:bookmarkEnd w:id="306"/>
          </w:p>
        </w:tc>
        <w:tc>
          <w:tcPr>
            <w:tcW w:w="990" w:type="dxa"/>
            <w:tcBorders>
              <w:top w:val="nil"/>
              <w:left w:val="nil"/>
              <w:bottom w:val="nil"/>
              <w:right w:val="nil"/>
            </w:tcBorders>
            <w:shd w:val="clear" w:color="auto" w:fill="auto"/>
            <w:noWrap/>
            <w:vAlign w:val="bottom"/>
            <w:hideMark/>
          </w:tcPr>
          <w:p w14:paraId="084627AA"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307" w:name="_Toc516579741"/>
            <w:r w:rsidRPr="00EB3961">
              <w:rPr>
                <w:rFonts w:ascii="Franklin Gothic Book" w:eastAsia="Times New Roman" w:hAnsi="Franklin Gothic Book" w:cs="Times New Roman"/>
                <w:color w:val="000000"/>
                <w:sz w:val="22"/>
                <w:szCs w:val="22"/>
              </w:rPr>
              <w:t>10</w:t>
            </w:r>
            <w:bookmarkEnd w:id="307"/>
          </w:p>
        </w:tc>
        <w:tc>
          <w:tcPr>
            <w:tcW w:w="1260" w:type="dxa"/>
            <w:tcBorders>
              <w:top w:val="nil"/>
              <w:left w:val="nil"/>
              <w:bottom w:val="nil"/>
              <w:right w:val="nil"/>
            </w:tcBorders>
            <w:shd w:val="clear" w:color="auto" w:fill="auto"/>
            <w:noWrap/>
            <w:vAlign w:val="bottom"/>
            <w:hideMark/>
          </w:tcPr>
          <w:p w14:paraId="066C52EB"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08" w:name="_Toc516579742"/>
            <w:r w:rsidRPr="00EB3961">
              <w:rPr>
                <w:rFonts w:ascii="Franklin Gothic Book" w:eastAsia="Times New Roman" w:hAnsi="Franklin Gothic Book" w:cs="Times New Roman"/>
                <w:color w:val="000000"/>
                <w:sz w:val="22"/>
                <w:szCs w:val="22"/>
              </w:rPr>
              <w:t>FOREIGN KEY</w:t>
            </w:r>
            <w:bookmarkEnd w:id="308"/>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nil"/>
              <w:right w:val="nil"/>
            </w:tcBorders>
            <w:shd w:val="clear" w:color="auto" w:fill="auto"/>
            <w:noWrap/>
            <w:vAlign w:val="bottom"/>
            <w:hideMark/>
          </w:tcPr>
          <w:p w14:paraId="04B5B0A8"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09" w:name="_Toc516579743"/>
            <w:r w:rsidRPr="00EB3961">
              <w:rPr>
                <w:rFonts w:ascii="Franklin Gothic Book" w:eastAsia="Times New Roman" w:hAnsi="Franklin Gothic Book" w:cs="Times New Roman"/>
                <w:color w:val="000000"/>
                <w:sz w:val="22"/>
                <w:szCs w:val="22"/>
              </w:rPr>
              <w:t>It's likely a PL/SQL procedure will be used to fill in this table to prevent transcription errors</w:t>
            </w:r>
            <w:bookmarkEnd w:id="309"/>
          </w:p>
        </w:tc>
      </w:tr>
      <w:tr w:rsidR="00EB3961" w:rsidRPr="00EB3961" w14:paraId="11B931FB" w14:textId="77777777" w:rsidTr="00660645">
        <w:trPr>
          <w:trHeight w:val="315"/>
        </w:trPr>
        <w:tc>
          <w:tcPr>
            <w:tcW w:w="2926" w:type="dxa"/>
            <w:tcBorders>
              <w:top w:val="nil"/>
              <w:left w:val="nil"/>
              <w:bottom w:val="nil"/>
              <w:right w:val="nil"/>
            </w:tcBorders>
            <w:shd w:val="clear" w:color="D9D9D9" w:fill="D9D9D9"/>
            <w:noWrap/>
            <w:vAlign w:val="bottom"/>
            <w:hideMark/>
          </w:tcPr>
          <w:p w14:paraId="3A839660"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10" w:name="_Toc516579744"/>
            <w:r w:rsidRPr="00EB3961">
              <w:rPr>
                <w:rFonts w:ascii="Franklin Gothic Book" w:eastAsia="Times New Roman" w:hAnsi="Franklin Gothic Book" w:cs="Times New Roman"/>
                <w:color w:val="000000"/>
                <w:sz w:val="22"/>
                <w:szCs w:val="22"/>
              </w:rPr>
              <w:t>Parent_First</w:t>
            </w:r>
            <w:bookmarkEnd w:id="310"/>
          </w:p>
        </w:tc>
        <w:tc>
          <w:tcPr>
            <w:tcW w:w="1844" w:type="dxa"/>
            <w:tcBorders>
              <w:top w:val="nil"/>
              <w:left w:val="nil"/>
              <w:bottom w:val="nil"/>
              <w:right w:val="nil"/>
            </w:tcBorders>
            <w:shd w:val="clear" w:color="D9D9D9" w:fill="D9D9D9"/>
            <w:noWrap/>
            <w:vAlign w:val="bottom"/>
            <w:hideMark/>
          </w:tcPr>
          <w:p w14:paraId="652CC07B"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11" w:name="_Toc516579745"/>
            <w:r w:rsidRPr="00EB3961">
              <w:rPr>
                <w:rFonts w:ascii="Franklin Gothic Book" w:eastAsia="Times New Roman" w:hAnsi="Franklin Gothic Book" w:cs="Times New Roman"/>
                <w:color w:val="000000"/>
                <w:sz w:val="22"/>
                <w:szCs w:val="22"/>
              </w:rPr>
              <w:t>varchar2(size)</w:t>
            </w:r>
            <w:bookmarkEnd w:id="311"/>
          </w:p>
        </w:tc>
        <w:tc>
          <w:tcPr>
            <w:tcW w:w="990" w:type="dxa"/>
            <w:tcBorders>
              <w:top w:val="nil"/>
              <w:left w:val="nil"/>
              <w:bottom w:val="nil"/>
              <w:right w:val="nil"/>
            </w:tcBorders>
            <w:shd w:val="clear" w:color="D9D9D9" w:fill="D9D9D9"/>
            <w:noWrap/>
            <w:vAlign w:val="bottom"/>
            <w:hideMark/>
          </w:tcPr>
          <w:p w14:paraId="00E12633"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312" w:name="_Toc516579746"/>
            <w:r w:rsidRPr="00EB3961">
              <w:rPr>
                <w:rFonts w:ascii="Franklin Gothic Book" w:eastAsia="Times New Roman" w:hAnsi="Franklin Gothic Book" w:cs="Times New Roman"/>
                <w:color w:val="000000"/>
                <w:sz w:val="22"/>
                <w:szCs w:val="22"/>
              </w:rPr>
              <w:t>40</w:t>
            </w:r>
            <w:bookmarkEnd w:id="312"/>
          </w:p>
        </w:tc>
        <w:tc>
          <w:tcPr>
            <w:tcW w:w="1260" w:type="dxa"/>
            <w:tcBorders>
              <w:top w:val="nil"/>
              <w:left w:val="nil"/>
              <w:bottom w:val="nil"/>
              <w:right w:val="nil"/>
            </w:tcBorders>
            <w:shd w:val="clear" w:color="D9D9D9" w:fill="D9D9D9"/>
            <w:noWrap/>
            <w:vAlign w:val="bottom"/>
            <w:hideMark/>
          </w:tcPr>
          <w:p w14:paraId="58831B23"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D9D9D9" w:fill="D9D9D9"/>
            <w:noWrap/>
            <w:vAlign w:val="bottom"/>
            <w:hideMark/>
          </w:tcPr>
          <w:p w14:paraId="38B4F8CA"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58B83200" w14:textId="77777777" w:rsidTr="00660645">
        <w:trPr>
          <w:trHeight w:val="315"/>
        </w:trPr>
        <w:tc>
          <w:tcPr>
            <w:tcW w:w="2926" w:type="dxa"/>
            <w:tcBorders>
              <w:top w:val="nil"/>
              <w:left w:val="nil"/>
              <w:bottom w:val="nil"/>
              <w:right w:val="nil"/>
            </w:tcBorders>
            <w:shd w:val="clear" w:color="auto" w:fill="auto"/>
            <w:noWrap/>
            <w:vAlign w:val="bottom"/>
            <w:hideMark/>
          </w:tcPr>
          <w:p w14:paraId="08BF206F"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13" w:name="_Toc516579747"/>
            <w:r w:rsidRPr="00EB3961">
              <w:rPr>
                <w:rFonts w:ascii="Franklin Gothic Book" w:eastAsia="Times New Roman" w:hAnsi="Franklin Gothic Book" w:cs="Times New Roman"/>
                <w:color w:val="000000"/>
                <w:sz w:val="22"/>
                <w:szCs w:val="22"/>
              </w:rPr>
              <w:t>Parent_Last</w:t>
            </w:r>
            <w:bookmarkEnd w:id="313"/>
          </w:p>
        </w:tc>
        <w:tc>
          <w:tcPr>
            <w:tcW w:w="1844" w:type="dxa"/>
            <w:tcBorders>
              <w:top w:val="nil"/>
              <w:left w:val="nil"/>
              <w:bottom w:val="nil"/>
              <w:right w:val="nil"/>
            </w:tcBorders>
            <w:shd w:val="clear" w:color="auto" w:fill="auto"/>
            <w:noWrap/>
            <w:vAlign w:val="bottom"/>
            <w:hideMark/>
          </w:tcPr>
          <w:p w14:paraId="274C0948"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14" w:name="_Toc516579748"/>
            <w:r w:rsidRPr="00EB3961">
              <w:rPr>
                <w:rFonts w:ascii="Franklin Gothic Book" w:eastAsia="Times New Roman" w:hAnsi="Franklin Gothic Book" w:cs="Times New Roman"/>
                <w:color w:val="000000"/>
                <w:sz w:val="22"/>
                <w:szCs w:val="22"/>
              </w:rPr>
              <w:t>varchar2(size)</w:t>
            </w:r>
            <w:bookmarkEnd w:id="314"/>
          </w:p>
        </w:tc>
        <w:tc>
          <w:tcPr>
            <w:tcW w:w="990" w:type="dxa"/>
            <w:tcBorders>
              <w:top w:val="nil"/>
              <w:left w:val="nil"/>
              <w:bottom w:val="nil"/>
              <w:right w:val="nil"/>
            </w:tcBorders>
            <w:shd w:val="clear" w:color="auto" w:fill="auto"/>
            <w:noWrap/>
            <w:vAlign w:val="bottom"/>
            <w:hideMark/>
          </w:tcPr>
          <w:p w14:paraId="2B0CE985"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315" w:name="_Toc516579749"/>
            <w:r w:rsidRPr="00EB3961">
              <w:rPr>
                <w:rFonts w:ascii="Franklin Gothic Book" w:eastAsia="Times New Roman" w:hAnsi="Franklin Gothic Book" w:cs="Times New Roman"/>
                <w:color w:val="000000"/>
                <w:sz w:val="22"/>
                <w:szCs w:val="22"/>
              </w:rPr>
              <w:t>40</w:t>
            </w:r>
            <w:bookmarkEnd w:id="315"/>
          </w:p>
        </w:tc>
        <w:tc>
          <w:tcPr>
            <w:tcW w:w="1260" w:type="dxa"/>
            <w:tcBorders>
              <w:top w:val="nil"/>
              <w:left w:val="nil"/>
              <w:bottom w:val="nil"/>
              <w:right w:val="nil"/>
            </w:tcBorders>
            <w:shd w:val="clear" w:color="auto" w:fill="auto"/>
            <w:noWrap/>
            <w:vAlign w:val="bottom"/>
            <w:hideMark/>
          </w:tcPr>
          <w:p w14:paraId="29676F68"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auto" w:fill="auto"/>
            <w:noWrap/>
            <w:vAlign w:val="bottom"/>
            <w:hideMark/>
          </w:tcPr>
          <w:p w14:paraId="0029A554"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5A9F7F4F" w14:textId="77777777" w:rsidTr="00660645">
        <w:trPr>
          <w:trHeight w:val="315"/>
        </w:trPr>
        <w:tc>
          <w:tcPr>
            <w:tcW w:w="2926" w:type="dxa"/>
            <w:tcBorders>
              <w:top w:val="nil"/>
              <w:left w:val="nil"/>
              <w:bottom w:val="nil"/>
              <w:right w:val="nil"/>
            </w:tcBorders>
            <w:shd w:val="clear" w:color="D9D9D9" w:fill="D9D9D9"/>
            <w:noWrap/>
            <w:vAlign w:val="bottom"/>
            <w:hideMark/>
          </w:tcPr>
          <w:p w14:paraId="2D630378"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16" w:name="_Toc516579750"/>
            <w:r w:rsidRPr="00EB3961">
              <w:rPr>
                <w:rFonts w:ascii="Franklin Gothic Book" w:eastAsia="Times New Roman" w:hAnsi="Franklin Gothic Book" w:cs="Times New Roman"/>
                <w:color w:val="000000"/>
                <w:sz w:val="22"/>
                <w:szCs w:val="22"/>
              </w:rPr>
              <w:lastRenderedPageBreak/>
              <w:t>Pet_First</w:t>
            </w:r>
            <w:bookmarkEnd w:id="316"/>
          </w:p>
        </w:tc>
        <w:tc>
          <w:tcPr>
            <w:tcW w:w="1844" w:type="dxa"/>
            <w:tcBorders>
              <w:top w:val="nil"/>
              <w:left w:val="nil"/>
              <w:bottom w:val="nil"/>
              <w:right w:val="nil"/>
            </w:tcBorders>
            <w:shd w:val="clear" w:color="D9D9D9" w:fill="D9D9D9"/>
            <w:noWrap/>
            <w:vAlign w:val="bottom"/>
            <w:hideMark/>
          </w:tcPr>
          <w:p w14:paraId="4A88CFCF"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17" w:name="_Toc516579751"/>
            <w:r w:rsidRPr="00EB3961">
              <w:rPr>
                <w:rFonts w:ascii="Franklin Gothic Book" w:eastAsia="Times New Roman" w:hAnsi="Franklin Gothic Book" w:cs="Times New Roman"/>
                <w:color w:val="000000"/>
                <w:sz w:val="22"/>
                <w:szCs w:val="22"/>
              </w:rPr>
              <w:t>varchar2(size)</w:t>
            </w:r>
            <w:bookmarkEnd w:id="317"/>
          </w:p>
        </w:tc>
        <w:tc>
          <w:tcPr>
            <w:tcW w:w="990" w:type="dxa"/>
            <w:tcBorders>
              <w:top w:val="nil"/>
              <w:left w:val="nil"/>
              <w:bottom w:val="nil"/>
              <w:right w:val="nil"/>
            </w:tcBorders>
            <w:shd w:val="clear" w:color="D9D9D9" w:fill="D9D9D9"/>
            <w:noWrap/>
            <w:vAlign w:val="bottom"/>
            <w:hideMark/>
          </w:tcPr>
          <w:p w14:paraId="7D992165"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318" w:name="_Toc516579752"/>
            <w:r w:rsidRPr="00EB3961">
              <w:rPr>
                <w:rFonts w:ascii="Franklin Gothic Book" w:eastAsia="Times New Roman" w:hAnsi="Franklin Gothic Book" w:cs="Times New Roman"/>
                <w:color w:val="000000"/>
                <w:sz w:val="22"/>
                <w:szCs w:val="22"/>
              </w:rPr>
              <w:t>40</w:t>
            </w:r>
            <w:bookmarkEnd w:id="318"/>
          </w:p>
        </w:tc>
        <w:tc>
          <w:tcPr>
            <w:tcW w:w="1260" w:type="dxa"/>
            <w:tcBorders>
              <w:top w:val="nil"/>
              <w:left w:val="nil"/>
              <w:bottom w:val="nil"/>
              <w:right w:val="nil"/>
            </w:tcBorders>
            <w:shd w:val="clear" w:color="D9D9D9" w:fill="D9D9D9"/>
            <w:noWrap/>
            <w:vAlign w:val="bottom"/>
            <w:hideMark/>
          </w:tcPr>
          <w:p w14:paraId="76A320CA"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D9D9D9" w:fill="D9D9D9"/>
            <w:noWrap/>
            <w:vAlign w:val="bottom"/>
            <w:hideMark/>
          </w:tcPr>
          <w:p w14:paraId="6B2DE462"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320D8114" w14:textId="77777777" w:rsidTr="00660645">
        <w:trPr>
          <w:trHeight w:val="315"/>
        </w:trPr>
        <w:tc>
          <w:tcPr>
            <w:tcW w:w="2926" w:type="dxa"/>
            <w:tcBorders>
              <w:top w:val="nil"/>
              <w:left w:val="nil"/>
              <w:bottom w:val="nil"/>
              <w:right w:val="nil"/>
            </w:tcBorders>
            <w:shd w:val="clear" w:color="auto" w:fill="auto"/>
            <w:noWrap/>
            <w:vAlign w:val="bottom"/>
            <w:hideMark/>
          </w:tcPr>
          <w:p w14:paraId="33E3CF58"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19" w:name="_Toc516579753"/>
            <w:r w:rsidRPr="00EB3961">
              <w:rPr>
                <w:rFonts w:ascii="Franklin Gothic Book" w:eastAsia="Times New Roman" w:hAnsi="Franklin Gothic Book" w:cs="Times New Roman"/>
                <w:color w:val="000000"/>
                <w:sz w:val="22"/>
                <w:szCs w:val="22"/>
              </w:rPr>
              <w:t>Complete_Date</w:t>
            </w:r>
            <w:bookmarkEnd w:id="319"/>
          </w:p>
        </w:tc>
        <w:tc>
          <w:tcPr>
            <w:tcW w:w="1844" w:type="dxa"/>
            <w:tcBorders>
              <w:top w:val="nil"/>
              <w:left w:val="nil"/>
              <w:bottom w:val="nil"/>
              <w:right w:val="nil"/>
            </w:tcBorders>
            <w:shd w:val="clear" w:color="auto" w:fill="auto"/>
            <w:noWrap/>
            <w:vAlign w:val="bottom"/>
            <w:hideMark/>
          </w:tcPr>
          <w:p w14:paraId="45962E0C"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20" w:name="_Toc516579754"/>
            <w:r w:rsidRPr="00EB3961">
              <w:rPr>
                <w:rFonts w:ascii="Franklin Gothic Book" w:eastAsia="Times New Roman" w:hAnsi="Franklin Gothic Book" w:cs="Times New Roman"/>
                <w:color w:val="000000"/>
                <w:sz w:val="22"/>
                <w:szCs w:val="22"/>
              </w:rPr>
              <w:t>date</w:t>
            </w:r>
            <w:bookmarkEnd w:id="320"/>
          </w:p>
        </w:tc>
        <w:tc>
          <w:tcPr>
            <w:tcW w:w="990" w:type="dxa"/>
            <w:tcBorders>
              <w:top w:val="nil"/>
              <w:left w:val="nil"/>
              <w:bottom w:val="nil"/>
              <w:right w:val="nil"/>
            </w:tcBorders>
            <w:shd w:val="clear" w:color="auto" w:fill="auto"/>
            <w:noWrap/>
            <w:vAlign w:val="bottom"/>
            <w:hideMark/>
          </w:tcPr>
          <w:p w14:paraId="2D715C5A"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70F0A1F0"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21" w:name="_Toc516579755"/>
            <w:r w:rsidRPr="00EB3961">
              <w:rPr>
                <w:rFonts w:ascii="Franklin Gothic Book" w:eastAsia="Times New Roman" w:hAnsi="Franklin Gothic Book" w:cs="Times New Roman"/>
                <w:color w:val="000000"/>
                <w:sz w:val="22"/>
                <w:szCs w:val="22"/>
              </w:rPr>
              <w:t>DEFAULT</w:t>
            </w:r>
            <w:bookmarkEnd w:id="321"/>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nil"/>
              <w:right w:val="nil"/>
            </w:tcBorders>
            <w:shd w:val="clear" w:color="auto" w:fill="auto"/>
            <w:noWrap/>
            <w:vAlign w:val="bottom"/>
            <w:hideMark/>
          </w:tcPr>
          <w:p w14:paraId="5A816BB2"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22" w:name="_Toc516579756"/>
            <w:r w:rsidRPr="00EB3961">
              <w:rPr>
                <w:rFonts w:ascii="Franklin Gothic Book" w:eastAsia="Times New Roman" w:hAnsi="Franklin Gothic Book" w:cs="Times New Roman"/>
                <w:color w:val="000000"/>
                <w:sz w:val="22"/>
                <w:szCs w:val="22"/>
              </w:rPr>
              <w:t>Default=NULL</w:t>
            </w:r>
            <w:bookmarkEnd w:id="322"/>
          </w:p>
        </w:tc>
      </w:tr>
      <w:tr w:rsidR="00EB3961" w:rsidRPr="00EB3961" w14:paraId="6773FAD5" w14:textId="77777777" w:rsidTr="00660645">
        <w:trPr>
          <w:trHeight w:val="315"/>
        </w:trPr>
        <w:tc>
          <w:tcPr>
            <w:tcW w:w="2926" w:type="dxa"/>
            <w:tcBorders>
              <w:top w:val="nil"/>
              <w:left w:val="nil"/>
              <w:bottom w:val="nil"/>
              <w:right w:val="nil"/>
            </w:tcBorders>
            <w:shd w:val="clear" w:color="D9D9D9" w:fill="D9D9D9"/>
            <w:noWrap/>
            <w:vAlign w:val="bottom"/>
            <w:hideMark/>
          </w:tcPr>
          <w:p w14:paraId="4B1DA7F1"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23" w:name="_Toc516579757"/>
            <w:r w:rsidRPr="00EB3961">
              <w:rPr>
                <w:rFonts w:ascii="Franklin Gothic Book" w:eastAsia="Times New Roman" w:hAnsi="Franklin Gothic Book" w:cs="Times New Roman"/>
                <w:color w:val="000000"/>
                <w:sz w:val="22"/>
                <w:szCs w:val="22"/>
              </w:rPr>
              <w:t>Resolution_Notes</w:t>
            </w:r>
            <w:bookmarkEnd w:id="323"/>
          </w:p>
        </w:tc>
        <w:tc>
          <w:tcPr>
            <w:tcW w:w="1844" w:type="dxa"/>
            <w:tcBorders>
              <w:top w:val="nil"/>
              <w:left w:val="nil"/>
              <w:bottom w:val="nil"/>
              <w:right w:val="nil"/>
            </w:tcBorders>
            <w:shd w:val="clear" w:color="D9D9D9" w:fill="D9D9D9"/>
            <w:noWrap/>
            <w:vAlign w:val="bottom"/>
            <w:hideMark/>
          </w:tcPr>
          <w:p w14:paraId="4BC0B3EC"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24" w:name="_Toc516579758"/>
            <w:r w:rsidRPr="00EB3961">
              <w:rPr>
                <w:rFonts w:ascii="Franklin Gothic Book" w:eastAsia="Times New Roman" w:hAnsi="Franklin Gothic Book" w:cs="Times New Roman"/>
                <w:color w:val="000000"/>
                <w:sz w:val="22"/>
                <w:szCs w:val="22"/>
              </w:rPr>
              <w:t>clob</w:t>
            </w:r>
            <w:bookmarkEnd w:id="324"/>
          </w:p>
        </w:tc>
        <w:tc>
          <w:tcPr>
            <w:tcW w:w="990" w:type="dxa"/>
            <w:tcBorders>
              <w:top w:val="nil"/>
              <w:left w:val="nil"/>
              <w:bottom w:val="nil"/>
              <w:right w:val="nil"/>
            </w:tcBorders>
            <w:shd w:val="clear" w:color="D9D9D9" w:fill="D9D9D9"/>
            <w:noWrap/>
            <w:vAlign w:val="bottom"/>
            <w:hideMark/>
          </w:tcPr>
          <w:p w14:paraId="3AC349BD"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c>
          <w:tcPr>
            <w:tcW w:w="1260" w:type="dxa"/>
            <w:tcBorders>
              <w:top w:val="nil"/>
              <w:left w:val="nil"/>
              <w:bottom w:val="nil"/>
              <w:right w:val="nil"/>
            </w:tcBorders>
            <w:shd w:val="clear" w:color="D9D9D9" w:fill="D9D9D9"/>
            <w:noWrap/>
            <w:vAlign w:val="bottom"/>
            <w:hideMark/>
          </w:tcPr>
          <w:p w14:paraId="70F0ABCD"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3870" w:type="dxa"/>
            <w:tcBorders>
              <w:top w:val="nil"/>
              <w:left w:val="nil"/>
              <w:bottom w:val="nil"/>
              <w:right w:val="nil"/>
            </w:tcBorders>
            <w:shd w:val="clear" w:color="D9D9D9" w:fill="D9D9D9"/>
            <w:noWrap/>
            <w:vAlign w:val="bottom"/>
            <w:hideMark/>
          </w:tcPr>
          <w:p w14:paraId="5BFBD700"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7CFB79E2" w14:textId="77777777" w:rsidTr="00660645">
        <w:trPr>
          <w:trHeight w:val="315"/>
        </w:trPr>
        <w:tc>
          <w:tcPr>
            <w:tcW w:w="2926" w:type="dxa"/>
            <w:tcBorders>
              <w:top w:val="nil"/>
              <w:left w:val="nil"/>
              <w:bottom w:val="nil"/>
              <w:right w:val="nil"/>
            </w:tcBorders>
            <w:shd w:val="clear" w:color="auto" w:fill="auto"/>
            <w:noWrap/>
            <w:vAlign w:val="bottom"/>
            <w:hideMark/>
          </w:tcPr>
          <w:p w14:paraId="676AA36E"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25" w:name="_Toc516579759"/>
            <w:r w:rsidRPr="00EB3961">
              <w:rPr>
                <w:rFonts w:ascii="Franklin Gothic Book" w:eastAsia="Times New Roman" w:hAnsi="Franklin Gothic Book" w:cs="Times New Roman"/>
                <w:color w:val="000000"/>
                <w:sz w:val="22"/>
                <w:szCs w:val="22"/>
              </w:rPr>
              <w:t>Phone_Primary</w:t>
            </w:r>
            <w:bookmarkEnd w:id="325"/>
          </w:p>
        </w:tc>
        <w:tc>
          <w:tcPr>
            <w:tcW w:w="1844" w:type="dxa"/>
            <w:tcBorders>
              <w:top w:val="nil"/>
              <w:left w:val="nil"/>
              <w:bottom w:val="nil"/>
              <w:right w:val="nil"/>
            </w:tcBorders>
            <w:shd w:val="clear" w:color="auto" w:fill="auto"/>
            <w:noWrap/>
            <w:vAlign w:val="bottom"/>
            <w:hideMark/>
          </w:tcPr>
          <w:p w14:paraId="010C9BF1"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26" w:name="_Toc516579760"/>
            <w:r w:rsidRPr="00EB3961">
              <w:rPr>
                <w:rFonts w:ascii="Franklin Gothic Book" w:eastAsia="Times New Roman" w:hAnsi="Franklin Gothic Book" w:cs="Times New Roman"/>
                <w:color w:val="000000"/>
                <w:sz w:val="22"/>
                <w:szCs w:val="22"/>
              </w:rPr>
              <w:t>varchar2(size)</w:t>
            </w:r>
            <w:bookmarkEnd w:id="326"/>
          </w:p>
        </w:tc>
        <w:tc>
          <w:tcPr>
            <w:tcW w:w="990" w:type="dxa"/>
            <w:tcBorders>
              <w:top w:val="nil"/>
              <w:left w:val="nil"/>
              <w:bottom w:val="nil"/>
              <w:right w:val="nil"/>
            </w:tcBorders>
            <w:shd w:val="clear" w:color="auto" w:fill="auto"/>
            <w:noWrap/>
            <w:vAlign w:val="bottom"/>
            <w:hideMark/>
          </w:tcPr>
          <w:p w14:paraId="5BC70C05"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327" w:name="_Toc516579761"/>
            <w:r w:rsidRPr="00EB3961">
              <w:rPr>
                <w:rFonts w:ascii="Franklin Gothic Book" w:eastAsia="Times New Roman" w:hAnsi="Franklin Gothic Book" w:cs="Times New Roman"/>
                <w:color w:val="000000"/>
                <w:sz w:val="22"/>
                <w:szCs w:val="22"/>
              </w:rPr>
              <w:t>9</w:t>
            </w:r>
            <w:bookmarkEnd w:id="327"/>
          </w:p>
        </w:tc>
        <w:tc>
          <w:tcPr>
            <w:tcW w:w="1260" w:type="dxa"/>
            <w:tcBorders>
              <w:top w:val="nil"/>
              <w:left w:val="nil"/>
              <w:bottom w:val="nil"/>
              <w:right w:val="nil"/>
            </w:tcBorders>
            <w:shd w:val="clear" w:color="auto" w:fill="auto"/>
            <w:noWrap/>
            <w:vAlign w:val="bottom"/>
            <w:hideMark/>
          </w:tcPr>
          <w:p w14:paraId="7E2500BE"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auto" w:fill="auto"/>
            <w:noWrap/>
            <w:vAlign w:val="bottom"/>
            <w:hideMark/>
          </w:tcPr>
          <w:p w14:paraId="6C9A7806"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704DF7FE" w14:textId="77777777" w:rsidTr="00660645">
        <w:trPr>
          <w:trHeight w:val="315"/>
        </w:trPr>
        <w:tc>
          <w:tcPr>
            <w:tcW w:w="2926" w:type="dxa"/>
            <w:tcBorders>
              <w:top w:val="nil"/>
              <w:left w:val="nil"/>
              <w:bottom w:val="single" w:sz="8" w:space="0" w:color="000000"/>
              <w:right w:val="nil"/>
            </w:tcBorders>
            <w:shd w:val="clear" w:color="D9D9D9" w:fill="D9D9D9"/>
            <w:noWrap/>
            <w:vAlign w:val="bottom"/>
            <w:hideMark/>
          </w:tcPr>
          <w:p w14:paraId="567FCF1B"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28" w:name="_Toc516579762"/>
            <w:r w:rsidRPr="00EB3961">
              <w:rPr>
                <w:rFonts w:ascii="Franklin Gothic Book" w:eastAsia="Times New Roman" w:hAnsi="Franklin Gothic Book" w:cs="Times New Roman"/>
                <w:color w:val="000000"/>
                <w:sz w:val="22"/>
                <w:szCs w:val="22"/>
              </w:rPr>
              <w:t>Death_Date</w:t>
            </w:r>
            <w:bookmarkEnd w:id="328"/>
          </w:p>
        </w:tc>
        <w:tc>
          <w:tcPr>
            <w:tcW w:w="1844" w:type="dxa"/>
            <w:tcBorders>
              <w:top w:val="nil"/>
              <w:left w:val="nil"/>
              <w:bottom w:val="single" w:sz="8" w:space="0" w:color="000000"/>
              <w:right w:val="nil"/>
            </w:tcBorders>
            <w:shd w:val="clear" w:color="D9D9D9" w:fill="D9D9D9"/>
            <w:noWrap/>
            <w:vAlign w:val="bottom"/>
            <w:hideMark/>
          </w:tcPr>
          <w:p w14:paraId="00393054"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29" w:name="_Toc516579763"/>
            <w:r w:rsidRPr="00EB3961">
              <w:rPr>
                <w:rFonts w:ascii="Franklin Gothic Book" w:eastAsia="Times New Roman" w:hAnsi="Franklin Gothic Book" w:cs="Times New Roman"/>
                <w:color w:val="000000"/>
                <w:sz w:val="22"/>
                <w:szCs w:val="22"/>
              </w:rPr>
              <w:t>date</w:t>
            </w:r>
            <w:bookmarkEnd w:id="329"/>
          </w:p>
        </w:tc>
        <w:tc>
          <w:tcPr>
            <w:tcW w:w="990" w:type="dxa"/>
            <w:tcBorders>
              <w:top w:val="nil"/>
              <w:left w:val="nil"/>
              <w:bottom w:val="single" w:sz="8" w:space="0" w:color="000000"/>
              <w:right w:val="nil"/>
            </w:tcBorders>
            <w:shd w:val="clear" w:color="D9D9D9" w:fill="D9D9D9"/>
            <w:noWrap/>
            <w:vAlign w:val="bottom"/>
            <w:hideMark/>
          </w:tcPr>
          <w:p w14:paraId="2CFFC11C"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c>
          <w:tcPr>
            <w:tcW w:w="1260" w:type="dxa"/>
            <w:tcBorders>
              <w:top w:val="nil"/>
              <w:left w:val="nil"/>
              <w:bottom w:val="single" w:sz="8" w:space="0" w:color="000000"/>
              <w:right w:val="nil"/>
            </w:tcBorders>
            <w:shd w:val="clear" w:color="D9D9D9" w:fill="D9D9D9"/>
            <w:noWrap/>
            <w:vAlign w:val="bottom"/>
            <w:hideMark/>
          </w:tcPr>
          <w:p w14:paraId="6AA02AA9"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30" w:name="_Toc516579764"/>
            <w:r w:rsidRPr="00EB3961">
              <w:rPr>
                <w:rFonts w:ascii="Franklin Gothic Book" w:eastAsia="Times New Roman" w:hAnsi="Franklin Gothic Book" w:cs="Times New Roman"/>
                <w:color w:val="000000"/>
                <w:sz w:val="22"/>
                <w:szCs w:val="22"/>
              </w:rPr>
              <w:t>FOREIGN KEY</w:t>
            </w:r>
            <w:bookmarkEnd w:id="330"/>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single" w:sz="8" w:space="0" w:color="000000"/>
              <w:right w:val="nil"/>
            </w:tcBorders>
            <w:shd w:val="clear" w:color="D9D9D9" w:fill="D9D9D9"/>
            <w:noWrap/>
            <w:vAlign w:val="bottom"/>
            <w:hideMark/>
          </w:tcPr>
          <w:p w14:paraId="1D91754E"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31" w:name="_Toc516579765"/>
            <w:r w:rsidRPr="00EB3961">
              <w:rPr>
                <w:rFonts w:ascii="Franklin Gothic Book" w:eastAsia="Times New Roman" w:hAnsi="Franklin Gothic Book" w:cs="Times New Roman"/>
                <w:color w:val="000000"/>
                <w:sz w:val="22"/>
                <w:szCs w:val="22"/>
              </w:rPr>
              <w:t>This may not actually end up being a relational constraint; especially if the table is filled in by PL/SQL</w:t>
            </w:r>
            <w:bookmarkEnd w:id="331"/>
          </w:p>
        </w:tc>
      </w:tr>
    </w:tbl>
    <w:p w14:paraId="7883B93F" w14:textId="747685E5" w:rsidR="00EB3961" w:rsidRDefault="00EB3961" w:rsidP="00EB3961">
      <w:pPr>
        <w:spacing w:before="0" w:after="0" w:line="240" w:lineRule="auto"/>
        <w:rPr>
          <w:b/>
          <w:bCs/>
          <w:color w:val="FFFFFF" w:themeColor="background1"/>
        </w:rPr>
      </w:pPr>
    </w:p>
    <w:p w14:paraId="01FBA8D7" w14:textId="2E890351" w:rsidR="001772C6" w:rsidRDefault="001772C6" w:rsidP="00EB3961">
      <w:pPr>
        <w:spacing w:before="0" w:after="0" w:line="240" w:lineRule="auto"/>
        <w:rPr>
          <w:b/>
          <w:bCs/>
          <w:color w:val="FFFFFF" w:themeColor="background1"/>
        </w:rPr>
      </w:pPr>
    </w:p>
    <w:p w14:paraId="4ED59C00" w14:textId="73CE7ECB" w:rsidR="001772C6" w:rsidRDefault="001772C6" w:rsidP="00EB3961">
      <w:pPr>
        <w:spacing w:before="0" w:after="0" w:line="240" w:lineRule="auto"/>
        <w:rPr>
          <w:b/>
          <w:bCs/>
          <w:color w:val="FFFFFF" w:themeColor="background1"/>
        </w:rPr>
      </w:pPr>
    </w:p>
    <w:p w14:paraId="53E326EF" w14:textId="77777777" w:rsidR="001772C6" w:rsidRDefault="001772C6" w:rsidP="00EB3961">
      <w:pPr>
        <w:spacing w:before="0" w:after="0" w:line="240" w:lineRule="auto"/>
        <w:rPr>
          <w:b/>
          <w:bCs/>
          <w:color w:val="FFFFFF" w:themeColor="background1"/>
        </w:rPr>
      </w:pPr>
    </w:p>
    <w:tbl>
      <w:tblPr>
        <w:tblW w:w="8527" w:type="dxa"/>
        <w:tblLook w:val="04A0" w:firstRow="1" w:lastRow="0" w:firstColumn="1" w:lastColumn="0" w:noHBand="0" w:noVBand="1"/>
      </w:tblPr>
      <w:tblGrid>
        <w:gridCol w:w="3861"/>
        <w:gridCol w:w="4666"/>
      </w:tblGrid>
      <w:tr w:rsidR="00660645" w:rsidRPr="00660645" w14:paraId="714F3D51" w14:textId="77777777" w:rsidTr="00660645">
        <w:trPr>
          <w:trHeight w:val="390"/>
        </w:trPr>
        <w:tc>
          <w:tcPr>
            <w:tcW w:w="3861" w:type="dxa"/>
            <w:tcBorders>
              <w:top w:val="nil"/>
              <w:left w:val="nil"/>
              <w:bottom w:val="nil"/>
              <w:right w:val="nil"/>
            </w:tcBorders>
            <w:shd w:val="clear" w:color="4CB5D3" w:fill="4CB5D3"/>
            <w:noWrap/>
            <w:vAlign w:val="bottom"/>
            <w:hideMark/>
          </w:tcPr>
          <w:p w14:paraId="70F4735F" w14:textId="77777777" w:rsidR="00660645" w:rsidRPr="00660645" w:rsidRDefault="00660645" w:rsidP="00660645">
            <w:pPr>
              <w:spacing w:before="0" w:after="0" w:line="240" w:lineRule="auto"/>
              <w:outlineLvl w:val="0"/>
              <w:rPr>
                <w:rFonts w:ascii="Franklin Gothic Book" w:eastAsia="Times New Roman" w:hAnsi="Franklin Gothic Book" w:cs="Times New Roman"/>
                <w:b/>
                <w:bCs/>
                <w:color w:val="FFFFFF"/>
                <w:sz w:val="28"/>
                <w:szCs w:val="28"/>
              </w:rPr>
            </w:pPr>
            <w:bookmarkStart w:id="332" w:name="_Toc516579766"/>
            <w:r w:rsidRPr="00660645">
              <w:rPr>
                <w:rFonts w:ascii="Franklin Gothic Book" w:eastAsia="Times New Roman" w:hAnsi="Franklin Gothic Book" w:cs="Times New Roman"/>
                <w:b/>
                <w:bCs/>
                <w:color w:val="FFFFFF"/>
                <w:sz w:val="28"/>
                <w:szCs w:val="28"/>
              </w:rPr>
              <w:t>Grief_Counselor_Adoption_V</w:t>
            </w:r>
            <w:bookmarkEnd w:id="332"/>
          </w:p>
        </w:tc>
        <w:tc>
          <w:tcPr>
            <w:tcW w:w="4666" w:type="dxa"/>
            <w:tcBorders>
              <w:top w:val="nil"/>
              <w:left w:val="nil"/>
              <w:bottom w:val="nil"/>
              <w:right w:val="nil"/>
            </w:tcBorders>
            <w:shd w:val="clear" w:color="4CB5D3" w:fill="4CB5D3"/>
            <w:noWrap/>
            <w:vAlign w:val="bottom"/>
            <w:hideMark/>
          </w:tcPr>
          <w:p w14:paraId="6CFAEC7C" w14:textId="77777777" w:rsidR="00660645" w:rsidRPr="00660645" w:rsidRDefault="00660645" w:rsidP="00660645">
            <w:pPr>
              <w:spacing w:before="0" w:after="0" w:line="240" w:lineRule="auto"/>
              <w:outlineLvl w:val="0"/>
              <w:rPr>
                <w:rFonts w:ascii="Franklin Gothic Book" w:eastAsia="Times New Roman" w:hAnsi="Franklin Gothic Book" w:cs="Times New Roman"/>
                <w:b/>
                <w:bCs/>
                <w:color w:val="FFFFFF"/>
                <w:sz w:val="28"/>
                <w:szCs w:val="28"/>
              </w:rPr>
            </w:pPr>
            <w:bookmarkStart w:id="333" w:name="_Toc516579767"/>
            <w:r w:rsidRPr="00660645">
              <w:rPr>
                <w:rFonts w:ascii="Franklin Gothic Book" w:eastAsia="Times New Roman" w:hAnsi="Franklin Gothic Book" w:cs="Times New Roman"/>
                <w:b/>
                <w:bCs/>
                <w:color w:val="FFFFFF"/>
                <w:sz w:val="28"/>
                <w:szCs w:val="28"/>
              </w:rPr>
              <w:t>View</w:t>
            </w:r>
            <w:bookmarkEnd w:id="333"/>
          </w:p>
        </w:tc>
      </w:tr>
      <w:tr w:rsidR="00660645" w:rsidRPr="00660645" w14:paraId="7CF1C5AC" w14:textId="77777777" w:rsidTr="00660645">
        <w:trPr>
          <w:trHeight w:val="315"/>
        </w:trPr>
        <w:tc>
          <w:tcPr>
            <w:tcW w:w="3861" w:type="dxa"/>
            <w:tcBorders>
              <w:top w:val="nil"/>
              <w:left w:val="nil"/>
              <w:bottom w:val="single" w:sz="8" w:space="0" w:color="FFFFFF"/>
              <w:right w:val="nil"/>
            </w:tcBorders>
            <w:shd w:val="clear" w:color="000000" w:fill="000000"/>
            <w:noWrap/>
            <w:vAlign w:val="bottom"/>
            <w:hideMark/>
          </w:tcPr>
          <w:p w14:paraId="07F03867" w14:textId="77777777" w:rsidR="00660645" w:rsidRPr="00660645" w:rsidRDefault="00660645" w:rsidP="00660645">
            <w:pPr>
              <w:spacing w:before="0" w:after="0" w:line="240" w:lineRule="auto"/>
              <w:outlineLvl w:val="1"/>
              <w:rPr>
                <w:rFonts w:ascii="Franklin Gothic Book" w:eastAsia="Times New Roman" w:hAnsi="Franklin Gothic Book" w:cs="Times New Roman"/>
                <w:b/>
                <w:bCs/>
                <w:color w:val="FFFFFF"/>
                <w:sz w:val="22"/>
                <w:szCs w:val="22"/>
              </w:rPr>
            </w:pPr>
            <w:bookmarkStart w:id="334" w:name="_Toc516579768"/>
            <w:r w:rsidRPr="00660645">
              <w:rPr>
                <w:rFonts w:ascii="Franklin Gothic Book" w:eastAsia="Times New Roman" w:hAnsi="Franklin Gothic Book" w:cs="Times New Roman"/>
                <w:b/>
                <w:bCs/>
                <w:color w:val="FFFFFF"/>
                <w:sz w:val="22"/>
                <w:szCs w:val="22"/>
              </w:rPr>
              <w:t>Fields</w:t>
            </w:r>
            <w:bookmarkEnd w:id="334"/>
          </w:p>
        </w:tc>
        <w:tc>
          <w:tcPr>
            <w:tcW w:w="4666" w:type="dxa"/>
            <w:tcBorders>
              <w:top w:val="nil"/>
              <w:left w:val="nil"/>
              <w:bottom w:val="single" w:sz="8" w:space="0" w:color="FFFFFF"/>
              <w:right w:val="nil"/>
            </w:tcBorders>
            <w:shd w:val="clear" w:color="000000" w:fill="000000"/>
            <w:noWrap/>
            <w:vAlign w:val="bottom"/>
            <w:hideMark/>
          </w:tcPr>
          <w:p w14:paraId="25B07128" w14:textId="77777777" w:rsidR="00660645" w:rsidRPr="00660645" w:rsidRDefault="00660645" w:rsidP="00660645">
            <w:pPr>
              <w:spacing w:before="0" w:after="0" w:line="240" w:lineRule="auto"/>
              <w:outlineLvl w:val="1"/>
              <w:rPr>
                <w:rFonts w:ascii="Franklin Gothic Book" w:eastAsia="Times New Roman" w:hAnsi="Franklin Gothic Book" w:cs="Times New Roman"/>
                <w:b/>
                <w:bCs/>
                <w:color w:val="FFFFFF"/>
                <w:sz w:val="22"/>
                <w:szCs w:val="22"/>
              </w:rPr>
            </w:pPr>
            <w:bookmarkStart w:id="335" w:name="_Toc516579769"/>
            <w:r w:rsidRPr="00660645">
              <w:rPr>
                <w:rFonts w:ascii="Franklin Gothic Book" w:eastAsia="Times New Roman" w:hAnsi="Franklin Gothic Book" w:cs="Times New Roman"/>
                <w:b/>
                <w:bCs/>
                <w:color w:val="FFFFFF"/>
                <w:sz w:val="22"/>
                <w:szCs w:val="22"/>
              </w:rPr>
              <w:t>Notes</w:t>
            </w:r>
            <w:bookmarkEnd w:id="335"/>
          </w:p>
        </w:tc>
      </w:tr>
      <w:tr w:rsidR="00660645" w:rsidRPr="00660645" w14:paraId="5050488E" w14:textId="77777777" w:rsidTr="00660645">
        <w:trPr>
          <w:trHeight w:val="315"/>
        </w:trPr>
        <w:tc>
          <w:tcPr>
            <w:tcW w:w="3861" w:type="dxa"/>
            <w:tcBorders>
              <w:top w:val="nil"/>
              <w:left w:val="nil"/>
              <w:bottom w:val="nil"/>
              <w:right w:val="nil"/>
            </w:tcBorders>
            <w:shd w:val="clear" w:color="2B8FAC" w:fill="2B8FAC"/>
            <w:vAlign w:val="center"/>
            <w:hideMark/>
          </w:tcPr>
          <w:p w14:paraId="623955E3"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bookmarkStart w:id="336" w:name="_Toc516579770"/>
            <w:r w:rsidRPr="00660645">
              <w:rPr>
                <w:rFonts w:ascii="Franklin Gothic Book" w:eastAsia="Times New Roman" w:hAnsi="Franklin Gothic Book" w:cs="Times New Roman"/>
                <w:color w:val="FFFFFF"/>
                <w:sz w:val="22"/>
                <w:szCs w:val="22"/>
              </w:rPr>
              <w:t>Parent_First</w:t>
            </w:r>
            <w:bookmarkEnd w:id="336"/>
          </w:p>
        </w:tc>
        <w:tc>
          <w:tcPr>
            <w:tcW w:w="4666" w:type="dxa"/>
            <w:tcBorders>
              <w:top w:val="nil"/>
              <w:left w:val="nil"/>
              <w:bottom w:val="nil"/>
              <w:right w:val="nil"/>
            </w:tcBorders>
            <w:shd w:val="clear" w:color="2B8FAC" w:fill="2B8FAC"/>
            <w:vAlign w:val="center"/>
            <w:hideMark/>
          </w:tcPr>
          <w:p w14:paraId="4CA0CFCA"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p>
        </w:tc>
      </w:tr>
      <w:tr w:rsidR="00660645" w:rsidRPr="00660645" w14:paraId="6F81F48E" w14:textId="77777777" w:rsidTr="00660645">
        <w:trPr>
          <w:trHeight w:val="315"/>
        </w:trPr>
        <w:tc>
          <w:tcPr>
            <w:tcW w:w="3861" w:type="dxa"/>
            <w:tcBorders>
              <w:top w:val="nil"/>
              <w:left w:val="nil"/>
              <w:bottom w:val="nil"/>
              <w:right w:val="nil"/>
            </w:tcBorders>
            <w:shd w:val="clear" w:color="4CB5D3" w:fill="4CB5D3"/>
            <w:vAlign w:val="center"/>
            <w:hideMark/>
          </w:tcPr>
          <w:p w14:paraId="32FC5710"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bookmarkStart w:id="337" w:name="_Toc516579771"/>
            <w:r w:rsidRPr="00660645">
              <w:rPr>
                <w:rFonts w:ascii="Franklin Gothic Book" w:eastAsia="Times New Roman" w:hAnsi="Franklin Gothic Book" w:cs="Times New Roman"/>
                <w:color w:val="FFFFFF"/>
                <w:sz w:val="22"/>
                <w:szCs w:val="22"/>
              </w:rPr>
              <w:t>PetID</w:t>
            </w:r>
            <w:bookmarkEnd w:id="337"/>
          </w:p>
        </w:tc>
        <w:tc>
          <w:tcPr>
            <w:tcW w:w="4666" w:type="dxa"/>
            <w:tcBorders>
              <w:top w:val="nil"/>
              <w:left w:val="nil"/>
              <w:bottom w:val="nil"/>
              <w:right w:val="nil"/>
            </w:tcBorders>
            <w:shd w:val="clear" w:color="4CB5D3" w:fill="4CB5D3"/>
            <w:vAlign w:val="center"/>
            <w:hideMark/>
          </w:tcPr>
          <w:p w14:paraId="15A4D4BC"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p>
        </w:tc>
      </w:tr>
      <w:tr w:rsidR="00660645" w:rsidRPr="00660645" w14:paraId="64A74BA0" w14:textId="77777777" w:rsidTr="00660645">
        <w:trPr>
          <w:trHeight w:val="315"/>
        </w:trPr>
        <w:tc>
          <w:tcPr>
            <w:tcW w:w="3861" w:type="dxa"/>
            <w:tcBorders>
              <w:top w:val="nil"/>
              <w:left w:val="nil"/>
              <w:bottom w:val="nil"/>
              <w:right w:val="nil"/>
            </w:tcBorders>
            <w:shd w:val="clear" w:color="2B8FAC" w:fill="2B8FAC"/>
            <w:vAlign w:val="center"/>
            <w:hideMark/>
          </w:tcPr>
          <w:p w14:paraId="678FD7A1"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bookmarkStart w:id="338" w:name="_Toc516579772"/>
            <w:r w:rsidRPr="00660645">
              <w:rPr>
                <w:rFonts w:ascii="Franklin Gothic Book" w:eastAsia="Times New Roman" w:hAnsi="Franklin Gothic Book" w:cs="Times New Roman"/>
                <w:color w:val="FFFFFF"/>
                <w:sz w:val="22"/>
                <w:szCs w:val="22"/>
              </w:rPr>
              <w:t>SpeciesID</w:t>
            </w:r>
            <w:bookmarkEnd w:id="338"/>
          </w:p>
        </w:tc>
        <w:tc>
          <w:tcPr>
            <w:tcW w:w="4666" w:type="dxa"/>
            <w:tcBorders>
              <w:top w:val="nil"/>
              <w:left w:val="nil"/>
              <w:bottom w:val="nil"/>
              <w:right w:val="nil"/>
            </w:tcBorders>
            <w:shd w:val="clear" w:color="2B8FAC" w:fill="2B8FAC"/>
            <w:vAlign w:val="center"/>
            <w:hideMark/>
          </w:tcPr>
          <w:p w14:paraId="145038FF"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p>
        </w:tc>
      </w:tr>
      <w:tr w:rsidR="00660645" w:rsidRPr="00660645" w14:paraId="75DAF7EB" w14:textId="77777777" w:rsidTr="00660645">
        <w:trPr>
          <w:trHeight w:val="315"/>
        </w:trPr>
        <w:tc>
          <w:tcPr>
            <w:tcW w:w="3861" w:type="dxa"/>
            <w:tcBorders>
              <w:top w:val="nil"/>
              <w:left w:val="nil"/>
              <w:bottom w:val="nil"/>
              <w:right w:val="nil"/>
            </w:tcBorders>
            <w:shd w:val="clear" w:color="4CB5D3" w:fill="4CB5D3"/>
            <w:vAlign w:val="center"/>
            <w:hideMark/>
          </w:tcPr>
          <w:p w14:paraId="010D33C9"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bookmarkStart w:id="339" w:name="_Toc516579773"/>
            <w:r w:rsidRPr="00660645">
              <w:rPr>
                <w:rFonts w:ascii="Franklin Gothic Book" w:eastAsia="Times New Roman" w:hAnsi="Franklin Gothic Book" w:cs="Times New Roman"/>
                <w:color w:val="FFFFFF"/>
                <w:sz w:val="22"/>
                <w:szCs w:val="22"/>
              </w:rPr>
              <w:t>BreedID</w:t>
            </w:r>
            <w:bookmarkEnd w:id="339"/>
          </w:p>
        </w:tc>
        <w:tc>
          <w:tcPr>
            <w:tcW w:w="4666" w:type="dxa"/>
            <w:tcBorders>
              <w:top w:val="nil"/>
              <w:left w:val="nil"/>
              <w:bottom w:val="nil"/>
              <w:right w:val="nil"/>
            </w:tcBorders>
            <w:shd w:val="clear" w:color="4CB5D3" w:fill="4CB5D3"/>
            <w:vAlign w:val="center"/>
            <w:hideMark/>
          </w:tcPr>
          <w:p w14:paraId="728866C1"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p>
        </w:tc>
      </w:tr>
      <w:tr w:rsidR="00660645" w:rsidRPr="00660645" w14:paraId="2EE15DB2" w14:textId="77777777" w:rsidTr="00660645">
        <w:trPr>
          <w:trHeight w:val="315"/>
        </w:trPr>
        <w:tc>
          <w:tcPr>
            <w:tcW w:w="3861" w:type="dxa"/>
            <w:tcBorders>
              <w:top w:val="nil"/>
              <w:left w:val="nil"/>
              <w:bottom w:val="nil"/>
              <w:right w:val="nil"/>
            </w:tcBorders>
            <w:shd w:val="clear" w:color="2B8FAC" w:fill="2B8FAC"/>
            <w:vAlign w:val="center"/>
            <w:hideMark/>
          </w:tcPr>
          <w:p w14:paraId="6C65D6D9"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bookmarkStart w:id="340" w:name="_Toc516579774"/>
            <w:r w:rsidRPr="00660645">
              <w:rPr>
                <w:rFonts w:ascii="Franklin Gothic Book" w:eastAsia="Times New Roman" w:hAnsi="Franklin Gothic Book" w:cs="Times New Roman"/>
                <w:color w:val="FFFFFF"/>
                <w:sz w:val="22"/>
                <w:szCs w:val="22"/>
              </w:rPr>
              <w:t>GenderID</w:t>
            </w:r>
            <w:bookmarkEnd w:id="340"/>
          </w:p>
        </w:tc>
        <w:tc>
          <w:tcPr>
            <w:tcW w:w="4666" w:type="dxa"/>
            <w:tcBorders>
              <w:top w:val="nil"/>
              <w:left w:val="nil"/>
              <w:bottom w:val="nil"/>
              <w:right w:val="nil"/>
            </w:tcBorders>
            <w:shd w:val="clear" w:color="2B8FAC" w:fill="2B8FAC"/>
            <w:vAlign w:val="center"/>
            <w:hideMark/>
          </w:tcPr>
          <w:p w14:paraId="19F03301"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p>
        </w:tc>
      </w:tr>
      <w:tr w:rsidR="00660645" w:rsidRPr="00660645" w14:paraId="2EEBEF49" w14:textId="77777777" w:rsidTr="00660645">
        <w:trPr>
          <w:trHeight w:val="315"/>
        </w:trPr>
        <w:tc>
          <w:tcPr>
            <w:tcW w:w="3861" w:type="dxa"/>
            <w:tcBorders>
              <w:top w:val="nil"/>
              <w:left w:val="nil"/>
              <w:bottom w:val="nil"/>
              <w:right w:val="nil"/>
            </w:tcBorders>
            <w:shd w:val="clear" w:color="4CB5D3" w:fill="4CB5D3"/>
            <w:vAlign w:val="center"/>
            <w:hideMark/>
          </w:tcPr>
          <w:p w14:paraId="16D42F36"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bookmarkStart w:id="341" w:name="_Toc516579775"/>
            <w:r w:rsidRPr="00660645">
              <w:rPr>
                <w:rFonts w:ascii="Franklin Gothic Book" w:eastAsia="Times New Roman" w:hAnsi="Franklin Gothic Book" w:cs="Times New Roman"/>
                <w:color w:val="FFFFFF"/>
                <w:sz w:val="22"/>
                <w:szCs w:val="22"/>
              </w:rPr>
              <w:t>Coloring</w:t>
            </w:r>
            <w:bookmarkEnd w:id="341"/>
          </w:p>
        </w:tc>
        <w:tc>
          <w:tcPr>
            <w:tcW w:w="4666" w:type="dxa"/>
            <w:tcBorders>
              <w:top w:val="nil"/>
              <w:left w:val="nil"/>
              <w:bottom w:val="nil"/>
              <w:right w:val="nil"/>
            </w:tcBorders>
            <w:shd w:val="clear" w:color="4CB5D3" w:fill="4CB5D3"/>
            <w:vAlign w:val="center"/>
            <w:hideMark/>
          </w:tcPr>
          <w:p w14:paraId="6523F146"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p>
        </w:tc>
      </w:tr>
      <w:tr w:rsidR="00660645" w:rsidRPr="00660645" w14:paraId="50CFA6C1" w14:textId="77777777" w:rsidTr="00660645">
        <w:trPr>
          <w:trHeight w:val="315"/>
        </w:trPr>
        <w:tc>
          <w:tcPr>
            <w:tcW w:w="3861" w:type="dxa"/>
            <w:tcBorders>
              <w:top w:val="nil"/>
              <w:left w:val="nil"/>
              <w:bottom w:val="nil"/>
              <w:right w:val="nil"/>
            </w:tcBorders>
            <w:shd w:val="clear" w:color="auto" w:fill="auto"/>
            <w:noWrap/>
            <w:vAlign w:val="bottom"/>
            <w:hideMark/>
          </w:tcPr>
          <w:p w14:paraId="2C4789BB" w14:textId="77777777" w:rsidR="00660645" w:rsidRPr="00660645" w:rsidRDefault="00660645" w:rsidP="00660645">
            <w:pPr>
              <w:spacing w:before="0" w:after="0" w:line="240" w:lineRule="auto"/>
              <w:outlineLvl w:val="1"/>
              <w:rPr>
                <w:rFonts w:ascii="Times New Roman" w:eastAsia="Times New Roman" w:hAnsi="Times New Roman" w:cs="Times New Roman"/>
              </w:rPr>
            </w:pPr>
          </w:p>
        </w:tc>
        <w:tc>
          <w:tcPr>
            <w:tcW w:w="4666" w:type="dxa"/>
            <w:tcBorders>
              <w:top w:val="nil"/>
              <w:left w:val="nil"/>
              <w:bottom w:val="nil"/>
              <w:right w:val="nil"/>
            </w:tcBorders>
            <w:shd w:val="clear" w:color="auto" w:fill="auto"/>
            <w:noWrap/>
            <w:vAlign w:val="bottom"/>
            <w:hideMark/>
          </w:tcPr>
          <w:p w14:paraId="4F7B85FA" w14:textId="77777777" w:rsidR="00660645" w:rsidRPr="00660645" w:rsidRDefault="00660645" w:rsidP="00660645">
            <w:pPr>
              <w:spacing w:before="0" w:after="0" w:line="240" w:lineRule="auto"/>
              <w:outlineLvl w:val="1"/>
              <w:rPr>
                <w:rFonts w:ascii="Times New Roman" w:eastAsia="Times New Roman" w:hAnsi="Times New Roman" w:cs="Times New Roman"/>
              </w:rPr>
            </w:pPr>
          </w:p>
        </w:tc>
      </w:tr>
      <w:tr w:rsidR="00660645" w:rsidRPr="00660645" w14:paraId="2B17B9B1" w14:textId="77777777" w:rsidTr="00660645">
        <w:trPr>
          <w:trHeight w:val="390"/>
        </w:trPr>
        <w:tc>
          <w:tcPr>
            <w:tcW w:w="3861" w:type="dxa"/>
            <w:tcBorders>
              <w:top w:val="nil"/>
              <w:left w:val="nil"/>
              <w:bottom w:val="nil"/>
              <w:right w:val="nil"/>
            </w:tcBorders>
            <w:shd w:val="clear" w:color="4CB5D3" w:fill="4CB5D3"/>
            <w:noWrap/>
            <w:vAlign w:val="bottom"/>
            <w:hideMark/>
          </w:tcPr>
          <w:p w14:paraId="493D1946" w14:textId="77777777" w:rsidR="00660645" w:rsidRPr="00660645" w:rsidRDefault="00660645" w:rsidP="00660645">
            <w:pPr>
              <w:spacing w:before="0" w:after="0" w:line="240" w:lineRule="auto"/>
              <w:outlineLvl w:val="0"/>
              <w:rPr>
                <w:rFonts w:ascii="Franklin Gothic Book" w:eastAsia="Times New Roman" w:hAnsi="Franklin Gothic Book" w:cs="Times New Roman"/>
                <w:b/>
                <w:bCs/>
                <w:color w:val="FFFFFF"/>
                <w:sz w:val="28"/>
                <w:szCs w:val="28"/>
              </w:rPr>
            </w:pPr>
            <w:bookmarkStart w:id="342" w:name="_Toc516579776"/>
            <w:r w:rsidRPr="00660645">
              <w:rPr>
                <w:rFonts w:ascii="Franklin Gothic Book" w:eastAsia="Times New Roman" w:hAnsi="Franklin Gothic Book" w:cs="Times New Roman"/>
                <w:b/>
                <w:bCs/>
                <w:color w:val="FFFFFF"/>
                <w:sz w:val="28"/>
                <w:szCs w:val="28"/>
              </w:rPr>
              <w:t>Patient_Check_In_V</w:t>
            </w:r>
            <w:bookmarkEnd w:id="342"/>
          </w:p>
        </w:tc>
        <w:tc>
          <w:tcPr>
            <w:tcW w:w="4666" w:type="dxa"/>
            <w:tcBorders>
              <w:top w:val="nil"/>
              <w:left w:val="nil"/>
              <w:bottom w:val="nil"/>
              <w:right w:val="nil"/>
            </w:tcBorders>
            <w:shd w:val="clear" w:color="4CB5D3" w:fill="4CB5D3"/>
            <w:noWrap/>
            <w:vAlign w:val="bottom"/>
            <w:hideMark/>
          </w:tcPr>
          <w:p w14:paraId="47FF6021" w14:textId="77777777" w:rsidR="00660645" w:rsidRPr="00660645" w:rsidRDefault="00660645" w:rsidP="00660645">
            <w:pPr>
              <w:spacing w:before="0" w:after="0" w:line="240" w:lineRule="auto"/>
              <w:outlineLvl w:val="0"/>
              <w:rPr>
                <w:rFonts w:ascii="Franklin Gothic Book" w:eastAsia="Times New Roman" w:hAnsi="Franklin Gothic Book" w:cs="Times New Roman"/>
                <w:b/>
                <w:bCs/>
                <w:color w:val="FFFFFF"/>
                <w:sz w:val="28"/>
                <w:szCs w:val="28"/>
              </w:rPr>
            </w:pPr>
            <w:bookmarkStart w:id="343" w:name="_Toc516579777"/>
            <w:r w:rsidRPr="00660645">
              <w:rPr>
                <w:rFonts w:ascii="Franklin Gothic Book" w:eastAsia="Times New Roman" w:hAnsi="Franklin Gothic Book" w:cs="Times New Roman"/>
                <w:b/>
                <w:bCs/>
                <w:color w:val="FFFFFF"/>
                <w:sz w:val="28"/>
                <w:szCs w:val="28"/>
              </w:rPr>
              <w:t>View</w:t>
            </w:r>
            <w:bookmarkEnd w:id="343"/>
          </w:p>
        </w:tc>
      </w:tr>
      <w:tr w:rsidR="00660645" w:rsidRPr="00660645" w14:paraId="1DC32C41" w14:textId="77777777" w:rsidTr="00660645">
        <w:trPr>
          <w:trHeight w:val="315"/>
        </w:trPr>
        <w:tc>
          <w:tcPr>
            <w:tcW w:w="3861" w:type="dxa"/>
            <w:tcBorders>
              <w:top w:val="nil"/>
              <w:left w:val="nil"/>
              <w:bottom w:val="single" w:sz="8" w:space="0" w:color="FFFFFF"/>
              <w:right w:val="nil"/>
            </w:tcBorders>
            <w:shd w:val="clear" w:color="000000" w:fill="000000"/>
            <w:noWrap/>
            <w:vAlign w:val="bottom"/>
            <w:hideMark/>
          </w:tcPr>
          <w:p w14:paraId="483B7DC3" w14:textId="77777777" w:rsidR="00660645" w:rsidRPr="00660645" w:rsidRDefault="00660645" w:rsidP="00660645">
            <w:pPr>
              <w:spacing w:before="0" w:after="0" w:line="240" w:lineRule="auto"/>
              <w:outlineLvl w:val="1"/>
              <w:rPr>
                <w:rFonts w:ascii="Franklin Gothic Book" w:eastAsia="Times New Roman" w:hAnsi="Franklin Gothic Book" w:cs="Times New Roman"/>
                <w:b/>
                <w:bCs/>
                <w:color w:val="FFFFFF"/>
                <w:sz w:val="22"/>
                <w:szCs w:val="22"/>
              </w:rPr>
            </w:pPr>
            <w:bookmarkStart w:id="344" w:name="_Toc516579778"/>
            <w:r w:rsidRPr="00660645">
              <w:rPr>
                <w:rFonts w:ascii="Franklin Gothic Book" w:eastAsia="Times New Roman" w:hAnsi="Franklin Gothic Book" w:cs="Times New Roman"/>
                <w:b/>
                <w:bCs/>
                <w:color w:val="FFFFFF"/>
                <w:sz w:val="22"/>
                <w:szCs w:val="22"/>
              </w:rPr>
              <w:t>Fields</w:t>
            </w:r>
            <w:bookmarkEnd w:id="344"/>
          </w:p>
        </w:tc>
        <w:tc>
          <w:tcPr>
            <w:tcW w:w="4666" w:type="dxa"/>
            <w:tcBorders>
              <w:top w:val="nil"/>
              <w:left w:val="nil"/>
              <w:bottom w:val="single" w:sz="8" w:space="0" w:color="FFFFFF"/>
              <w:right w:val="nil"/>
            </w:tcBorders>
            <w:shd w:val="clear" w:color="000000" w:fill="000000"/>
            <w:noWrap/>
            <w:vAlign w:val="bottom"/>
            <w:hideMark/>
          </w:tcPr>
          <w:p w14:paraId="2D54801A" w14:textId="77777777" w:rsidR="00660645" w:rsidRPr="00660645" w:rsidRDefault="00660645" w:rsidP="00660645">
            <w:pPr>
              <w:spacing w:before="0" w:after="0" w:line="240" w:lineRule="auto"/>
              <w:outlineLvl w:val="1"/>
              <w:rPr>
                <w:rFonts w:ascii="Franklin Gothic Book" w:eastAsia="Times New Roman" w:hAnsi="Franklin Gothic Book" w:cs="Times New Roman"/>
                <w:b/>
                <w:bCs/>
                <w:color w:val="FFFFFF"/>
                <w:sz w:val="22"/>
                <w:szCs w:val="22"/>
              </w:rPr>
            </w:pPr>
            <w:bookmarkStart w:id="345" w:name="_Toc516579779"/>
            <w:r w:rsidRPr="00660645">
              <w:rPr>
                <w:rFonts w:ascii="Franklin Gothic Book" w:eastAsia="Times New Roman" w:hAnsi="Franklin Gothic Book" w:cs="Times New Roman"/>
                <w:b/>
                <w:bCs/>
                <w:color w:val="FFFFFF"/>
                <w:sz w:val="22"/>
                <w:szCs w:val="22"/>
              </w:rPr>
              <w:t>Notes</w:t>
            </w:r>
            <w:bookmarkEnd w:id="345"/>
          </w:p>
        </w:tc>
      </w:tr>
      <w:tr w:rsidR="00660645" w:rsidRPr="00660645" w14:paraId="43E1EC86" w14:textId="77777777" w:rsidTr="00660645">
        <w:trPr>
          <w:trHeight w:val="315"/>
        </w:trPr>
        <w:tc>
          <w:tcPr>
            <w:tcW w:w="3861" w:type="dxa"/>
            <w:tcBorders>
              <w:top w:val="nil"/>
              <w:left w:val="nil"/>
              <w:bottom w:val="nil"/>
              <w:right w:val="nil"/>
            </w:tcBorders>
            <w:shd w:val="clear" w:color="2B8FAC" w:fill="2B8FAC"/>
            <w:noWrap/>
            <w:vAlign w:val="bottom"/>
            <w:hideMark/>
          </w:tcPr>
          <w:p w14:paraId="6385860A"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bookmarkStart w:id="346" w:name="_Toc516579780"/>
            <w:r w:rsidRPr="00660645">
              <w:rPr>
                <w:rFonts w:ascii="Franklin Gothic Book" w:eastAsia="Times New Roman" w:hAnsi="Franklin Gothic Book" w:cs="Times New Roman"/>
                <w:color w:val="FFFFFF"/>
                <w:sz w:val="22"/>
                <w:szCs w:val="22"/>
              </w:rPr>
              <w:t>Pet_First</w:t>
            </w:r>
            <w:bookmarkEnd w:id="346"/>
          </w:p>
        </w:tc>
        <w:tc>
          <w:tcPr>
            <w:tcW w:w="4666" w:type="dxa"/>
            <w:tcBorders>
              <w:top w:val="nil"/>
              <w:left w:val="nil"/>
              <w:bottom w:val="nil"/>
              <w:right w:val="nil"/>
            </w:tcBorders>
            <w:shd w:val="clear" w:color="2B8FAC" w:fill="2B8FAC"/>
            <w:noWrap/>
            <w:vAlign w:val="bottom"/>
            <w:hideMark/>
          </w:tcPr>
          <w:p w14:paraId="147411F7"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p>
        </w:tc>
      </w:tr>
      <w:tr w:rsidR="00660645" w:rsidRPr="00660645" w14:paraId="25A5DF25" w14:textId="77777777" w:rsidTr="00660645">
        <w:trPr>
          <w:trHeight w:val="315"/>
        </w:trPr>
        <w:tc>
          <w:tcPr>
            <w:tcW w:w="3861" w:type="dxa"/>
            <w:tcBorders>
              <w:top w:val="nil"/>
              <w:left w:val="nil"/>
              <w:bottom w:val="nil"/>
              <w:right w:val="nil"/>
            </w:tcBorders>
            <w:shd w:val="clear" w:color="4CB5D3" w:fill="4CB5D3"/>
            <w:noWrap/>
            <w:vAlign w:val="bottom"/>
            <w:hideMark/>
          </w:tcPr>
          <w:p w14:paraId="4D3BA892"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bookmarkStart w:id="347" w:name="_Toc516579781"/>
            <w:r w:rsidRPr="00660645">
              <w:rPr>
                <w:rFonts w:ascii="Franklin Gothic Book" w:eastAsia="Times New Roman" w:hAnsi="Franklin Gothic Book" w:cs="Times New Roman"/>
                <w:color w:val="FFFFFF"/>
                <w:sz w:val="22"/>
                <w:szCs w:val="22"/>
              </w:rPr>
              <w:t>Pet_Middle</w:t>
            </w:r>
            <w:bookmarkEnd w:id="347"/>
          </w:p>
        </w:tc>
        <w:tc>
          <w:tcPr>
            <w:tcW w:w="4666" w:type="dxa"/>
            <w:tcBorders>
              <w:top w:val="nil"/>
              <w:left w:val="nil"/>
              <w:bottom w:val="nil"/>
              <w:right w:val="nil"/>
            </w:tcBorders>
            <w:shd w:val="clear" w:color="4CB5D3" w:fill="4CB5D3"/>
            <w:noWrap/>
            <w:vAlign w:val="bottom"/>
            <w:hideMark/>
          </w:tcPr>
          <w:p w14:paraId="04BEC55B"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p>
        </w:tc>
      </w:tr>
      <w:tr w:rsidR="00660645" w:rsidRPr="00660645" w14:paraId="7FD5B290" w14:textId="77777777" w:rsidTr="00660645">
        <w:trPr>
          <w:trHeight w:val="315"/>
        </w:trPr>
        <w:tc>
          <w:tcPr>
            <w:tcW w:w="3861" w:type="dxa"/>
            <w:tcBorders>
              <w:top w:val="nil"/>
              <w:left w:val="nil"/>
              <w:bottom w:val="nil"/>
              <w:right w:val="nil"/>
            </w:tcBorders>
            <w:shd w:val="clear" w:color="2B8FAC" w:fill="2B8FAC"/>
            <w:noWrap/>
            <w:vAlign w:val="bottom"/>
            <w:hideMark/>
          </w:tcPr>
          <w:p w14:paraId="676E52EC"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bookmarkStart w:id="348" w:name="_Toc516579782"/>
            <w:r w:rsidRPr="00660645">
              <w:rPr>
                <w:rFonts w:ascii="Franklin Gothic Book" w:eastAsia="Times New Roman" w:hAnsi="Franklin Gothic Book" w:cs="Times New Roman"/>
                <w:color w:val="FFFFFF"/>
                <w:sz w:val="22"/>
                <w:szCs w:val="22"/>
              </w:rPr>
              <w:t>Parent_Last</w:t>
            </w:r>
            <w:bookmarkEnd w:id="348"/>
          </w:p>
        </w:tc>
        <w:tc>
          <w:tcPr>
            <w:tcW w:w="4666" w:type="dxa"/>
            <w:tcBorders>
              <w:top w:val="nil"/>
              <w:left w:val="nil"/>
              <w:bottom w:val="nil"/>
              <w:right w:val="nil"/>
            </w:tcBorders>
            <w:shd w:val="clear" w:color="2B8FAC" w:fill="2B8FAC"/>
            <w:noWrap/>
            <w:vAlign w:val="bottom"/>
            <w:hideMark/>
          </w:tcPr>
          <w:p w14:paraId="0E7028B0"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p>
        </w:tc>
      </w:tr>
      <w:tr w:rsidR="00660645" w:rsidRPr="00660645" w14:paraId="4241C332" w14:textId="77777777" w:rsidTr="00660645">
        <w:trPr>
          <w:trHeight w:val="315"/>
        </w:trPr>
        <w:tc>
          <w:tcPr>
            <w:tcW w:w="3861" w:type="dxa"/>
            <w:tcBorders>
              <w:top w:val="nil"/>
              <w:left w:val="nil"/>
              <w:bottom w:val="nil"/>
              <w:right w:val="nil"/>
            </w:tcBorders>
            <w:shd w:val="clear" w:color="4CB5D3" w:fill="4CB5D3"/>
            <w:noWrap/>
            <w:vAlign w:val="bottom"/>
            <w:hideMark/>
          </w:tcPr>
          <w:p w14:paraId="44303B38"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bookmarkStart w:id="349" w:name="_Toc516579783"/>
            <w:r w:rsidRPr="00660645">
              <w:rPr>
                <w:rFonts w:ascii="Franklin Gothic Book" w:eastAsia="Times New Roman" w:hAnsi="Franklin Gothic Book" w:cs="Times New Roman"/>
                <w:color w:val="FFFFFF"/>
                <w:sz w:val="22"/>
                <w:szCs w:val="22"/>
              </w:rPr>
              <w:t>Parent_First</w:t>
            </w:r>
            <w:bookmarkEnd w:id="349"/>
          </w:p>
        </w:tc>
        <w:tc>
          <w:tcPr>
            <w:tcW w:w="4666" w:type="dxa"/>
            <w:tcBorders>
              <w:top w:val="nil"/>
              <w:left w:val="nil"/>
              <w:bottom w:val="nil"/>
              <w:right w:val="nil"/>
            </w:tcBorders>
            <w:shd w:val="clear" w:color="4CB5D3" w:fill="4CB5D3"/>
            <w:noWrap/>
            <w:vAlign w:val="bottom"/>
            <w:hideMark/>
          </w:tcPr>
          <w:p w14:paraId="095CA565"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p>
        </w:tc>
      </w:tr>
      <w:tr w:rsidR="00660645" w:rsidRPr="00660645" w14:paraId="02B41CB3" w14:textId="77777777" w:rsidTr="00660645">
        <w:trPr>
          <w:trHeight w:val="315"/>
        </w:trPr>
        <w:tc>
          <w:tcPr>
            <w:tcW w:w="3861" w:type="dxa"/>
            <w:tcBorders>
              <w:top w:val="nil"/>
              <w:left w:val="nil"/>
              <w:bottom w:val="nil"/>
              <w:right w:val="nil"/>
            </w:tcBorders>
            <w:shd w:val="clear" w:color="2B8FAC" w:fill="2B8FAC"/>
            <w:noWrap/>
            <w:vAlign w:val="bottom"/>
            <w:hideMark/>
          </w:tcPr>
          <w:p w14:paraId="6FEA3525"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bookmarkStart w:id="350" w:name="_Toc516579784"/>
            <w:r w:rsidRPr="00660645">
              <w:rPr>
                <w:rFonts w:ascii="Franklin Gothic Book" w:eastAsia="Times New Roman" w:hAnsi="Franklin Gothic Book" w:cs="Times New Roman"/>
                <w:color w:val="FFFFFF"/>
                <w:sz w:val="22"/>
                <w:szCs w:val="22"/>
              </w:rPr>
              <w:t>Species</w:t>
            </w:r>
            <w:bookmarkEnd w:id="350"/>
          </w:p>
        </w:tc>
        <w:tc>
          <w:tcPr>
            <w:tcW w:w="4666" w:type="dxa"/>
            <w:tcBorders>
              <w:top w:val="nil"/>
              <w:left w:val="nil"/>
              <w:bottom w:val="nil"/>
              <w:right w:val="nil"/>
            </w:tcBorders>
            <w:shd w:val="clear" w:color="2B8FAC" w:fill="2B8FAC"/>
            <w:noWrap/>
            <w:vAlign w:val="bottom"/>
            <w:hideMark/>
          </w:tcPr>
          <w:p w14:paraId="0705C06F"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p>
        </w:tc>
      </w:tr>
      <w:tr w:rsidR="00660645" w:rsidRPr="00660645" w14:paraId="581DBA43" w14:textId="77777777" w:rsidTr="00660645">
        <w:trPr>
          <w:trHeight w:val="315"/>
        </w:trPr>
        <w:tc>
          <w:tcPr>
            <w:tcW w:w="3861" w:type="dxa"/>
            <w:tcBorders>
              <w:top w:val="nil"/>
              <w:left w:val="nil"/>
              <w:bottom w:val="nil"/>
              <w:right w:val="nil"/>
            </w:tcBorders>
            <w:shd w:val="clear" w:color="4CB5D3" w:fill="4CB5D3"/>
            <w:noWrap/>
            <w:vAlign w:val="bottom"/>
            <w:hideMark/>
          </w:tcPr>
          <w:p w14:paraId="52BD9F3F"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bookmarkStart w:id="351" w:name="_Toc516579785"/>
            <w:r w:rsidRPr="00660645">
              <w:rPr>
                <w:rFonts w:ascii="Franklin Gothic Book" w:eastAsia="Times New Roman" w:hAnsi="Franklin Gothic Book" w:cs="Times New Roman"/>
                <w:color w:val="FFFFFF"/>
                <w:sz w:val="22"/>
                <w:szCs w:val="22"/>
              </w:rPr>
              <w:t>Breed</w:t>
            </w:r>
            <w:bookmarkEnd w:id="351"/>
          </w:p>
        </w:tc>
        <w:tc>
          <w:tcPr>
            <w:tcW w:w="4666" w:type="dxa"/>
            <w:tcBorders>
              <w:top w:val="nil"/>
              <w:left w:val="nil"/>
              <w:bottom w:val="nil"/>
              <w:right w:val="nil"/>
            </w:tcBorders>
            <w:shd w:val="clear" w:color="4CB5D3" w:fill="4CB5D3"/>
            <w:noWrap/>
            <w:vAlign w:val="bottom"/>
            <w:hideMark/>
          </w:tcPr>
          <w:p w14:paraId="4F9311C6"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p>
        </w:tc>
      </w:tr>
      <w:tr w:rsidR="00660645" w:rsidRPr="00660645" w14:paraId="2099F5BA" w14:textId="77777777" w:rsidTr="00660645">
        <w:trPr>
          <w:trHeight w:val="945"/>
        </w:trPr>
        <w:tc>
          <w:tcPr>
            <w:tcW w:w="3861" w:type="dxa"/>
            <w:tcBorders>
              <w:top w:val="nil"/>
              <w:left w:val="nil"/>
              <w:bottom w:val="nil"/>
              <w:right w:val="nil"/>
            </w:tcBorders>
            <w:shd w:val="clear" w:color="2B8FAC" w:fill="2B8FAC"/>
            <w:noWrap/>
            <w:vAlign w:val="bottom"/>
            <w:hideMark/>
          </w:tcPr>
          <w:p w14:paraId="077F744F"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bookmarkStart w:id="352" w:name="_Toc516579786"/>
            <w:r w:rsidRPr="00660645">
              <w:rPr>
                <w:rFonts w:ascii="Franklin Gothic Book" w:eastAsia="Times New Roman" w:hAnsi="Franklin Gothic Book" w:cs="Times New Roman"/>
                <w:color w:val="FFFFFF"/>
                <w:sz w:val="22"/>
                <w:szCs w:val="22"/>
              </w:rPr>
              <w:t>Other_Pet_Names</w:t>
            </w:r>
            <w:bookmarkEnd w:id="352"/>
          </w:p>
        </w:tc>
        <w:tc>
          <w:tcPr>
            <w:tcW w:w="4666" w:type="dxa"/>
            <w:tcBorders>
              <w:top w:val="nil"/>
              <w:left w:val="nil"/>
              <w:bottom w:val="nil"/>
              <w:right w:val="nil"/>
            </w:tcBorders>
            <w:shd w:val="clear" w:color="2B8FAC" w:fill="2B8FAC"/>
            <w:vAlign w:val="bottom"/>
            <w:hideMark/>
          </w:tcPr>
          <w:p w14:paraId="3F9DB79E"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bookmarkStart w:id="353" w:name="_Toc516579787"/>
            <w:r w:rsidRPr="00660645">
              <w:rPr>
                <w:rFonts w:ascii="Franklin Gothic Book" w:eastAsia="Times New Roman" w:hAnsi="Franklin Gothic Book" w:cs="Times New Roman"/>
                <w:color w:val="FFFFFF"/>
                <w:sz w:val="22"/>
                <w:szCs w:val="22"/>
              </w:rPr>
              <w:t>May end up getting dropped from the view</w:t>
            </w:r>
            <w:bookmarkEnd w:id="353"/>
          </w:p>
        </w:tc>
      </w:tr>
    </w:tbl>
    <w:p w14:paraId="1FF55DBE" w14:textId="77777777" w:rsidR="001772C6" w:rsidRDefault="001772C6">
      <w:r>
        <w:br w:type="page"/>
      </w:r>
    </w:p>
    <w:tbl>
      <w:tblPr>
        <w:tblW w:w="8527" w:type="dxa"/>
        <w:tblLook w:val="04A0" w:firstRow="1" w:lastRow="0" w:firstColumn="1" w:lastColumn="0" w:noHBand="0" w:noVBand="1"/>
      </w:tblPr>
      <w:tblGrid>
        <w:gridCol w:w="3861"/>
        <w:gridCol w:w="4666"/>
      </w:tblGrid>
      <w:tr w:rsidR="00660645" w:rsidRPr="00660645" w14:paraId="586D9CEE" w14:textId="77777777" w:rsidTr="00660645">
        <w:trPr>
          <w:trHeight w:val="315"/>
        </w:trPr>
        <w:tc>
          <w:tcPr>
            <w:tcW w:w="3861" w:type="dxa"/>
            <w:tcBorders>
              <w:top w:val="nil"/>
              <w:left w:val="nil"/>
              <w:bottom w:val="nil"/>
              <w:right w:val="nil"/>
            </w:tcBorders>
            <w:shd w:val="clear" w:color="auto" w:fill="auto"/>
            <w:noWrap/>
            <w:vAlign w:val="bottom"/>
            <w:hideMark/>
          </w:tcPr>
          <w:p w14:paraId="4D74A56E" w14:textId="4C597BF6"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p>
        </w:tc>
        <w:tc>
          <w:tcPr>
            <w:tcW w:w="4666" w:type="dxa"/>
            <w:tcBorders>
              <w:top w:val="nil"/>
              <w:left w:val="nil"/>
              <w:bottom w:val="nil"/>
              <w:right w:val="nil"/>
            </w:tcBorders>
            <w:shd w:val="clear" w:color="auto" w:fill="auto"/>
            <w:noWrap/>
            <w:vAlign w:val="bottom"/>
            <w:hideMark/>
          </w:tcPr>
          <w:p w14:paraId="0EFB4408" w14:textId="77777777" w:rsidR="00660645" w:rsidRPr="00660645" w:rsidRDefault="00660645" w:rsidP="00660645">
            <w:pPr>
              <w:spacing w:before="0" w:after="0" w:line="240" w:lineRule="auto"/>
              <w:outlineLvl w:val="1"/>
              <w:rPr>
                <w:rFonts w:ascii="Times New Roman" w:eastAsia="Times New Roman" w:hAnsi="Times New Roman" w:cs="Times New Roman"/>
              </w:rPr>
            </w:pPr>
          </w:p>
        </w:tc>
      </w:tr>
      <w:tr w:rsidR="00660645" w:rsidRPr="00660645" w14:paraId="77D67668" w14:textId="77777777" w:rsidTr="00660645">
        <w:trPr>
          <w:trHeight w:val="390"/>
        </w:trPr>
        <w:tc>
          <w:tcPr>
            <w:tcW w:w="3861" w:type="dxa"/>
            <w:tcBorders>
              <w:top w:val="nil"/>
              <w:left w:val="nil"/>
              <w:bottom w:val="nil"/>
              <w:right w:val="nil"/>
            </w:tcBorders>
            <w:shd w:val="clear" w:color="4CB5D3" w:fill="4CB5D3"/>
            <w:noWrap/>
            <w:vAlign w:val="bottom"/>
            <w:hideMark/>
          </w:tcPr>
          <w:p w14:paraId="002A2EE1" w14:textId="77777777" w:rsidR="00660645" w:rsidRPr="00660645" w:rsidRDefault="00660645" w:rsidP="00660645">
            <w:pPr>
              <w:spacing w:before="0" w:after="0" w:line="240" w:lineRule="auto"/>
              <w:outlineLvl w:val="0"/>
              <w:rPr>
                <w:rFonts w:ascii="Franklin Gothic Book" w:eastAsia="Times New Roman" w:hAnsi="Franklin Gothic Book" w:cs="Times New Roman"/>
                <w:b/>
                <w:bCs/>
                <w:color w:val="FFFFFF"/>
                <w:sz w:val="28"/>
                <w:szCs w:val="28"/>
              </w:rPr>
            </w:pPr>
            <w:bookmarkStart w:id="354" w:name="_Toc516579788"/>
            <w:r w:rsidRPr="00660645">
              <w:rPr>
                <w:rFonts w:ascii="Franklin Gothic Book" w:eastAsia="Times New Roman" w:hAnsi="Franklin Gothic Book" w:cs="Times New Roman"/>
                <w:b/>
                <w:bCs/>
                <w:color w:val="FFFFFF"/>
                <w:sz w:val="28"/>
                <w:szCs w:val="28"/>
              </w:rPr>
              <w:t>Pet_Siblings_V</w:t>
            </w:r>
            <w:bookmarkEnd w:id="354"/>
          </w:p>
        </w:tc>
        <w:tc>
          <w:tcPr>
            <w:tcW w:w="4666" w:type="dxa"/>
            <w:tcBorders>
              <w:top w:val="nil"/>
              <w:left w:val="nil"/>
              <w:bottom w:val="nil"/>
              <w:right w:val="nil"/>
            </w:tcBorders>
            <w:shd w:val="clear" w:color="4CB5D3" w:fill="4CB5D3"/>
            <w:noWrap/>
            <w:vAlign w:val="bottom"/>
            <w:hideMark/>
          </w:tcPr>
          <w:p w14:paraId="6D552E19" w14:textId="77777777" w:rsidR="00660645" w:rsidRPr="00660645" w:rsidRDefault="00660645" w:rsidP="00660645">
            <w:pPr>
              <w:spacing w:before="0" w:after="0" w:line="240" w:lineRule="auto"/>
              <w:outlineLvl w:val="0"/>
              <w:rPr>
                <w:rFonts w:ascii="Franklin Gothic Book" w:eastAsia="Times New Roman" w:hAnsi="Franklin Gothic Book" w:cs="Times New Roman"/>
                <w:b/>
                <w:bCs/>
                <w:color w:val="FFFFFF"/>
                <w:sz w:val="28"/>
                <w:szCs w:val="28"/>
              </w:rPr>
            </w:pPr>
            <w:bookmarkStart w:id="355" w:name="_Toc516579789"/>
            <w:r w:rsidRPr="00660645">
              <w:rPr>
                <w:rFonts w:ascii="Franklin Gothic Book" w:eastAsia="Times New Roman" w:hAnsi="Franklin Gothic Book" w:cs="Times New Roman"/>
                <w:b/>
                <w:bCs/>
                <w:color w:val="FFFFFF"/>
                <w:sz w:val="28"/>
                <w:szCs w:val="28"/>
              </w:rPr>
              <w:t>View</w:t>
            </w:r>
            <w:bookmarkEnd w:id="355"/>
          </w:p>
        </w:tc>
      </w:tr>
      <w:tr w:rsidR="00660645" w:rsidRPr="00660645" w14:paraId="36748C05" w14:textId="77777777" w:rsidTr="00660645">
        <w:trPr>
          <w:trHeight w:val="315"/>
        </w:trPr>
        <w:tc>
          <w:tcPr>
            <w:tcW w:w="3861" w:type="dxa"/>
            <w:tcBorders>
              <w:top w:val="nil"/>
              <w:left w:val="nil"/>
              <w:bottom w:val="single" w:sz="8" w:space="0" w:color="FFFFFF"/>
              <w:right w:val="nil"/>
            </w:tcBorders>
            <w:shd w:val="clear" w:color="000000" w:fill="000000"/>
            <w:noWrap/>
            <w:vAlign w:val="bottom"/>
            <w:hideMark/>
          </w:tcPr>
          <w:p w14:paraId="79896FA2" w14:textId="77777777" w:rsidR="00660645" w:rsidRPr="00660645" w:rsidRDefault="00660645" w:rsidP="00660645">
            <w:pPr>
              <w:spacing w:before="0" w:after="0" w:line="240" w:lineRule="auto"/>
              <w:outlineLvl w:val="1"/>
              <w:rPr>
                <w:rFonts w:ascii="Franklin Gothic Book" w:eastAsia="Times New Roman" w:hAnsi="Franklin Gothic Book" w:cs="Times New Roman"/>
                <w:b/>
                <w:bCs/>
                <w:color w:val="FFFFFF"/>
                <w:sz w:val="22"/>
                <w:szCs w:val="22"/>
              </w:rPr>
            </w:pPr>
            <w:bookmarkStart w:id="356" w:name="_Toc516579790"/>
            <w:r w:rsidRPr="00660645">
              <w:rPr>
                <w:rFonts w:ascii="Franklin Gothic Book" w:eastAsia="Times New Roman" w:hAnsi="Franklin Gothic Book" w:cs="Times New Roman"/>
                <w:b/>
                <w:bCs/>
                <w:color w:val="FFFFFF"/>
                <w:sz w:val="22"/>
                <w:szCs w:val="22"/>
              </w:rPr>
              <w:t>Fields</w:t>
            </w:r>
            <w:bookmarkEnd w:id="356"/>
          </w:p>
        </w:tc>
        <w:tc>
          <w:tcPr>
            <w:tcW w:w="4666" w:type="dxa"/>
            <w:tcBorders>
              <w:top w:val="nil"/>
              <w:left w:val="nil"/>
              <w:bottom w:val="single" w:sz="8" w:space="0" w:color="FFFFFF"/>
              <w:right w:val="nil"/>
            </w:tcBorders>
            <w:shd w:val="clear" w:color="000000" w:fill="000000"/>
            <w:noWrap/>
            <w:vAlign w:val="bottom"/>
            <w:hideMark/>
          </w:tcPr>
          <w:p w14:paraId="288CA3CC" w14:textId="77777777" w:rsidR="00660645" w:rsidRPr="00660645" w:rsidRDefault="00660645" w:rsidP="00660645">
            <w:pPr>
              <w:spacing w:before="0" w:after="0" w:line="240" w:lineRule="auto"/>
              <w:outlineLvl w:val="1"/>
              <w:rPr>
                <w:rFonts w:ascii="Franklin Gothic Book" w:eastAsia="Times New Roman" w:hAnsi="Franklin Gothic Book" w:cs="Times New Roman"/>
                <w:b/>
                <w:bCs/>
                <w:color w:val="FFFFFF"/>
                <w:sz w:val="22"/>
                <w:szCs w:val="22"/>
              </w:rPr>
            </w:pPr>
            <w:bookmarkStart w:id="357" w:name="_Toc516579791"/>
            <w:r w:rsidRPr="00660645">
              <w:rPr>
                <w:rFonts w:ascii="Franklin Gothic Book" w:eastAsia="Times New Roman" w:hAnsi="Franklin Gothic Book" w:cs="Times New Roman"/>
                <w:b/>
                <w:bCs/>
                <w:color w:val="FFFFFF"/>
                <w:sz w:val="22"/>
                <w:szCs w:val="22"/>
              </w:rPr>
              <w:t>Notes</w:t>
            </w:r>
            <w:bookmarkEnd w:id="357"/>
          </w:p>
        </w:tc>
      </w:tr>
      <w:tr w:rsidR="00660645" w:rsidRPr="00660645" w14:paraId="46D3644D" w14:textId="77777777" w:rsidTr="00660645">
        <w:trPr>
          <w:trHeight w:val="315"/>
        </w:trPr>
        <w:tc>
          <w:tcPr>
            <w:tcW w:w="3861" w:type="dxa"/>
            <w:tcBorders>
              <w:top w:val="nil"/>
              <w:left w:val="nil"/>
              <w:bottom w:val="nil"/>
              <w:right w:val="nil"/>
            </w:tcBorders>
            <w:shd w:val="clear" w:color="2B8FAC" w:fill="2B8FAC"/>
            <w:noWrap/>
            <w:vAlign w:val="bottom"/>
            <w:hideMark/>
          </w:tcPr>
          <w:p w14:paraId="302C7D86"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bookmarkStart w:id="358" w:name="_Toc516579792"/>
            <w:r w:rsidRPr="00660645">
              <w:rPr>
                <w:rFonts w:ascii="Franklin Gothic Book" w:eastAsia="Times New Roman" w:hAnsi="Franklin Gothic Book" w:cs="Times New Roman"/>
                <w:color w:val="FFFFFF"/>
                <w:sz w:val="22"/>
                <w:szCs w:val="22"/>
              </w:rPr>
              <w:t>OwnerID</w:t>
            </w:r>
            <w:bookmarkEnd w:id="358"/>
          </w:p>
        </w:tc>
        <w:tc>
          <w:tcPr>
            <w:tcW w:w="4666" w:type="dxa"/>
            <w:tcBorders>
              <w:top w:val="nil"/>
              <w:left w:val="nil"/>
              <w:bottom w:val="nil"/>
              <w:right w:val="nil"/>
            </w:tcBorders>
            <w:shd w:val="clear" w:color="2B8FAC" w:fill="2B8FAC"/>
            <w:noWrap/>
            <w:vAlign w:val="bottom"/>
            <w:hideMark/>
          </w:tcPr>
          <w:p w14:paraId="35D85220"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p>
        </w:tc>
      </w:tr>
      <w:tr w:rsidR="00660645" w:rsidRPr="00660645" w14:paraId="6F0DB2B6" w14:textId="77777777" w:rsidTr="00660645">
        <w:trPr>
          <w:trHeight w:val="315"/>
        </w:trPr>
        <w:tc>
          <w:tcPr>
            <w:tcW w:w="3861" w:type="dxa"/>
            <w:tcBorders>
              <w:top w:val="nil"/>
              <w:left w:val="nil"/>
              <w:bottom w:val="nil"/>
              <w:right w:val="nil"/>
            </w:tcBorders>
            <w:shd w:val="clear" w:color="4CB5D3" w:fill="4CB5D3"/>
            <w:noWrap/>
            <w:vAlign w:val="bottom"/>
            <w:hideMark/>
          </w:tcPr>
          <w:p w14:paraId="36BBAD2C"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bookmarkStart w:id="359" w:name="_Toc516579793"/>
            <w:r w:rsidRPr="00660645">
              <w:rPr>
                <w:rFonts w:ascii="Franklin Gothic Book" w:eastAsia="Times New Roman" w:hAnsi="Franklin Gothic Book" w:cs="Times New Roman"/>
                <w:color w:val="FFFFFF"/>
                <w:sz w:val="22"/>
                <w:szCs w:val="22"/>
              </w:rPr>
              <w:t>SpeciesID</w:t>
            </w:r>
            <w:bookmarkEnd w:id="359"/>
          </w:p>
        </w:tc>
        <w:tc>
          <w:tcPr>
            <w:tcW w:w="4666" w:type="dxa"/>
            <w:tcBorders>
              <w:top w:val="nil"/>
              <w:left w:val="nil"/>
              <w:bottom w:val="nil"/>
              <w:right w:val="nil"/>
            </w:tcBorders>
            <w:shd w:val="clear" w:color="4CB5D3" w:fill="4CB5D3"/>
            <w:noWrap/>
            <w:vAlign w:val="bottom"/>
            <w:hideMark/>
          </w:tcPr>
          <w:p w14:paraId="58EF4A99"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p>
        </w:tc>
      </w:tr>
      <w:tr w:rsidR="00660645" w:rsidRPr="00660645" w14:paraId="7ACE83AA" w14:textId="77777777" w:rsidTr="00660645">
        <w:trPr>
          <w:trHeight w:val="315"/>
        </w:trPr>
        <w:tc>
          <w:tcPr>
            <w:tcW w:w="3861" w:type="dxa"/>
            <w:tcBorders>
              <w:top w:val="nil"/>
              <w:left w:val="nil"/>
              <w:bottom w:val="nil"/>
              <w:right w:val="nil"/>
            </w:tcBorders>
            <w:shd w:val="clear" w:color="2B8FAC" w:fill="2B8FAC"/>
            <w:noWrap/>
            <w:vAlign w:val="bottom"/>
            <w:hideMark/>
          </w:tcPr>
          <w:p w14:paraId="7B8DD5DE"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bookmarkStart w:id="360" w:name="_Toc516579794"/>
            <w:r w:rsidRPr="00660645">
              <w:rPr>
                <w:rFonts w:ascii="Franklin Gothic Book" w:eastAsia="Times New Roman" w:hAnsi="Franklin Gothic Book" w:cs="Times New Roman"/>
                <w:color w:val="FFFFFF"/>
                <w:sz w:val="22"/>
                <w:szCs w:val="22"/>
              </w:rPr>
              <w:t>BreedID</w:t>
            </w:r>
            <w:bookmarkEnd w:id="360"/>
          </w:p>
        </w:tc>
        <w:tc>
          <w:tcPr>
            <w:tcW w:w="4666" w:type="dxa"/>
            <w:tcBorders>
              <w:top w:val="nil"/>
              <w:left w:val="nil"/>
              <w:bottom w:val="nil"/>
              <w:right w:val="nil"/>
            </w:tcBorders>
            <w:shd w:val="clear" w:color="2B8FAC" w:fill="2B8FAC"/>
            <w:noWrap/>
            <w:vAlign w:val="bottom"/>
            <w:hideMark/>
          </w:tcPr>
          <w:p w14:paraId="0B529944"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p>
        </w:tc>
      </w:tr>
      <w:tr w:rsidR="00660645" w:rsidRPr="00660645" w14:paraId="618D25A0" w14:textId="77777777" w:rsidTr="00660645">
        <w:trPr>
          <w:trHeight w:val="315"/>
        </w:trPr>
        <w:tc>
          <w:tcPr>
            <w:tcW w:w="3861" w:type="dxa"/>
            <w:tcBorders>
              <w:top w:val="nil"/>
              <w:left w:val="nil"/>
              <w:bottom w:val="nil"/>
              <w:right w:val="nil"/>
            </w:tcBorders>
            <w:shd w:val="clear" w:color="4CB5D3" w:fill="4CB5D3"/>
            <w:noWrap/>
            <w:vAlign w:val="bottom"/>
            <w:hideMark/>
          </w:tcPr>
          <w:p w14:paraId="5F9E1947"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bookmarkStart w:id="361" w:name="_Toc516579795"/>
            <w:r w:rsidRPr="00660645">
              <w:rPr>
                <w:rFonts w:ascii="Franklin Gothic Book" w:eastAsia="Times New Roman" w:hAnsi="Franklin Gothic Book" w:cs="Times New Roman"/>
                <w:color w:val="FFFFFF"/>
                <w:sz w:val="22"/>
                <w:szCs w:val="22"/>
              </w:rPr>
              <w:t>GenderID</w:t>
            </w:r>
            <w:bookmarkEnd w:id="361"/>
          </w:p>
        </w:tc>
        <w:tc>
          <w:tcPr>
            <w:tcW w:w="4666" w:type="dxa"/>
            <w:tcBorders>
              <w:top w:val="nil"/>
              <w:left w:val="nil"/>
              <w:bottom w:val="nil"/>
              <w:right w:val="nil"/>
            </w:tcBorders>
            <w:shd w:val="clear" w:color="4CB5D3" w:fill="4CB5D3"/>
            <w:noWrap/>
            <w:vAlign w:val="bottom"/>
            <w:hideMark/>
          </w:tcPr>
          <w:p w14:paraId="4F3C90D5"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p>
        </w:tc>
      </w:tr>
      <w:tr w:rsidR="00660645" w:rsidRPr="00660645" w14:paraId="65F30219" w14:textId="77777777" w:rsidTr="00660645">
        <w:trPr>
          <w:trHeight w:val="315"/>
        </w:trPr>
        <w:tc>
          <w:tcPr>
            <w:tcW w:w="3861" w:type="dxa"/>
            <w:tcBorders>
              <w:top w:val="nil"/>
              <w:left w:val="nil"/>
              <w:bottom w:val="nil"/>
              <w:right w:val="nil"/>
            </w:tcBorders>
            <w:shd w:val="clear" w:color="2B8FAC" w:fill="2B8FAC"/>
            <w:noWrap/>
            <w:vAlign w:val="bottom"/>
            <w:hideMark/>
          </w:tcPr>
          <w:p w14:paraId="7EE95AB1"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bookmarkStart w:id="362" w:name="_Toc516579796"/>
            <w:r w:rsidRPr="00660645">
              <w:rPr>
                <w:rFonts w:ascii="Franklin Gothic Book" w:eastAsia="Times New Roman" w:hAnsi="Franklin Gothic Book" w:cs="Times New Roman"/>
                <w:color w:val="FFFFFF"/>
                <w:sz w:val="22"/>
                <w:szCs w:val="22"/>
              </w:rPr>
              <w:t>Is_Living</w:t>
            </w:r>
            <w:bookmarkEnd w:id="362"/>
          </w:p>
        </w:tc>
        <w:tc>
          <w:tcPr>
            <w:tcW w:w="4666" w:type="dxa"/>
            <w:tcBorders>
              <w:top w:val="nil"/>
              <w:left w:val="nil"/>
              <w:bottom w:val="nil"/>
              <w:right w:val="nil"/>
            </w:tcBorders>
            <w:shd w:val="clear" w:color="2B8FAC" w:fill="2B8FAC"/>
            <w:noWrap/>
            <w:vAlign w:val="bottom"/>
            <w:hideMark/>
          </w:tcPr>
          <w:p w14:paraId="594923E6"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p>
        </w:tc>
      </w:tr>
      <w:tr w:rsidR="00660645" w:rsidRPr="00660645" w14:paraId="44AFFC8A" w14:textId="77777777" w:rsidTr="00660645">
        <w:trPr>
          <w:trHeight w:val="315"/>
        </w:trPr>
        <w:tc>
          <w:tcPr>
            <w:tcW w:w="3861" w:type="dxa"/>
            <w:tcBorders>
              <w:top w:val="nil"/>
              <w:left w:val="nil"/>
              <w:bottom w:val="nil"/>
              <w:right w:val="nil"/>
            </w:tcBorders>
            <w:shd w:val="clear" w:color="4CB5D3" w:fill="4CB5D3"/>
            <w:noWrap/>
            <w:vAlign w:val="bottom"/>
            <w:hideMark/>
          </w:tcPr>
          <w:p w14:paraId="36A4673A"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bookmarkStart w:id="363" w:name="_Toc516579797"/>
            <w:r w:rsidRPr="00660645">
              <w:rPr>
                <w:rFonts w:ascii="Franklin Gothic Book" w:eastAsia="Times New Roman" w:hAnsi="Franklin Gothic Book" w:cs="Times New Roman"/>
                <w:color w:val="FFFFFF"/>
                <w:sz w:val="22"/>
                <w:szCs w:val="22"/>
              </w:rPr>
              <w:t>Pet_First_Name</w:t>
            </w:r>
            <w:bookmarkEnd w:id="363"/>
          </w:p>
        </w:tc>
        <w:tc>
          <w:tcPr>
            <w:tcW w:w="4666" w:type="dxa"/>
            <w:tcBorders>
              <w:top w:val="nil"/>
              <w:left w:val="nil"/>
              <w:bottom w:val="nil"/>
              <w:right w:val="nil"/>
            </w:tcBorders>
            <w:shd w:val="clear" w:color="4CB5D3" w:fill="4CB5D3"/>
            <w:noWrap/>
            <w:vAlign w:val="bottom"/>
            <w:hideMark/>
          </w:tcPr>
          <w:p w14:paraId="5C18F65C"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p>
        </w:tc>
      </w:tr>
      <w:tr w:rsidR="00660645" w:rsidRPr="00660645" w14:paraId="0D0ADD23" w14:textId="77777777" w:rsidTr="00660645">
        <w:trPr>
          <w:trHeight w:val="315"/>
        </w:trPr>
        <w:tc>
          <w:tcPr>
            <w:tcW w:w="3861" w:type="dxa"/>
            <w:tcBorders>
              <w:top w:val="nil"/>
              <w:left w:val="nil"/>
              <w:bottom w:val="nil"/>
              <w:right w:val="nil"/>
            </w:tcBorders>
            <w:shd w:val="clear" w:color="2B8FAC" w:fill="2B8FAC"/>
            <w:noWrap/>
            <w:vAlign w:val="bottom"/>
            <w:hideMark/>
          </w:tcPr>
          <w:p w14:paraId="2E782129"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bookmarkStart w:id="364" w:name="_Toc516579798"/>
            <w:r w:rsidRPr="00660645">
              <w:rPr>
                <w:rFonts w:ascii="Franklin Gothic Book" w:eastAsia="Times New Roman" w:hAnsi="Franklin Gothic Book" w:cs="Times New Roman"/>
                <w:color w:val="FFFFFF"/>
                <w:sz w:val="22"/>
                <w:szCs w:val="22"/>
              </w:rPr>
              <w:t>Birth_Date</w:t>
            </w:r>
            <w:bookmarkEnd w:id="364"/>
          </w:p>
        </w:tc>
        <w:tc>
          <w:tcPr>
            <w:tcW w:w="4666" w:type="dxa"/>
            <w:tcBorders>
              <w:top w:val="nil"/>
              <w:left w:val="nil"/>
              <w:bottom w:val="nil"/>
              <w:right w:val="nil"/>
            </w:tcBorders>
            <w:shd w:val="clear" w:color="2B8FAC" w:fill="2B8FAC"/>
            <w:noWrap/>
            <w:vAlign w:val="bottom"/>
            <w:hideMark/>
          </w:tcPr>
          <w:p w14:paraId="519CF25E"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p>
        </w:tc>
      </w:tr>
    </w:tbl>
    <w:p w14:paraId="234ABE84" w14:textId="3B7FD4ED" w:rsidR="005F2025" w:rsidRDefault="005F2025">
      <w:pPr>
        <w:rPr>
          <w:b/>
          <w:bCs/>
          <w:color w:val="FFFFFF" w:themeColor="background1"/>
        </w:rPr>
      </w:pPr>
    </w:p>
    <w:p w14:paraId="759B521D" w14:textId="77777777" w:rsidR="005F2025" w:rsidRPr="005F2025" w:rsidRDefault="005F2025" w:rsidP="005F2025">
      <w:pPr>
        <w:spacing w:before="0" w:after="0" w:line="240" w:lineRule="auto"/>
        <w:rPr>
          <w:rFonts w:ascii="Franklin Gothic Book" w:eastAsia="Times New Roman" w:hAnsi="Franklin Gothic Book" w:cs="Times New Roman"/>
          <w:b/>
          <w:bCs/>
          <w:color w:val="411A8A"/>
          <w:sz w:val="28"/>
          <w:szCs w:val="28"/>
        </w:rPr>
      </w:pPr>
      <w:r w:rsidRPr="005F2025">
        <w:rPr>
          <w:rFonts w:ascii="Franklin Gothic Book" w:eastAsia="Times New Roman" w:hAnsi="Franklin Gothic Book" w:cs="Times New Roman"/>
          <w:b/>
          <w:bCs/>
          <w:color w:val="411A8A"/>
          <w:sz w:val="28"/>
          <w:szCs w:val="28"/>
        </w:rPr>
        <w:t>Chart Objects</w:t>
      </w:r>
    </w:p>
    <w:tbl>
      <w:tblPr>
        <w:tblW w:w="11160" w:type="dxa"/>
        <w:tblLook w:val="04A0" w:firstRow="1" w:lastRow="0" w:firstColumn="1" w:lastColumn="0" w:noHBand="0" w:noVBand="1"/>
      </w:tblPr>
      <w:tblGrid>
        <w:gridCol w:w="3176"/>
        <w:gridCol w:w="1535"/>
        <w:gridCol w:w="733"/>
        <w:gridCol w:w="1340"/>
        <w:gridCol w:w="4376"/>
      </w:tblGrid>
      <w:tr w:rsidR="005F2025" w:rsidRPr="005F2025" w14:paraId="3096BA68" w14:textId="77777777" w:rsidTr="005E5135">
        <w:trPr>
          <w:trHeight w:val="390"/>
        </w:trPr>
        <w:tc>
          <w:tcPr>
            <w:tcW w:w="3176" w:type="dxa"/>
            <w:tcBorders>
              <w:top w:val="nil"/>
              <w:left w:val="nil"/>
              <w:bottom w:val="nil"/>
              <w:right w:val="nil"/>
            </w:tcBorders>
            <w:shd w:val="clear" w:color="4CB5D3" w:fill="6226D0"/>
            <w:noWrap/>
            <w:vAlign w:val="bottom"/>
            <w:hideMark/>
          </w:tcPr>
          <w:p w14:paraId="464A3649" w14:textId="77777777" w:rsidR="005F2025" w:rsidRPr="005F2025" w:rsidRDefault="005F2025" w:rsidP="005F2025">
            <w:pPr>
              <w:spacing w:before="0" w:after="0" w:line="240" w:lineRule="auto"/>
              <w:outlineLvl w:val="0"/>
              <w:rPr>
                <w:rFonts w:ascii="Franklin Gothic Book" w:eastAsia="Times New Roman" w:hAnsi="Franklin Gothic Book" w:cs="Times New Roman"/>
                <w:b/>
                <w:bCs/>
                <w:color w:val="FFFFFF"/>
                <w:sz w:val="28"/>
                <w:szCs w:val="28"/>
              </w:rPr>
            </w:pPr>
            <w:bookmarkStart w:id="365" w:name="_Toc516579799"/>
            <w:r w:rsidRPr="005F2025">
              <w:rPr>
                <w:rFonts w:ascii="Franklin Gothic Book" w:eastAsia="Times New Roman" w:hAnsi="Franklin Gothic Book" w:cs="Times New Roman"/>
                <w:b/>
                <w:bCs/>
                <w:color w:val="FFFFFF"/>
                <w:sz w:val="28"/>
                <w:szCs w:val="28"/>
              </w:rPr>
              <w:t>Animal_Facts</w:t>
            </w:r>
            <w:bookmarkEnd w:id="365"/>
          </w:p>
        </w:tc>
        <w:tc>
          <w:tcPr>
            <w:tcW w:w="1535" w:type="dxa"/>
            <w:tcBorders>
              <w:top w:val="nil"/>
              <w:left w:val="nil"/>
              <w:bottom w:val="nil"/>
              <w:right w:val="nil"/>
            </w:tcBorders>
            <w:shd w:val="clear" w:color="4CB5D3" w:fill="6226D0"/>
            <w:noWrap/>
            <w:vAlign w:val="bottom"/>
            <w:hideMark/>
          </w:tcPr>
          <w:p w14:paraId="28116404" w14:textId="77777777" w:rsidR="005F2025" w:rsidRPr="005F2025" w:rsidRDefault="005F2025" w:rsidP="005F2025">
            <w:pPr>
              <w:spacing w:before="0" w:after="0" w:line="240" w:lineRule="auto"/>
              <w:outlineLvl w:val="0"/>
              <w:rPr>
                <w:rFonts w:ascii="Franklin Gothic Book" w:eastAsia="Times New Roman" w:hAnsi="Franklin Gothic Book" w:cs="Times New Roman"/>
                <w:b/>
                <w:bCs/>
                <w:color w:val="FFFFFF"/>
                <w:sz w:val="28"/>
                <w:szCs w:val="28"/>
              </w:rPr>
            </w:pPr>
            <w:bookmarkStart w:id="366" w:name="_Toc516579800"/>
            <w:r w:rsidRPr="005F2025">
              <w:rPr>
                <w:rFonts w:ascii="Franklin Gothic Book" w:eastAsia="Times New Roman" w:hAnsi="Franklin Gothic Book" w:cs="Times New Roman"/>
                <w:b/>
                <w:bCs/>
                <w:color w:val="FFFFFF"/>
                <w:sz w:val="28"/>
                <w:szCs w:val="28"/>
              </w:rPr>
              <w:t>Table</w:t>
            </w:r>
            <w:bookmarkEnd w:id="366"/>
          </w:p>
        </w:tc>
        <w:tc>
          <w:tcPr>
            <w:tcW w:w="733" w:type="dxa"/>
            <w:tcBorders>
              <w:top w:val="nil"/>
              <w:left w:val="nil"/>
              <w:bottom w:val="nil"/>
              <w:right w:val="nil"/>
            </w:tcBorders>
            <w:shd w:val="clear" w:color="auto" w:fill="auto"/>
            <w:noWrap/>
            <w:vAlign w:val="bottom"/>
            <w:hideMark/>
          </w:tcPr>
          <w:p w14:paraId="3E36AA98" w14:textId="77777777" w:rsidR="005F2025" w:rsidRPr="005F2025" w:rsidRDefault="005F2025" w:rsidP="005F2025">
            <w:pPr>
              <w:spacing w:before="0" w:after="0" w:line="240" w:lineRule="auto"/>
              <w:outlineLvl w:val="0"/>
              <w:rPr>
                <w:rFonts w:ascii="Franklin Gothic Book" w:eastAsia="Times New Roman" w:hAnsi="Franklin Gothic Book" w:cs="Times New Roman"/>
                <w:b/>
                <w:bCs/>
                <w:color w:val="FFFFFF"/>
                <w:sz w:val="28"/>
                <w:szCs w:val="28"/>
              </w:rPr>
            </w:pPr>
          </w:p>
        </w:tc>
        <w:tc>
          <w:tcPr>
            <w:tcW w:w="1340" w:type="dxa"/>
            <w:tcBorders>
              <w:top w:val="nil"/>
              <w:left w:val="nil"/>
              <w:bottom w:val="nil"/>
              <w:right w:val="nil"/>
            </w:tcBorders>
            <w:shd w:val="clear" w:color="auto" w:fill="auto"/>
            <w:noWrap/>
            <w:vAlign w:val="bottom"/>
            <w:hideMark/>
          </w:tcPr>
          <w:p w14:paraId="523B6B73"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c>
          <w:tcPr>
            <w:tcW w:w="4376" w:type="dxa"/>
            <w:tcBorders>
              <w:top w:val="nil"/>
              <w:left w:val="nil"/>
              <w:bottom w:val="nil"/>
              <w:right w:val="nil"/>
            </w:tcBorders>
            <w:shd w:val="clear" w:color="auto" w:fill="auto"/>
            <w:noWrap/>
            <w:vAlign w:val="bottom"/>
            <w:hideMark/>
          </w:tcPr>
          <w:p w14:paraId="4C95F9A3"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r>
      <w:tr w:rsidR="005F2025" w:rsidRPr="005F2025" w14:paraId="2AD72216" w14:textId="77777777" w:rsidTr="005E5135">
        <w:trPr>
          <w:trHeight w:val="315"/>
        </w:trPr>
        <w:tc>
          <w:tcPr>
            <w:tcW w:w="3176" w:type="dxa"/>
            <w:tcBorders>
              <w:top w:val="single" w:sz="8" w:space="0" w:color="000000"/>
              <w:left w:val="nil"/>
              <w:bottom w:val="single" w:sz="8" w:space="0" w:color="000000"/>
              <w:right w:val="nil"/>
            </w:tcBorders>
            <w:shd w:val="clear" w:color="000000" w:fill="6226D0"/>
            <w:noWrap/>
            <w:vAlign w:val="bottom"/>
            <w:hideMark/>
          </w:tcPr>
          <w:p w14:paraId="2179F99B" w14:textId="77777777" w:rsidR="005F2025" w:rsidRPr="005F2025" w:rsidRDefault="005F2025" w:rsidP="005F2025">
            <w:pPr>
              <w:spacing w:before="0" w:after="0" w:line="240" w:lineRule="auto"/>
              <w:outlineLvl w:val="2"/>
              <w:rPr>
                <w:rFonts w:ascii="Franklin Gothic Book" w:eastAsia="Times New Roman" w:hAnsi="Franklin Gothic Book" w:cs="Times New Roman"/>
                <w:b/>
                <w:bCs/>
                <w:color w:val="FFFFFF"/>
                <w:sz w:val="22"/>
                <w:szCs w:val="22"/>
              </w:rPr>
            </w:pPr>
            <w:bookmarkStart w:id="367" w:name="_Toc516579801"/>
            <w:r w:rsidRPr="005F2025">
              <w:rPr>
                <w:rFonts w:ascii="Franklin Gothic Book" w:eastAsia="Times New Roman" w:hAnsi="Franklin Gothic Book" w:cs="Times New Roman"/>
                <w:b/>
                <w:bCs/>
                <w:color w:val="FFFFFF"/>
                <w:sz w:val="22"/>
                <w:szCs w:val="22"/>
              </w:rPr>
              <w:t>Attribute Name</w:t>
            </w:r>
            <w:bookmarkEnd w:id="367"/>
          </w:p>
        </w:tc>
        <w:tc>
          <w:tcPr>
            <w:tcW w:w="1535" w:type="dxa"/>
            <w:tcBorders>
              <w:top w:val="single" w:sz="8" w:space="0" w:color="000000"/>
              <w:left w:val="nil"/>
              <w:bottom w:val="single" w:sz="8" w:space="0" w:color="000000"/>
              <w:right w:val="nil"/>
            </w:tcBorders>
            <w:shd w:val="clear" w:color="000000" w:fill="6226D0"/>
            <w:noWrap/>
            <w:vAlign w:val="bottom"/>
            <w:hideMark/>
          </w:tcPr>
          <w:p w14:paraId="5F697045" w14:textId="77777777" w:rsidR="005F2025" w:rsidRPr="005F2025" w:rsidRDefault="005F2025" w:rsidP="005F2025">
            <w:pPr>
              <w:spacing w:before="0" w:after="0" w:line="240" w:lineRule="auto"/>
              <w:outlineLvl w:val="2"/>
              <w:rPr>
                <w:rFonts w:ascii="Franklin Gothic Book" w:eastAsia="Times New Roman" w:hAnsi="Franklin Gothic Book" w:cs="Times New Roman"/>
                <w:b/>
                <w:bCs/>
                <w:color w:val="FFFFFF"/>
                <w:sz w:val="22"/>
                <w:szCs w:val="22"/>
              </w:rPr>
            </w:pPr>
            <w:bookmarkStart w:id="368" w:name="_Toc516579802"/>
            <w:r w:rsidRPr="005F2025">
              <w:rPr>
                <w:rFonts w:ascii="Franklin Gothic Book" w:eastAsia="Times New Roman" w:hAnsi="Franklin Gothic Book" w:cs="Times New Roman"/>
                <w:b/>
                <w:bCs/>
                <w:color w:val="FFFFFF"/>
                <w:sz w:val="22"/>
                <w:szCs w:val="22"/>
              </w:rPr>
              <w:t>Data Type</w:t>
            </w:r>
            <w:bookmarkEnd w:id="368"/>
          </w:p>
        </w:tc>
        <w:tc>
          <w:tcPr>
            <w:tcW w:w="733" w:type="dxa"/>
            <w:tcBorders>
              <w:top w:val="single" w:sz="8" w:space="0" w:color="000000"/>
              <w:left w:val="nil"/>
              <w:bottom w:val="single" w:sz="8" w:space="0" w:color="000000"/>
              <w:right w:val="nil"/>
            </w:tcBorders>
            <w:shd w:val="clear" w:color="000000" w:fill="6226D0"/>
            <w:noWrap/>
            <w:vAlign w:val="bottom"/>
            <w:hideMark/>
          </w:tcPr>
          <w:p w14:paraId="6B04F369" w14:textId="77777777" w:rsidR="005F2025" w:rsidRPr="005F2025" w:rsidRDefault="005F2025" w:rsidP="005F2025">
            <w:pPr>
              <w:spacing w:before="0" w:after="0" w:line="240" w:lineRule="auto"/>
              <w:outlineLvl w:val="2"/>
              <w:rPr>
                <w:rFonts w:ascii="Franklin Gothic Book" w:eastAsia="Times New Roman" w:hAnsi="Franklin Gothic Book" w:cs="Times New Roman"/>
                <w:b/>
                <w:bCs/>
                <w:color w:val="FFFFFF"/>
                <w:sz w:val="22"/>
                <w:szCs w:val="22"/>
              </w:rPr>
            </w:pPr>
            <w:bookmarkStart w:id="369" w:name="_Toc516579803"/>
            <w:r w:rsidRPr="005F2025">
              <w:rPr>
                <w:rFonts w:ascii="Franklin Gothic Book" w:eastAsia="Times New Roman" w:hAnsi="Franklin Gothic Book" w:cs="Times New Roman"/>
                <w:b/>
                <w:bCs/>
                <w:color w:val="FFFFFF"/>
                <w:sz w:val="22"/>
                <w:szCs w:val="22"/>
              </w:rPr>
              <w:t>Size</w:t>
            </w:r>
            <w:bookmarkEnd w:id="369"/>
          </w:p>
        </w:tc>
        <w:tc>
          <w:tcPr>
            <w:tcW w:w="1340" w:type="dxa"/>
            <w:tcBorders>
              <w:top w:val="single" w:sz="8" w:space="0" w:color="000000"/>
              <w:left w:val="nil"/>
              <w:bottom w:val="single" w:sz="8" w:space="0" w:color="000000"/>
              <w:right w:val="nil"/>
            </w:tcBorders>
            <w:shd w:val="clear" w:color="000000" w:fill="6226D0"/>
            <w:noWrap/>
            <w:vAlign w:val="bottom"/>
            <w:hideMark/>
          </w:tcPr>
          <w:p w14:paraId="37FAF603" w14:textId="77777777" w:rsidR="005F2025" w:rsidRPr="005F2025" w:rsidRDefault="005F2025" w:rsidP="005F2025">
            <w:pPr>
              <w:spacing w:before="0" w:after="0" w:line="240" w:lineRule="auto"/>
              <w:outlineLvl w:val="2"/>
              <w:rPr>
                <w:rFonts w:ascii="Franklin Gothic Book" w:eastAsia="Times New Roman" w:hAnsi="Franklin Gothic Book" w:cs="Times New Roman"/>
                <w:b/>
                <w:bCs/>
                <w:color w:val="FFFFFF"/>
                <w:sz w:val="22"/>
                <w:szCs w:val="22"/>
              </w:rPr>
            </w:pPr>
            <w:bookmarkStart w:id="370" w:name="_Toc516579804"/>
            <w:r w:rsidRPr="005F2025">
              <w:rPr>
                <w:rFonts w:ascii="Franklin Gothic Book" w:eastAsia="Times New Roman" w:hAnsi="Franklin Gothic Book" w:cs="Times New Roman"/>
                <w:b/>
                <w:bCs/>
                <w:color w:val="FFFFFF"/>
                <w:sz w:val="22"/>
                <w:szCs w:val="22"/>
              </w:rPr>
              <w:t>Constraint</w:t>
            </w:r>
            <w:bookmarkEnd w:id="370"/>
          </w:p>
        </w:tc>
        <w:tc>
          <w:tcPr>
            <w:tcW w:w="4376" w:type="dxa"/>
            <w:tcBorders>
              <w:top w:val="single" w:sz="8" w:space="0" w:color="000000"/>
              <w:left w:val="nil"/>
              <w:bottom w:val="single" w:sz="8" w:space="0" w:color="000000"/>
              <w:right w:val="nil"/>
            </w:tcBorders>
            <w:shd w:val="clear" w:color="000000" w:fill="6226D0"/>
            <w:noWrap/>
            <w:vAlign w:val="bottom"/>
            <w:hideMark/>
          </w:tcPr>
          <w:p w14:paraId="31BC961A" w14:textId="77777777" w:rsidR="005F2025" w:rsidRPr="005F2025" w:rsidRDefault="005F2025" w:rsidP="005F2025">
            <w:pPr>
              <w:spacing w:before="0" w:after="0" w:line="240" w:lineRule="auto"/>
              <w:outlineLvl w:val="2"/>
              <w:rPr>
                <w:rFonts w:ascii="Franklin Gothic Book" w:eastAsia="Times New Roman" w:hAnsi="Franklin Gothic Book" w:cs="Times New Roman"/>
                <w:b/>
                <w:bCs/>
                <w:color w:val="FFFFFF"/>
                <w:sz w:val="22"/>
                <w:szCs w:val="22"/>
              </w:rPr>
            </w:pPr>
            <w:bookmarkStart w:id="371" w:name="_Toc516579805"/>
            <w:r w:rsidRPr="005F2025">
              <w:rPr>
                <w:rFonts w:ascii="Franklin Gothic Book" w:eastAsia="Times New Roman" w:hAnsi="Franklin Gothic Book" w:cs="Times New Roman"/>
                <w:b/>
                <w:bCs/>
                <w:color w:val="FFFFFF"/>
                <w:sz w:val="22"/>
                <w:szCs w:val="22"/>
              </w:rPr>
              <w:t>Notes</w:t>
            </w:r>
            <w:bookmarkEnd w:id="371"/>
          </w:p>
        </w:tc>
      </w:tr>
      <w:tr w:rsidR="005F2025" w:rsidRPr="005F2025" w14:paraId="3923DC62" w14:textId="77777777" w:rsidTr="005E5135">
        <w:trPr>
          <w:trHeight w:val="315"/>
        </w:trPr>
        <w:tc>
          <w:tcPr>
            <w:tcW w:w="3176" w:type="dxa"/>
            <w:tcBorders>
              <w:top w:val="nil"/>
              <w:left w:val="nil"/>
              <w:bottom w:val="nil"/>
              <w:right w:val="nil"/>
            </w:tcBorders>
            <w:shd w:val="clear" w:color="D9D9D9" w:fill="D9D9D9"/>
            <w:noWrap/>
            <w:vAlign w:val="center"/>
            <w:hideMark/>
          </w:tcPr>
          <w:p w14:paraId="1A437A24"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72" w:name="_Toc516579806"/>
            <w:r w:rsidRPr="005F2025">
              <w:rPr>
                <w:rFonts w:ascii="Franklin Gothic Book" w:eastAsia="Times New Roman" w:hAnsi="Franklin Gothic Book" w:cs="Times New Roman"/>
                <w:color w:val="000000"/>
                <w:sz w:val="22"/>
                <w:szCs w:val="22"/>
              </w:rPr>
              <w:t>PetID</w:t>
            </w:r>
            <w:bookmarkEnd w:id="372"/>
          </w:p>
        </w:tc>
        <w:tc>
          <w:tcPr>
            <w:tcW w:w="1535" w:type="dxa"/>
            <w:tcBorders>
              <w:top w:val="nil"/>
              <w:left w:val="nil"/>
              <w:bottom w:val="nil"/>
              <w:right w:val="nil"/>
            </w:tcBorders>
            <w:shd w:val="clear" w:color="D9D9D9" w:fill="D9D9D9"/>
            <w:noWrap/>
            <w:vAlign w:val="center"/>
            <w:hideMark/>
          </w:tcPr>
          <w:p w14:paraId="29B169E2"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73" w:name="_Toc516579807"/>
            <w:r w:rsidRPr="005F2025">
              <w:rPr>
                <w:rFonts w:ascii="Franklin Gothic Book" w:eastAsia="Times New Roman" w:hAnsi="Franklin Gothic Book" w:cs="Times New Roman"/>
                <w:color w:val="000000"/>
                <w:sz w:val="22"/>
                <w:szCs w:val="22"/>
              </w:rPr>
              <w:t>number(p,s)</w:t>
            </w:r>
            <w:bookmarkEnd w:id="373"/>
          </w:p>
        </w:tc>
        <w:tc>
          <w:tcPr>
            <w:tcW w:w="733" w:type="dxa"/>
            <w:tcBorders>
              <w:top w:val="nil"/>
              <w:left w:val="nil"/>
              <w:bottom w:val="nil"/>
              <w:right w:val="nil"/>
            </w:tcBorders>
            <w:shd w:val="clear" w:color="D9D9D9" w:fill="D9D9D9"/>
            <w:noWrap/>
            <w:vAlign w:val="center"/>
            <w:hideMark/>
          </w:tcPr>
          <w:p w14:paraId="1637BC6D" w14:textId="77777777" w:rsidR="005F2025" w:rsidRPr="005F2025" w:rsidRDefault="005F2025" w:rsidP="005F2025">
            <w:pPr>
              <w:spacing w:before="0" w:after="0" w:line="240" w:lineRule="auto"/>
              <w:jc w:val="right"/>
              <w:outlineLvl w:val="2"/>
              <w:rPr>
                <w:rFonts w:ascii="Franklin Gothic Book" w:eastAsia="Times New Roman" w:hAnsi="Franklin Gothic Book" w:cs="Times New Roman"/>
                <w:color w:val="000000"/>
                <w:sz w:val="22"/>
                <w:szCs w:val="22"/>
              </w:rPr>
            </w:pPr>
            <w:bookmarkStart w:id="374" w:name="_Toc516579808"/>
            <w:r w:rsidRPr="005F2025">
              <w:rPr>
                <w:rFonts w:ascii="Franklin Gothic Book" w:eastAsia="Times New Roman" w:hAnsi="Franklin Gothic Book" w:cs="Times New Roman"/>
                <w:color w:val="000000"/>
                <w:sz w:val="22"/>
                <w:szCs w:val="22"/>
              </w:rPr>
              <w:t>12</w:t>
            </w:r>
            <w:bookmarkEnd w:id="374"/>
          </w:p>
        </w:tc>
        <w:tc>
          <w:tcPr>
            <w:tcW w:w="1340" w:type="dxa"/>
            <w:tcBorders>
              <w:top w:val="nil"/>
              <w:left w:val="nil"/>
              <w:bottom w:val="nil"/>
              <w:right w:val="nil"/>
            </w:tcBorders>
            <w:shd w:val="clear" w:color="D9D9D9" w:fill="D9D9D9"/>
            <w:noWrap/>
            <w:vAlign w:val="bottom"/>
            <w:hideMark/>
          </w:tcPr>
          <w:p w14:paraId="73445359"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75" w:name="_Toc516579809"/>
            <w:r w:rsidRPr="005F2025">
              <w:rPr>
                <w:rFonts w:ascii="Franklin Gothic Book" w:eastAsia="Times New Roman" w:hAnsi="Franklin Gothic Book" w:cs="Times New Roman"/>
                <w:color w:val="000000"/>
                <w:sz w:val="22"/>
                <w:szCs w:val="22"/>
              </w:rPr>
              <w:t>FORMARY KEY</w:t>
            </w:r>
            <w:bookmarkEnd w:id="375"/>
          </w:p>
        </w:tc>
        <w:tc>
          <w:tcPr>
            <w:tcW w:w="4376" w:type="dxa"/>
            <w:tcBorders>
              <w:top w:val="nil"/>
              <w:left w:val="nil"/>
              <w:bottom w:val="nil"/>
              <w:right w:val="nil"/>
            </w:tcBorders>
            <w:shd w:val="clear" w:color="D9D9D9" w:fill="D9D9D9"/>
            <w:noWrap/>
            <w:vAlign w:val="bottom"/>
            <w:hideMark/>
          </w:tcPr>
          <w:p w14:paraId="1F3E6E8D"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76" w:name="_Toc516579810"/>
            <w:r w:rsidRPr="005F2025">
              <w:rPr>
                <w:rFonts w:ascii="Franklin Gothic Book" w:eastAsia="Times New Roman" w:hAnsi="Franklin Gothic Book" w:cs="Times New Roman"/>
                <w:color w:val="000000"/>
                <w:sz w:val="22"/>
                <w:szCs w:val="22"/>
              </w:rPr>
              <w:t>Child of Pet table</w:t>
            </w:r>
            <w:bookmarkEnd w:id="376"/>
          </w:p>
        </w:tc>
      </w:tr>
      <w:tr w:rsidR="005F2025" w:rsidRPr="005F2025" w14:paraId="4295E07A" w14:textId="77777777" w:rsidTr="005E5135">
        <w:trPr>
          <w:trHeight w:val="630"/>
        </w:trPr>
        <w:tc>
          <w:tcPr>
            <w:tcW w:w="3176" w:type="dxa"/>
            <w:tcBorders>
              <w:top w:val="nil"/>
              <w:left w:val="nil"/>
              <w:bottom w:val="nil"/>
              <w:right w:val="nil"/>
            </w:tcBorders>
            <w:shd w:val="clear" w:color="auto" w:fill="auto"/>
            <w:noWrap/>
            <w:vAlign w:val="center"/>
            <w:hideMark/>
          </w:tcPr>
          <w:p w14:paraId="2FCA682E"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77" w:name="_Toc516579811"/>
            <w:r w:rsidRPr="005F2025">
              <w:rPr>
                <w:rFonts w:ascii="Franklin Gothic Book" w:eastAsia="Times New Roman" w:hAnsi="Franklin Gothic Book" w:cs="Times New Roman"/>
                <w:color w:val="000000"/>
                <w:sz w:val="22"/>
                <w:szCs w:val="22"/>
              </w:rPr>
              <w:t>ChartID</w:t>
            </w:r>
            <w:bookmarkEnd w:id="377"/>
          </w:p>
        </w:tc>
        <w:tc>
          <w:tcPr>
            <w:tcW w:w="1535" w:type="dxa"/>
            <w:tcBorders>
              <w:top w:val="nil"/>
              <w:left w:val="nil"/>
              <w:bottom w:val="nil"/>
              <w:right w:val="nil"/>
            </w:tcBorders>
            <w:shd w:val="clear" w:color="auto" w:fill="auto"/>
            <w:noWrap/>
            <w:vAlign w:val="center"/>
            <w:hideMark/>
          </w:tcPr>
          <w:p w14:paraId="030B789E"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78" w:name="_Toc516579812"/>
            <w:r w:rsidRPr="005F2025">
              <w:rPr>
                <w:rFonts w:ascii="Franklin Gothic Book" w:eastAsia="Times New Roman" w:hAnsi="Franklin Gothic Book" w:cs="Times New Roman"/>
                <w:color w:val="000000"/>
                <w:sz w:val="22"/>
                <w:szCs w:val="22"/>
              </w:rPr>
              <w:t>number(p,s)</w:t>
            </w:r>
            <w:bookmarkEnd w:id="378"/>
          </w:p>
        </w:tc>
        <w:tc>
          <w:tcPr>
            <w:tcW w:w="733" w:type="dxa"/>
            <w:tcBorders>
              <w:top w:val="nil"/>
              <w:left w:val="nil"/>
              <w:bottom w:val="nil"/>
              <w:right w:val="nil"/>
            </w:tcBorders>
            <w:shd w:val="clear" w:color="auto" w:fill="auto"/>
            <w:noWrap/>
            <w:vAlign w:val="center"/>
            <w:hideMark/>
          </w:tcPr>
          <w:p w14:paraId="6A1EF8F2" w14:textId="77777777" w:rsidR="005F2025" w:rsidRPr="005F2025" w:rsidRDefault="005F2025" w:rsidP="005F2025">
            <w:pPr>
              <w:spacing w:before="0" w:after="0" w:line="240" w:lineRule="auto"/>
              <w:jc w:val="right"/>
              <w:outlineLvl w:val="2"/>
              <w:rPr>
                <w:rFonts w:ascii="Franklin Gothic Book" w:eastAsia="Times New Roman" w:hAnsi="Franklin Gothic Book" w:cs="Times New Roman"/>
                <w:color w:val="000000"/>
                <w:sz w:val="22"/>
                <w:szCs w:val="22"/>
              </w:rPr>
            </w:pPr>
            <w:bookmarkStart w:id="379" w:name="_Toc516579813"/>
            <w:r w:rsidRPr="005F2025">
              <w:rPr>
                <w:rFonts w:ascii="Franklin Gothic Book" w:eastAsia="Times New Roman" w:hAnsi="Franklin Gothic Book" w:cs="Times New Roman"/>
                <w:color w:val="000000"/>
                <w:sz w:val="22"/>
                <w:szCs w:val="22"/>
              </w:rPr>
              <w:t>12</w:t>
            </w:r>
            <w:bookmarkEnd w:id="379"/>
          </w:p>
        </w:tc>
        <w:tc>
          <w:tcPr>
            <w:tcW w:w="1340" w:type="dxa"/>
            <w:tcBorders>
              <w:top w:val="nil"/>
              <w:left w:val="nil"/>
              <w:bottom w:val="nil"/>
              <w:right w:val="nil"/>
            </w:tcBorders>
            <w:shd w:val="clear" w:color="auto" w:fill="auto"/>
            <w:noWrap/>
            <w:vAlign w:val="bottom"/>
            <w:hideMark/>
          </w:tcPr>
          <w:p w14:paraId="41415AEC"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80" w:name="_Toc516579814"/>
            <w:r w:rsidRPr="005F2025">
              <w:rPr>
                <w:rFonts w:ascii="Franklin Gothic Book" w:eastAsia="Times New Roman" w:hAnsi="Franklin Gothic Book" w:cs="Times New Roman"/>
                <w:color w:val="000000"/>
                <w:sz w:val="22"/>
                <w:szCs w:val="22"/>
              </w:rPr>
              <w:t>CHECK</w:t>
            </w:r>
            <w:bookmarkEnd w:id="380"/>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nil"/>
              <w:right w:val="nil"/>
            </w:tcBorders>
            <w:shd w:val="clear" w:color="auto" w:fill="auto"/>
            <w:vAlign w:val="bottom"/>
            <w:hideMark/>
          </w:tcPr>
          <w:p w14:paraId="0349D5A6" w14:textId="702CC56D" w:rsidR="005F2025" w:rsidRPr="005F2025" w:rsidRDefault="005F2025" w:rsidP="005F2025">
            <w:pPr>
              <w:spacing w:before="0" w:after="0" w:line="240" w:lineRule="auto"/>
              <w:outlineLvl w:val="2"/>
              <w:rPr>
                <w:rFonts w:ascii="Franklin Gothic Book" w:eastAsia="Times New Roman" w:hAnsi="Franklin Gothic Book" w:cs="Times New Roman"/>
                <w:i/>
                <w:iCs/>
                <w:color w:val="000000"/>
                <w:sz w:val="22"/>
                <w:szCs w:val="22"/>
              </w:rPr>
            </w:pPr>
            <w:bookmarkStart w:id="381" w:name="_Toc516579815"/>
            <w:r w:rsidRPr="005F2025">
              <w:rPr>
                <w:rFonts w:ascii="Franklin Gothic Book" w:eastAsia="Times New Roman" w:hAnsi="Franklin Gothic Book" w:cs="Times New Roman"/>
                <w:i/>
                <w:iCs/>
                <w:color w:val="000000"/>
                <w:sz w:val="22"/>
                <w:szCs w:val="22"/>
              </w:rPr>
              <w:t xml:space="preserve">LITERALLY THE SAME AS PK PetID here to soothe the concerns of Chief Vet.  Will likely not be used. May </w:t>
            </w:r>
            <w:del w:id="382" w:author="Hicks, James K." w:date="2018-06-12T22:10:00Z">
              <w:r w:rsidRPr="005F2025" w:rsidDel="00166DB9">
                <w:rPr>
                  <w:rFonts w:ascii="Franklin Gothic Book" w:eastAsia="Times New Roman" w:hAnsi="Franklin Gothic Book" w:cs="Times New Roman"/>
                  <w:i/>
                  <w:iCs/>
                  <w:color w:val="000000"/>
                  <w:sz w:val="22"/>
                  <w:szCs w:val="22"/>
                </w:rPr>
                <w:delText>beable</w:delText>
              </w:r>
            </w:del>
            <w:ins w:id="383" w:author="Hicks, James K." w:date="2018-06-12T22:10:00Z">
              <w:r w:rsidR="00166DB9" w:rsidRPr="005F2025">
                <w:rPr>
                  <w:rFonts w:ascii="Franklin Gothic Book" w:eastAsia="Times New Roman" w:hAnsi="Franklin Gothic Book" w:cs="Times New Roman"/>
                  <w:i/>
                  <w:iCs/>
                  <w:color w:val="000000"/>
                  <w:sz w:val="22"/>
                  <w:szCs w:val="22"/>
                </w:rPr>
                <w:t>be able</w:t>
              </w:r>
            </w:ins>
            <w:r w:rsidRPr="005F2025">
              <w:rPr>
                <w:rFonts w:ascii="Franklin Gothic Book" w:eastAsia="Times New Roman" w:hAnsi="Franklin Gothic Book" w:cs="Times New Roman"/>
                <w:i/>
                <w:iCs/>
                <w:color w:val="000000"/>
                <w:sz w:val="22"/>
                <w:szCs w:val="22"/>
              </w:rPr>
              <w:t xml:space="preserve"> to purge on demonstration</w:t>
            </w:r>
            <w:bookmarkEnd w:id="381"/>
          </w:p>
        </w:tc>
      </w:tr>
      <w:tr w:rsidR="005F2025" w:rsidRPr="005F2025" w14:paraId="37302C12" w14:textId="77777777" w:rsidTr="005E5135">
        <w:trPr>
          <w:trHeight w:val="315"/>
        </w:trPr>
        <w:tc>
          <w:tcPr>
            <w:tcW w:w="3176" w:type="dxa"/>
            <w:tcBorders>
              <w:top w:val="nil"/>
              <w:left w:val="nil"/>
              <w:bottom w:val="nil"/>
              <w:right w:val="nil"/>
            </w:tcBorders>
            <w:shd w:val="clear" w:color="D9D9D9" w:fill="D9D9D9"/>
            <w:noWrap/>
            <w:vAlign w:val="bottom"/>
            <w:hideMark/>
          </w:tcPr>
          <w:p w14:paraId="0AD17162"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84" w:name="_Toc516579816"/>
            <w:r w:rsidRPr="005F2025">
              <w:rPr>
                <w:rFonts w:ascii="Franklin Gothic Book" w:eastAsia="Times New Roman" w:hAnsi="Franklin Gothic Book" w:cs="Times New Roman"/>
                <w:color w:val="000000"/>
                <w:sz w:val="22"/>
                <w:szCs w:val="22"/>
              </w:rPr>
              <w:t>Pet_First_Name</w:t>
            </w:r>
            <w:bookmarkEnd w:id="384"/>
          </w:p>
        </w:tc>
        <w:tc>
          <w:tcPr>
            <w:tcW w:w="1535" w:type="dxa"/>
            <w:tcBorders>
              <w:top w:val="nil"/>
              <w:left w:val="nil"/>
              <w:bottom w:val="nil"/>
              <w:right w:val="nil"/>
            </w:tcBorders>
            <w:shd w:val="clear" w:color="D9D9D9" w:fill="D9D9D9"/>
            <w:noWrap/>
            <w:vAlign w:val="bottom"/>
            <w:hideMark/>
          </w:tcPr>
          <w:p w14:paraId="1FF7648A"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85" w:name="_Toc516579817"/>
            <w:r w:rsidRPr="005F2025">
              <w:rPr>
                <w:rFonts w:ascii="Franklin Gothic Book" w:eastAsia="Times New Roman" w:hAnsi="Franklin Gothic Book" w:cs="Times New Roman"/>
                <w:color w:val="000000"/>
                <w:sz w:val="22"/>
                <w:szCs w:val="22"/>
              </w:rPr>
              <w:t>varchar2(size)</w:t>
            </w:r>
            <w:bookmarkEnd w:id="385"/>
          </w:p>
        </w:tc>
        <w:tc>
          <w:tcPr>
            <w:tcW w:w="733" w:type="dxa"/>
            <w:tcBorders>
              <w:top w:val="nil"/>
              <w:left w:val="nil"/>
              <w:bottom w:val="nil"/>
              <w:right w:val="nil"/>
            </w:tcBorders>
            <w:shd w:val="clear" w:color="D9D9D9" w:fill="D9D9D9"/>
            <w:noWrap/>
            <w:vAlign w:val="bottom"/>
            <w:hideMark/>
          </w:tcPr>
          <w:p w14:paraId="70D8D4DA" w14:textId="77777777" w:rsidR="005F2025" w:rsidRPr="005F2025" w:rsidRDefault="005F2025" w:rsidP="005F2025">
            <w:pPr>
              <w:spacing w:before="0" w:after="0" w:line="240" w:lineRule="auto"/>
              <w:jc w:val="right"/>
              <w:outlineLvl w:val="2"/>
              <w:rPr>
                <w:rFonts w:ascii="Franklin Gothic Book" w:eastAsia="Times New Roman" w:hAnsi="Franklin Gothic Book" w:cs="Times New Roman"/>
                <w:color w:val="000000"/>
                <w:sz w:val="22"/>
                <w:szCs w:val="22"/>
              </w:rPr>
            </w:pPr>
            <w:bookmarkStart w:id="386" w:name="_Toc516579818"/>
            <w:r w:rsidRPr="005F2025">
              <w:rPr>
                <w:rFonts w:ascii="Franklin Gothic Book" w:eastAsia="Times New Roman" w:hAnsi="Franklin Gothic Book" w:cs="Times New Roman"/>
                <w:color w:val="000000"/>
                <w:sz w:val="22"/>
                <w:szCs w:val="22"/>
              </w:rPr>
              <w:t>40</w:t>
            </w:r>
            <w:bookmarkEnd w:id="386"/>
          </w:p>
        </w:tc>
        <w:tc>
          <w:tcPr>
            <w:tcW w:w="1340" w:type="dxa"/>
            <w:tcBorders>
              <w:top w:val="nil"/>
              <w:left w:val="nil"/>
              <w:bottom w:val="nil"/>
              <w:right w:val="nil"/>
            </w:tcBorders>
            <w:shd w:val="clear" w:color="D9D9D9" w:fill="D9D9D9"/>
            <w:noWrap/>
            <w:vAlign w:val="bottom"/>
            <w:hideMark/>
          </w:tcPr>
          <w:p w14:paraId="496A9D6A" w14:textId="77777777" w:rsidR="005F2025" w:rsidRPr="005F2025" w:rsidRDefault="005F2025" w:rsidP="005F2025">
            <w:pPr>
              <w:spacing w:before="0" w:after="0" w:line="240" w:lineRule="auto"/>
              <w:jc w:val="right"/>
              <w:outlineLvl w:val="2"/>
              <w:rPr>
                <w:rFonts w:ascii="Franklin Gothic Book" w:eastAsia="Times New Roman" w:hAnsi="Franklin Gothic Book" w:cs="Times New Roman"/>
                <w:color w:val="000000"/>
                <w:sz w:val="22"/>
                <w:szCs w:val="22"/>
              </w:rPr>
            </w:pPr>
          </w:p>
        </w:tc>
        <w:tc>
          <w:tcPr>
            <w:tcW w:w="4376" w:type="dxa"/>
            <w:tcBorders>
              <w:top w:val="nil"/>
              <w:left w:val="nil"/>
              <w:bottom w:val="nil"/>
              <w:right w:val="nil"/>
            </w:tcBorders>
            <w:shd w:val="clear" w:color="D9D9D9" w:fill="D9D9D9"/>
            <w:noWrap/>
            <w:vAlign w:val="bottom"/>
            <w:hideMark/>
          </w:tcPr>
          <w:p w14:paraId="1A25CCD8" w14:textId="77777777" w:rsidR="005F2025" w:rsidRPr="005F2025" w:rsidRDefault="005F2025" w:rsidP="005F2025">
            <w:pPr>
              <w:spacing w:before="0" w:after="0" w:line="240" w:lineRule="auto"/>
              <w:outlineLvl w:val="2"/>
              <w:rPr>
                <w:rFonts w:ascii="Times New Roman" w:eastAsia="Times New Roman" w:hAnsi="Times New Roman" w:cs="Times New Roman"/>
              </w:rPr>
            </w:pPr>
          </w:p>
        </w:tc>
      </w:tr>
      <w:tr w:rsidR="005F2025" w:rsidRPr="005F2025" w14:paraId="54D8AAC7" w14:textId="77777777" w:rsidTr="005E5135">
        <w:trPr>
          <w:trHeight w:val="630"/>
        </w:trPr>
        <w:tc>
          <w:tcPr>
            <w:tcW w:w="3176" w:type="dxa"/>
            <w:tcBorders>
              <w:top w:val="nil"/>
              <w:left w:val="nil"/>
              <w:bottom w:val="nil"/>
              <w:right w:val="nil"/>
            </w:tcBorders>
            <w:shd w:val="clear" w:color="auto" w:fill="auto"/>
            <w:noWrap/>
            <w:vAlign w:val="bottom"/>
            <w:hideMark/>
          </w:tcPr>
          <w:p w14:paraId="4E1791D2"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87" w:name="_Toc516579819"/>
            <w:r w:rsidRPr="005F2025">
              <w:rPr>
                <w:rFonts w:ascii="Franklin Gothic Book" w:eastAsia="Times New Roman" w:hAnsi="Franklin Gothic Book" w:cs="Times New Roman"/>
                <w:color w:val="000000"/>
                <w:sz w:val="22"/>
                <w:szCs w:val="22"/>
              </w:rPr>
              <w:t>Pet_Middle_Name</w:t>
            </w:r>
            <w:bookmarkEnd w:id="387"/>
          </w:p>
        </w:tc>
        <w:tc>
          <w:tcPr>
            <w:tcW w:w="1535" w:type="dxa"/>
            <w:tcBorders>
              <w:top w:val="nil"/>
              <w:left w:val="nil"/>
              <w:bottom w:val="nil"/>
              <w:right w:val="nil"/>
            </w:tcBorders>
            <w:shd w:val="clear" w:color="auto" w:fill="auto"/>
            <w:noWrap/>
            <w:vAlign w:val="bottom"/>
            <w:hideMark/>
          </w:tcPr>
          <w:p w14:paraId="7941F29D"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88" w:name="_Toc516579820"/>
            <w:r w:rsidRPr="005F2025">
              <w:rPr>
                <w:rFonts w:ascii="Franklin Gothic Book" w:eastAsia="Times New Roman" w:hAnsi="Franklin Gothic Book" w:cs="Times New Roman"/>
                <w:color w:val="000000"/>
                <w:sz w:val="22"/>
                <w:szCs w:val="22"/>
              </w:rPr>
              <w:t>varchar2(size)</w:t>
            </w:r>
            <w:bookmarkEnd w:id="388"/>
          </w:p>
        </w:tc>
        <w:tc>
          <w:tcPr>
            <w:tcW w:w="733" w:type="dxa"/>
            <w:tcBorders>
              <w:top w:val="nil"/>
              <w:left w:val="nil"/>
              <w:bottom w:val="nil"/>
              <w:right w:val="nil"/>
            </w:tcBorders>
            <w:shd w:val="clear" w:color="auto" w:fill="auto"/>
            <w:noWrap/>
            <w:vAlign w:val="bottom"/>
            <w:hideMark/>
          </w:tcPr>
          <w:p w14:paraId="72055C41" w14:textId="77777777" w:rsidR="005F2025" w:rsidRPr="005F2025" w:rsidRDefault="005F2025" w:rsidP="005F2025">
            <w:pPr>
              <w:spacing w:before="0" w:after="0" w:line="240" w:lineRule="auto"/>
              <w:jc w:val="right"/>
              <w:outlineLvl w:val="2"/>
              <w:rPr>
                <w:rFonts w:ascii="Franklin Gothic Book" w:eastAsia="Times New Roman" w:hAnsi="Franklin Gothic Book" w:cs="Times New Roman"/>
                <w:color w:val="000000"/>
                <w:sz w:val="22"/>
                <w:szCs w:val="22"/>
              </w:rPr>
            </w:pPr>
            <w:bookmarkStart w:id="389" w:name="_Toc516579821"/>
            <w:r w:rsidRPr="005F2025">
              <w:rPr>
                <w:rFonts w:ascii="Franklin Gothic Book" w:eastAsia="Times New Roman" w:hAnsi="Franklin Gothic Book" w:cs="Times New Roman"/>
                <w:color w:val="000000"/>
                <w:sz w:val="22"/>
                <w:szCs w:val="22"/>
              </w:rPr>
              <w:t>40</w:t>
            </w:r>
            <w:bookmarkEnd w:id="389"/>
          </w:p>
        </w:tc>
        <w:tc>
          <w:tcPr>
            <w:tcW w:w="1340" w:type="dxa"/>
            <w:tcBorders>
              <w:top w:val="nil"/>
              <w:left w:val="nil"/>
              <w:bottom w:val="nil"/>
              <w:right w:val="nil"/>
            </w:tcBorders>
            <w:shd w:val="clear" w:color="auto" w:fill="auto"/>
            <w:noWrap/>
            <w:vAlign w:val="bottom"/>
            <w:hideMark/>
          </w:tcPr>
          <w:p w14:paraId="52B1271E" w14:textId="77777777" w:rsidR="005F2025" w:rsidRPr="005F2025" w:rsidRDefault="005F2025" w:rsidP="005F2025">
            <w:pPr>
              <w:spacing w:before="0" w:after="0" w:line="240" w:lineRule="auto"/>
              <w:jc w:val="right"/>
              <w:outlineLvl w:val="2"/>
              <w:rPr>
                <w:rFonts w:ascii="Franklin Gothic Book" w:eastAsia="Times New Roman" w:hAnsi="Franklin Gothic Book" w:cs="Times New Roman"/>
                <w:color w:val="000000"/>
                <w:sz w:val="22"/>
                <w:szCs w:val="22"/>
              </w:rPr>
            </w:pPr>
          </w:p>
        </w:tc>
        <w:tc>
          <w:tcPr>
            <w:tcW w:w="4376" w:type="dxa"/>
            <w:tcBorders>
              <w:top w:val="nil"/>
              <w:left w:val="nil"/>
              <w:bottom w:val="nil"/>
              <w:right w:val="nil"/>
            </w:tcBorders>
            <w:shd w:val="clear" w:color="auto" w:fill="auto"/>
            <w:vAlign w:val="bottom"/>
            <w:hideMark/>
          </w:tcPr>
          <w:p w14:paraId="71368D53"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90" w:name="_Toc516579822"/>
            <w:r w:rsidRPr="005F2025">
              <w:rPr>
                <w:rFonts w:ascii="Franklin Gothic Book" w:eastAsia="Times New Roman" w:hAnsi="Franklin Gothic Book" w:cs="Times New Roman"/>
                <w:color w:val="000000"/>
                <w:sz w:val="22"/>
                <w:szCs w:val="22"/>
              </w:rPr>
              <w:t>Most of this table will likely be built with a PL/SQL stored procedure, data entry will be done by Reception and a chart will be created upon a program button push (some SELECT INTO statement, etc.)</w:t>
            </w:r>
            <w:bookmarkEnd w:id="390"/>
          </w:p>
        </w:tc>
      </w:tr>
      <w:tr w:rsidR="005F2025" w:rsidRPr="005F2025" w14:paraId="32334AF5" w14:textId="77777777" w:rsidTr="005E5135">
        <w:trPr>
          <w:trHeight w:val="315"/>
        </w:trPr>
        <w:tc>
          <w:tcPr>
            <w:tcW w:w="3176" w:type="dxa"/>
            <w:tcBorders>
              <w:top w:val="nil"/>
              <w:left w:val="nil"/>
              <w:bottom w:val="nil"/>
              <w:right w:val="nil"/>
            </w:tcBorders>
            <w:shd w:val="clear" w:color="D9D9D9" w:fill="D9D9D9"/>
            <w:noWrap/>
            <w:vAlign w:val="bottom"/>
            <w:hideMark/>
          </w:tcPr>
          <w:p w14:paraId="171C776D"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91" w:name="_Toc516579823"/>
            <w:r w:rsidRPr="005F2025">
              <w:rPr>
                <w:rFonts w:ascii="Franklin Gothic Book" w:eastAsia="Times New Roman" w:hAnsi="Franklin Gothic Book" w:cs="Times New Roman"/>
                <w:color w:val="000000"/>
                <w:sz w:val="22"/>
                <w:szCs w:val="22"/>
              </w:rPr>
              <w:t>Owner_Last_Name</w:t>
            </w:r>
            <w:bookmarkEnd w:id="391"/>
          </w:p>
        </w:tc>
        <w:tc>
          <w:tcPr>
            <w:tcW w:w="1535" w:type="dxa"/>
            <w:tcBorders>
              <w:top w:val="nil"/>
              <w:left w:val="nil"/>
              <w:bottom w:val="nil"/>
              <w:right w:val="nil"/>
            </w:tcBorders>
            <w:shd w:val="clear" w:color="D9D9D9" w:fill="D9D9D9"/>
            <w:noWrap/>
            <w:vAlign w:val="bottom"/>
            <w:hideMark/>
          </w:tcPr>
          <w:p w14:paraId="3A1E4FFD"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92" w:name="_Toc516579824"/>
            <w:r w:rsidRPr="005F2025">
              <w:rPr>
                <w:rFonts w:ascii="Franklin Gothic Book" w:eastAsia="Times New Roman" w:hAnsi="Franklin Gothic Book" w:cs="Times New Roman"/>
                <w:color w:val="000000"/>
                <w:sz w:val="22"/>
                <w:szCs w:val="22"/>
              </w:rPr>
              <w:t>varchar2(size)</w:t>
            </w:r>
            <w:bookmarkEnd w:id="392"/>
          </w:p>
        </w:tc>
        <w:tc>
          <w:tcPr>
            <w:tcW w:w="733" w:type="dxa"/>
            <w:tcBorders>
              <w:top w:val="nil"/>
              <w:left w:val="nil"/>
              <w:bottom w:val="nil"/>
              <w:right w:val="nil"/>
            </w:tcBorders>
            <w:shd w:val="clear" w:color="D9D9D9" w:fill="D9D9D9"/>
            <w:noWrap/>
            <w:vAlign w:val="bottom"/>
            <w:hideMark/>
          </w:tcPr>
          <w:p w14:paraId="37EF6A03" w14:textId="77777777" w:rsidR="005F2025" w:rsidRPr="005F2025" w:rsidRDefault="005F2025" w:rsidP="005F2025">
            <w:pPr>
              <w:spacing w:before="0" w:after="0" w:line="240" w:lineRule="auto"/>
              <w:jc w:val="right"/>
              <w:outlineLvl w:val="2"/>
              <w:rPr>
                <w:rFonts w:ascii="Franklin Gothic Book" w:eastAsia="Times New Roman" w:hAnsi="Franklin Gothic Book" w:cs="Times New Roman"/>
                <w:color w:val="000000"/>
                <w:sz w:val="22"/>
                <w:szCs w:val="22"/>
              </w:rPr>
            </w:pPr>
            <w:bookmarkStart w:id="393" w:name="_Toc516579825"/>
            <w:r w:rsidRPr="005F2025">
              <w:rPr>
                <w:rFonts w:ascii="Franklin Gothic Book" w:eastAsia="Times New Roman" w:hAnsi="Franklin Gothic Book" w:cs="Times New Roman"/>
                <w:color w:val="000000"/>
                <w:sz w:val="22"/>
                <w:szCs w:val="22"/>
              </w:rPr>
              <w:t>40</w:t>
            </w:r>
            <w:bookmarkEnd w:id="393"/>
          </w:p>
        </w:tc>
        <w:tc>
          <w:tcPr>
            <w:tcW w:w="1340" w:type="dxa"/>
            <w:tcBorders>
              <w:top w:val="nil"/>
              <w:left w:val="nil"/>
              <w:bottom w:val="nil"/>
              <w:right w:val="nil"/>
            </w:tcBorders>
            <w:shd w:val="clear" w:color="D9D9D9" w:fill="D9D9D9"/>
            <w:noWrap/>
            <w:vAlign w:val="bottom"/>
            <w:hideMark/>
          </w:tcPr>
          <w:p w14:paraId="76C2CB67"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94" w:name="_Toc516579826"/>
            <w:r w:rsidRPr="005F2025">
              <w:rPr>
                <w:rFonts w:ascii="Franklin Gothic Book" w:eastAsia="Times New Roman" w:hAnsi="Franklin Gothic Book" w:cs="Times New Roman"/>
                <w:color w:val="000000"/>
                <w:sz w:val="22"/>
                <w:szCs w:val="22"/>
              </w:rPr>
              <w:t>INDEX</w:t>
            </w:r>
            <w:bookmarkEnd w:id="394"/>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nil"/>
              <w:right w:val="nil"/>
            </w:tcBorders>
            <w:shd w:val="clear" w:color="D9D9D9" w:fill="D9D9D9"/>
            <w:noWrap/>
            <w:vAlign w:val="bottom"/>
            <w:hideMark/>
          </w:tcPr>
          <w:p w14:paraId="2A023836"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95" w:name="_Toc516579827"/>
            <w:r w:rsidRPr="005F2025">
              <w:rPr>
                <w:rFonts w:ascii="Franklin Gothic Book" w:eastAsia="Times New Roman" w:hAnsi="Franklin Gothic Book" w:cs="Times New Roman"/>
                <w:color w:val="000000"/>
                <w:sz w:val="22"/>
                <w:szCs w:val="22"/>
              </w:rPr>
              <w:t>Assuming Vets will look up animals by human last name?</w:t>
            </w:r>
            <w:bookmarkEnd w:id="395"/>
          </w:p>
        </w:tc>
      </w:tr>
      <w:tr w:rsidR="005F2025" w:rsidRPr="005F2025" w14:paraId="453897F7" w14:textId="77777777" w:rsidTr="005E5135">
        <w:trPr>
          <w:trHeight w:val="315"/>
        </w:trPr>
        <w:tc>
          <w:tcPr>
            <w:tcW w:w="3176" w:type="dxa"/>
            <w:tcBorders>
              <w:top w:val="nil"/>
              <w:left w:val="nil"/>
              <w:bottom w:val="nil"/>
              <w:right w:val="nil"/>
            </w:tcBorders>
            <w:shd w:val="clear" w:color="auto" w:fill="auto"/>
            <w:noWrap/>
            <w:vAlign w:val="bottom"/>
            <w:hideMark/>
          </w:tcPr>
          <w:p w14:paraId="74CF5C96"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96" w:name="_Toc516579828"/>
            <w:r w:rsidRPr="005F2025">
              <w:rPr>
                <w:rFonts w:ascii="Franklin Gothic Book" w:eastAsia="Times New Roman" w:hAnsi="Franklin Gothic Book" w:cs="Times New Roman"/>
                <w:color w:val="000000"/>
                <w:sz w:val="22"/>
                <w:szCs w:val="22"/>
              </w:rPr>
              <w:t>SpeciesID</w:t>
            </w:r>
            <w:bookmarkEnd w:id="396"/>
          </w:p>
        </w:tc>
        <w:tc>
          <w:tcPr>
            <w:tcW w:w="1535" w:type="dxa"/>
            <w:tcBorders>
              <w:top w:val="nil"/>
              <w:left w:val="nil"/>
              <w:bottom w:val="nil"/>
              <w:right w:val="nil"/>
            </w:tcBorders>
            <w:shd w:val="clear" w:color="auto" w:fill="auto"/>
            <w:noWrap/>
            <w:vAlign w:val="bottom"/>
            <w:hideMark/>
          </w:tcPr>
          <w:p w14:paraId="521FE08D"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97" w:name="_Toc516579829"/>
            <w:r w:rsidRPr="005F2025">
              <w:rPr>
                <w:rFonts w:ascii="Franklin Gothic Book" w:eastAsia="Times New Roman" w:hAnsi="Franklin Gothic Book" w:cs="Times New Roman"/>
                <w:color w:val="000000"/>
                <w:sz w:val="22"/>
                <w:szCs w:val="22"/>
              </w:rPr>
              <w:t>number(p,s)</w:t>
            </w:r>
            <w:bookmarkEnd w:id="397"/>
          </w:p>
        </w:tc>
        <w:tc>
          <w:tcPr>
            <w:tcW w:w="733" w:type="dxa"/>
            <w:tcBorders>
              <w:top w:val="nil"/>
              <w:left w:val="nil"/>
              <w:bottom w:val="nil"/>
              <w:right w:val="nil"/>
            </w:tcBorders>
            <w:shd w:val="clear" w:color="auto" w:fill="auto"/>
            <w:noWrap/>
            <w:vAlign w:val="bottom"/>
            <w:hideMark/>
          </w:tcPr>
          <w:p w14:paraId="2BF65704" w14:textId="77777777" w:rsidR="005F2025" w:rsidRPr="005F2025" w:rsidRDefault="005F2025" w:rsidP="005F2025">
            <w:pPr>
              <w:spacing w:before="0" w:after="0" w:line="240" w:lineRule="auto"/>
              <w:jc w:val="right"/>
              <w:outlineLvl w:val="2"/>
              <w:rPr>
                <w:rFonts w:ascii="Franklin Gothic Book" w:eastAsia="Times New Roman" w:hAnsi="Franklin Gothic Book" w:cs="Times New Roman"/>
                <w:color w:val="000000"/>
                <w:sz w:val="22"/>
                <w:szCs w:val="22"/>
              </w:rPr>
            </w:pPr>
            <w:bookmarkStart w:id="398" w:name="_Toc516579830"/>
            <w:r w:rsidRPr="005F2025">
              <w:rPr>
                <w:rFonts w:ascii="Franklin Gothic Book" w:eastAsia="Times New Roman" w:hAnsi="Franklin Gothic Book" w:cs="Times New Roman"/>
                <w:color w:val="000000"/>
                <w:sz w:val="22"/>
                <w:szCs w:val="22"/>
              </w:rPr>
              <w:t>5</w:t>
            </w:r>
            <w:bookmarkEnd w:id="398"/>
          </w:p>
        </w:tc>
        <w:tc>
          <w:tcPr>
            <w:tcW w:w="1340" w:type="dxa"/>
            <w:tcBorders>
              <w:top w:val="nil"/>
              <w:left w:val="nil"/>
              <w:bottom w:val="nil"/>
              <w:right w:val="nil"/>
            </w:tcBorders>
            <w:shd w:val="clear" w:color="auto" w:fill="auto"/>
            <w:noWrap/>
            <w:vAlign w:val="bottom"/>
            <w:hideMark/>
          </w:tcPr>
          <w:p w14:paraId="24750D78"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99" w:name="_Toc516579831"/>
            <w:r w:rsidRPr="005F2025">
              <w:rPr>
                <w:rFonts w:ascii="Franklin Gothic Book" w:eastAsia="Times New Roman" w:hAnsi="Franklin Gothic Book" w:cs="Times New Roman"/>
                <w:color w:val="000000"/>
                <w:sz w:val="22"/>
                <w:szCs w:val="22"/>
              </w:rPr>
              <w:t>FOREIGN KEY</w:t>
            </w:r>
            <w:bookmarkEnd w:id="399"/>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nil"/>
              <w:right w:val="nil"/>
            </w:tcBorders>
            <w:shd w:val="clear" w:color="auto" w:fill="auto"/>
            <w:noWrap/>
            <w:vAlign w:val="bottom"/>
            <w:hideMark/>
          </w:tcPr>
          <w:p w14:paraId="39928657"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p>
        </w:tc>
      </w:tr>
      <w:tr w:rsidR="005F2025" w:rsidRPr="005F2025" w14:paraId="20CD29D2" w14:textId="77777777" w:rsidTr="005E5135">
        <w:trPr>
          <w:trHeight w:val="315"/>
        </w:trPr>
        <w:tc>
          <w:tcPr>
            <w:tcW w:w="3176" w:type="dxa"/>
            <w:tcBorders>
              <w:top w:val="nil"/>
              <w:left w:val="nil"/>
              <w:bottom w:val="nil"/>
              <w:right w:val="nil"/>
            </w:tcBorders>
            <w:shd w:val="clear" w:color="D9D9D9" w:fill="D9D9D9"/>
            <w:noWrap/>
            <w:vAlign w:val="bottom"/>
            <w:hideMark/>
          </w:tcPr>
          <w:p w14:paraId="272AA8D6"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400" w:name="_Toc516579832"/>
            <w:r w:rsidRPr="005F2025">
              <w:rPr>
                <w:rFonts w:ascii="Franklin Gothic Book" w:eastAsia="Times New Roman" w:hAnsi="Franklin Gothic Book" w:cs="Times New Roman"/>
                <w:color w:val="000000"/>
                <w:sz w:val="22"/>
                <w:szCs w:val="22"/>
              </w:rPr>
              <w:t>BreedID</w:t>
            </w:r>
            <w:bookmarkEnd w:id="400"/>
          </w:p>
        </w:tc>
        <w:tc>
          <w:tcPr>
            <w:tcW w:w="1535" w:type="dxa"/>
            <w:tcBorders>
              <w:top w:val="nil"/>
              <w:left w:val="nil"/>
              <w:bottom w:val="nil"/>
              <w:right w:val="nil"/>
            </w:tcBorders>
            <w:shd w:val="clear" w:color="D9D9D9" w:fill="D9D9D9"/>
            <w:noWrap/>
            <w:vAlign w:val="bottom"/>
            <w:hideMark/>
          </w:tcPr>
          <w:p w14:paraId="2A9BE5DF"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401" w:name="_Toc516579833"/>
            <w:r w:rsidRPr="005F2025">
              <w:rPr>
                <w:rFonts w:ascii="Franklin Gothic Book" w:eastAsia="Times New Roman" w:hAnsi="Franklin Gothic Book" w:cs="Times New Roman"/>
                <w:color w:val="000000"/>
                <w:sz w:val="22"/>
                <w:szCs w:val="22"/>
              </w:rPr>
              <w:t>number(p,s)</w:t>
            </w:r>
            <w:bookmarkEnd w:id="401"/>
          </w:p>
        </w:tc>
        <w:tc>
          <w:tcPr>
            <w:tcW w:w="733" w:type="dxa"/>
            <w:tcBorders>
              <w:top w:val="nil"/>
              <w:left w:val="nil"/>
              <w:bottom w:val="nil"/>
              <w:right w:val="nil"/>
            </w:tcBorders>
            <w:shd w:val="clear" w:color="D9D9D9" w:fill="D9D9D9"/>
            <w:noWrap/>
            <w:vAlign w:val="bottom"/>
            <w:hideMark/>
          </w:tcPr>
          <w:p w14:paraId="39CE6478" w14:textId="77777777" w:rsidR="005F2025" w:rsidRPr="005F2025" w:rsidRDefault="005F2025" w:rsidP="005F2025">
            <w:pPr>
              <w:spacing w:before="0" w:after="0" w:line="240" w:lineRule="auto"/>
              <w:jc w:val="right"/>
              <w:outlineLvl w:val="2"/>
              <w:rPr>
                <w:rFonts w:ascii="Franklin Gothic Book" w:eastAsia="Times New Roman" w:hAnsi="Franklin Gothic Book" w:cs="Times New Roman"/>
                <w:color w:val="000000"/>
                <w:sz w:val="22"/>
                <w:szCs w:val="22"/>
              </w:rPr>
            </w:pPr>
            <w:bookmarkStart w:id="402" w:name="_Toc516579834"/>
            <w:r w:rsidRPr="005F2025">
              <w:rPr>
                <w:rFonts w:ascii="Franklin Gothic Book" w:eastAsia="Times New Roman" w:hAnsi="Franklin Gothic Book" w:cs="Times New Roman"/>
                <w:color w:val="000000"/>
                <w:sz w:val="22"/>
                <w:szCs w:val="22"/>
              </w:rPr>
              <w:t>5</w:t>
            </w:r>
            <w:bookmarkEnd w:id="402"/>
          </w:p>
        </w:tc>
        <w:tc>
          <w:tcPr>
            <w:tcW w:w="1340" w:type="dxa"/>
            <w:tcBorders>
              <w:top w:val="nil"/>
              <w:left w:val="nil"/>
              <w:bottom w:val="nil"/>
              <w:right w:val="nil"/>
            </w:tcBorders>
            <w:shd w:val="clear" w:color="D9D9D9" w:fill="D9D9D9"/>
            <w:noWrap/>
            <w:vAlign w:val="bottom"/>
            <w:hideMark/>
          </w:tcPr>
          <w:p w14:paraId="3DF11BDF"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403" w:name="_Toc516579835"/>
            <w:r w:rsidRPr="005F2025">
              <w:rPr>
                <w:rFonts w:ascii="Franklin Gothic Book" w:eastAsia="Times New Roman" w:hAnsi="Franklin Gothic Book" w:cs="Times New Roman"/>
                <w:color w:val="000000"/>
                <w:sz w:val="22"/>
                <w:szCs w:val="22"/>
              </w:rPr>
              <w:t>FOREIGN KEY</w:t>
            </w:r>
            <w:bookmarkEnd w:id="403"/>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nil"/>
              <w:right w:val="nil"/>
            </w:tcBorders>
            <w:shd w:val="clear" w:color="D9D9D9" w:fill="D9D9D9"/>
            <w:vAlign w:val="bottom"/>
            <w:hideMark/>
          </w:tcPr>
          <w:p w14:paraId="65C71067"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p>
        </w:tc>
      </w:tr>
      <w:tr w:rsidR="005F2025" w:rsidRPr="005F2025" w14:paraId="033261FA" w14:textId="77777777" w:rsidTr="005E5135">
        <w:trPr>
          <w:trHeight w:val="315"/>
        </w:trPr>
        <w:tc>
          <w:tcPr>
            <w:tcW w:w="3176" w:type="dxa"/>
            <w:tcBorders>
              <w:top w:val="nil"/>
              <w:left w:val="nil"/>
              <w:bottom w:val="nil"/>
              <w:right w:val="nil"/>
            </w:tcBorders>
            <w:shd w:val="clear" w:color="auto" w:fill="auto"/>
            <w:noWrap/>
            <w:vAlign w:val="bottom"/>
            <w:hideMark/>
          </w:tcPr>
          <w:p w14:paraId="79CA0E10"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404" w:name="_Toc516579836"/>
            <w:r w:rsidRPr="005F2025">
              <w:rPr>
                <w:rFonts w:ascii="Franklin Gothic Book" w:eastAsia="Times New Roman" w:hAnsi="Franklin Gothic Book" w:cs="Times New Roman"/>
                <w:color w:val="000000"/>
                <w:sz w:val="22"/>
                <w:szCs w:val="22"/>
              </w:rPr>
              <w:t>GenderID</w:t>
            </w:r>
            <w:bookmarkEnd w:id="404"/>
          </w:p>
        </w:tc>
        <w:tc>
          <w:tcPr>
            <w:tcW w:w="1535" w:type="dxa"/>
            <w:tcBorders>
              <w:top w:val="nil"/>
              <w:left w:val="nil"/>
              <w:bottom w:val="nil"/>
              <w:right w:val="nil"/>
            </w:tcBorders>
            <w:shd w:val="clear" w:color="auto" w:fill="auto"/>
            <w:noWrap/>
            <w:vAlign w:val="bottom"/>
            <w:hideMark/>
          </w:tcPr>
          <w:p w14:paraId="578A8588"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405" w:name="_Toc516579837"/>
            <w:r w:rsidRPr="005F2025">
              <w:rPr>
                <w:rFonts w:ascii="Franklin Gothic Book" w:eastAsia="Times New Roman" w:hAnsi="Franklin Gothic Book" w:cs="Times New Roman"/>
                <w:color w:val="000000"/>
                <w:sz w:val="22"/>
                <w:szCs w:val="22"/>
              </w:rPr>
              <w:t>number(p,s)</w:t>
            </w:r>
            <w:bookmarkEnd w:id="405"/>
          </w:p>
        </w:tc>
        <w:tc>
          <w:tcPr>
            <w:tcW w:w="733" w:type="dxa"/>
            <w:tcBorders>
              <w:top w:val="nil"/>
              <w:left w:val="nil"/>
              <w:bottom w:val="nil"/>
              <w:right w:val="nil"/>
            </w:tcBorders>
            <w:shd w:val="clear" w:color="auto" w:fill="auto"/>
            <w:noWrap/>
            <w:vAlign w:val="bottom"/>
            <w:hideMark/>
          </w:tcPr>
          <w:p w14:paraId="783186D9" w14:textId="77777777" w:rsidR="005F2025" w:rsidRPr="005F2025" w:rsidRDefault="005F2025" w:rsidP="005F2025">
            <w:pPr>
              <w:spacing w:before="0" w:after="0" w:line="240" w:lineRule="auto"/>
              <w:jc w:val="right"/>
              <w:outlineLvl w:val="2"/>
              <w:rPr>
                <w:rFonts w:ascii="Franklin Gothic Book" w:eastAsia="Times New Roman" w:hAnsi="Franklin Gothic Book" w:cs="Times New Roman"/>
                <w:color w:val="000000"/>
                <w:sz w:val="22"/>
                <w:szCs w:val="22"/>
              </w:rPr>
            </w:pPr>
            <w:bookmarkStart w:id="406" w:name="_Toc516579838"/>
            <w:r w:rsidRPr="005F2025">
              <w:rPr>
                <w:rFonts w:ascii="Franklin Gothic Book" w:eastAsia="Times New Roman" w:hAnsi="Franklin Gothic Book" w:cs="Times New Roman"/>
                <w:color w:val="000000"/>
                <w:sz w:val="22"/>
                <w:szCs w:val="22"/>
              </w:rPr>
              <w:t>5</w:t>
            </w:r>
            <w:bookmarkEnd w:id="406"/>
          </w:p>
        </w:tc>
        <w:tc>
          <w:tcPr>
            <w:tcW w:w="1340" w:type="dxa"/>
            <w:tcBorders>
              <w:top w:val="nil"/>
              <w:left w:val="nil"/>
              <w:bottom w:val="nil"/>
              <w:right w:val="nil"/>
            </w:tcBorders>
            <w:shd w:val="clear" w:color="auto" w:fill="auto"/>
            <w:noWrap/>
            <w:vAlign w:val="bottom"/>
            <w:hideMark/>
          </w:tcPr>
          <w:p w14:paraId="1F0F27DF"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407" w:name="_Toc516579839"/>
            <w:r w:rsidRPr="005F2025">
              <w:rPr>
                <w:rFonts w:ascii="Franklin Gothic Book" w:eastAsia="Times New Roman" w:hAnsi="Franklin Gothic Book" w:cs="Times New Roman"/>
                <w:color w:val="000000"/>
                <w:sz w:val="22"/>
                <w:szCs w:val="22"/>
              </w:rPr>
              <w:t>FOREIGN KEY</w:t>
            </w:r>
            <w:bookmarkEnd w:id="407"/>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nil"/>
              <w:right w:val="nil"/>
            </w:tcBorders>
            <w:shd w:val="clear" w:color="auto" w:fill="auto"/>
            <w:noWrap/>
            <w:vAlign w:val="bottom"/>
            <w:hideMark/>
          </w:tcPr>
          <w:p w14:paraId="2379655D"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p>
        </w:tc>
      </w:tr>
      <w:tr w:rsidR="005F2025" w:rsidRPr="005F2025" w14:paraId="7ECEB599" w14:textId="77777777" w:rsidTr="005E5135">
        <w:trPr>
          <w:trHeight w:val="315"/>
        </w:trPr>
        <w:tc>
          <w:tcPr>
            <w:tcW w:w="3176" w:type="dxa"/>
            <w:tcBorders>
              <w:top w:val="nil"/>
              <w:left w:val="nil"/>
              <w:bottom w:val="nil"/>
              <w:right w:val="nil"/>
            </w:tcBorders>
            <w:shd w:val="clear" w:color="D9D9D9" w:fill="D9D9D9"/>
            <w:noWrap/>
            <w:vAlign w:val="bottom"/>
            <w:hideMark/>
          </w:tcPr>
          <w:p w14:paraId="3EE56858"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408" w:name="_Toc516579840"/>
            <w:r w:rsidRPr="005F2025">
              <w:rPr>
                <w:rFonts w:ascii="Franklin Gothic Book" w:eastAsia="Times New Roman" w:hAnsi="Franklin Gothic Book" w:cs="Times New Roman"/>
                <w:color w:val="000000"/>
                <w:sz w:val="22"/>
                <w:szCs w:val="22"/>
              </w:rPr>
              <w:t>Coloring</w:t>
            </w:r>
            <w:bookmarkEnd w:id="408"/>
          </w:p>
        </w:tc>
        <w:tc>
          <w:tcPr>
            <w:tcW w:w="1535" w:type="dxa"/>
            <w:tcBorders>
              <w:top w:val="nil"/>
              <w:left w:val="nil"/>
              <w:bottom w:val="nil"/>
              <w:right w:val="nil"/>
            </w:tcBorders>
            <w:shd w:val="clear" w:color="D9D9D9" w:fill="D9D9D9"/>
            <w:noWrap/>
            <w:vAlign w:val="bottom"/>
            <w:hideMark/>
          </w:tcPr>
          <w:p w14:paraId="01E0DE7A"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409" w:name="_Toc516579841"/>
            <w:r w:rsidRPr="005F2025">
              <w:rPr>
                <w:rFonts w:ascii="Franklin Gothic Book" w:eastAsia="Times New Roman" w:hAnsi="Franklin Gothic Book" w:cs="Times New Roman"/>
                <w:color w:val="000000"/>
                <w:sz w:val="22"/>
                <w:szCs w:val="22"/>
              </w:rPr>
              <w:t>varchar2(size)</w:t>
            </w:r>
            <w:bookmarkEnd w:id="409"/>
          </w:p>
        </w:tc>
        <w:tc>
          <w:tcPr>
            <w:tcW w:w="733" w:type="dxa"/>
            <w:tcBorders>
              <w:top w:val="nil"/>
              <w:left w:val="nil"/>
              <w:bottom w:val="nil"/>
              <w:right w:val="nil"/>
            </w:tcBorders>
            <w:shd w:val="clear" w:color="D9D9D9" w:fill="D9D9D9"/>
            <w:noWrap/>
            <w:vAlign w:val="bottom"/>
            <w:hideMark/>
          </w:tcPr>
          <w:p w14:paraId="2AC3A505" w14:textId="77777777" w:rsidR="005F2025" w:rsidRPr="005F2025" w:rsidRDefault="005F2025" w:rsidP="005F2025">
            <w:pPr>
              <w:spacing w:before="0" w:after="0" w:line="240" w:lineRule="auto"/>
              <w:jc w:val="right"/>
              <w:outlineLvl w:val="2"/>
              <w:rPr>
                <w:rFonts w:ascii="Franklin Gothic Book" w:eastAsia="Times New Roman" w:hAnsi="Franklin Gothic Book" w:cs="Times New Roman"/>
                <w:color w:val="000000"/>
                <w:sz w:val="22"/>
                <w:szCs w:val="22"/>
              </w:rPr>
            </w:pPr>
            <w:bookmarkStart w:id="410" w:name="_Toc516579842"/>
            <w:r w:rsidRPr="005F2025">
              <w:rPr>
                <w:rFonts w:ascii="Franklin Gothic Book" w:eastAsia="Times New Roman" w:hAnsi="Franklin Gothic Book" w:cs="Times New Roman"/>
                <w:color w:val="000000"/>
                <w:sz w:val="22"/>
                <w:szCs w:val="22"/>
              </w:rPr>
              <w:t>30</w:t>
            </w:r>
            <w:bookmarkEnd w:id="410"/>
          </w:p>
        </w:tc>
        <w:tc>
          <w:tcPr>
            <w:tcW w:w="1340" w:type="dxa"/>
            <w:tcBorders>
              <w:top w:val="nil"/>
              <w:left w:val="nil"/>
              <w:bottom w:val="nil"/>
              <w:right w:val="nil"/>
            </w:tcBorders>
            <w:shd w:val="clear" w:color="D9D9D9" w:fill="D9D9D9"/>
            <w:noWrap/>
            <w:vAlign w:val="bottom"/>
            <w:hideMark/>
          </w:tcPr>
          <w:p w14:paraId="2E9E7B39" w14:textId="77777777" w:rsidR="005F2025" w:rsidRPr="005F2025" w:rsidRDefault="005F2025" w:rsidP="005F2025">
            <w:pPr>
              <w:spacing w:before="0" w:after="0" w:line="240" w:lineRule="auto"/>
              <w:jc w:val="right"/>
              <w:outlineLvl w:val="2"/>
              <w:rPr>
                <w:rFonts w:ascii="Franklin Gothic Book" w:eastAsia="Times New Roman" w:hAnsi="Franklin Gothic Book" w:cs="Times New Roman"/>
                <w:color w:val="000000"/>
                <w:sz w:val="22"/>
                <w:szCs w:val="22"/>
              </w:rPr>
            </w:pPr>
          </w:p>
        </w:tc>
        <w:tc>
          <w:tcPr>
            <w:tcW w:w="4376" w:type="dxa"/>
            <w:tcBorders>
              <w:top w:val="nil"/>
              <w:left w:val="nil"/>
              <w:bottom w:val="nil"/>
              <w:right w:val="nil"/>
            </w:tcBorders>
            <w:shd w:val="clear" w:color="D9D9D9" w:fill="D9D9D9"/>
            <w:noWrap/>
            <w:vAlign w:val="bottom"/>
            <w:hideMark/>
          </w:tcPr>
          <w:p w14:paraId="10EA125A" w14:textId="77777777" w:rsidR="005F2025" w:rsidRPr="005F2025" w:rsidRDefault="005F2025" w:rsidP="005F2025">
            <w:pPr>
              <w:spacing w:before="0" w:after="0" w:line="240" w:lineRule="auto"/>
              <w:outlineLvl w:val="2"/>
              <w:rPr>
                <w:rFonts w:ascii="Times New Roman" w:eastAsia="Times New Roman" w:hAnsi="Times New Roman" w:cs="Times New Roman"/>
              </w:rPr>
            </w:pPr>
          </w:p>
        </w:tc>
      </w:tr>
      <w:tr w:rsidR="005F2025" w:rsidRPr="005F2025" w14:paraId="028B40A4" w14:textId="77777777" w:rsidTr="005E5135">
        <w:trPr>
          <w:trHeight w:val="315"/>
        </w:trPr>
        <w:tc>
          <w:tcPr>
            <w:tcW w:w="3176" w:type="dxa"/>
            <w:tcBorders>
              <w:top w:val="nil"/>
              <w:left w:val="nil"/>
              <w:bottom w:val="nil"/>
              <w:right w:val="nil"/>
            </w:tcBorders>
            <w:shd w:val="clear" w:color="auto" w:fill="auto"/>
            <w:noWrap/>
            <w:vAlign w:val="bottom"/>
            <w:hideMark/>
          </w:tcPr>
          <w:p w14:paraId="5B19A38B"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411" w:name="_Toc516579843"/>
            <w:r w:rsidRPr="005F2025">
              <w:rPr>
                <w:rFonts w:ascii="Franklin Gothic Book" w:eastAsia="Times New Roman" w:hAnsi="Franklin Gothic Book" w:cs="Times New Roman"/>
                <w:color w:val="000000"/>
                <w:sz w:val="22"/>
                <w:szCs w:val="22"/>
              </w:rPr>
              <w:t>Birth_Date</w:t>
            </w:r>
            <w:bookmarkEnd w:id="411"/>
          </w:p>
        </w:tc>
        <w:tc>
          <w:tcPr>
            <w:tcW w:w="1535" w:type="dxa"/>
            <w:tcBorders>
              <w:top w:val="nil"/>
              <w:left w:val="nil"/>
              <w:bottom w:val="nil"/>
              <w:right w:val="nil"/>
            </w:tcBorders>
            <w:shd w:val="clear" w:color="auto" w:fill="auto"/>
            <w:noWrap/>
            <w:vAlign w:val="bottom"/>
            <w:hideMark/>
          </w:tcPr>
          <w:p w14:paraId="01A3FA2B"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412" w:name="_Toc516579844"/>
            <w:r w:rsidRPr="005F2025">
              <w:rPr>
                <w:rFonts w:ascii="Franklin Gothic Book" w:eastAsia="Times New Roman" w:hAnsi="Franklin Gothic Book" w:cs="Times New Roman"/>
                <w:color w:val="000000"/>
                <w:sz w:val="22"/>
                <w:szCs w:val="22"/>
              </w:rPr>
              <w:t>date</w:t>
            </w:r>
            <w:bookmarkEnd w:id="412"/>
          </w:p>
        </w:tc>
        <w:tc>
          <w:tcPr>
            <w:tcW w:w="733" w:type="dxa"/>
            <w:tcBorders>
              <w:top w:val="nil"/>
              <w:left w:val="nil"/>
              <w:bottom w:val="nil"/>
              <w:right w:val="nil"/>
            </w:tcBorders>
            <w:shd w:val="clear" w:color="auto" w:fill="auto"/>
            <w:noWrap/>
            <w:vAlign w:val="bottom"/>
            <w:hideMark/>
          </w:tcPr>
          <w:p w14:paraId="0AC101F7"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p>
        </w:tc>
        <w:tc>
          <w:tcPr>
            <w:tcW w:w="1340" w:type="dxa"/>
            <w:tcBorders>
              <w:top w:val="nil"/>
              <w:left w:val="nil"/>
              <w:bottom w:val="nil"/>
              <w:right w:val="nil"/>
            </w:tcBorders>
            <w:shd w:val="clear" w:color="auto" w:fill="auto"/>
            <w:noWrap/>
            <w:vAlign w:val="bottom"/>
            <w:hideMark/>
          </w:tcPr>
          <w:p w14:paraId="29751901" w14:textId="77777777" w:rsidR="005F2025" w:rsidRPr="005F2025" w:rsidRDefault="005F2025" w:rsidP="005F2025">
            <w:pPr>
              <w:spacing w:before="0" w:after="0" w:line="240" w:lineRule="auto"/>
              <w:outlineLvl w:val="2"/>
              <w:rPr>
                <w:rFonts w:ascii="Times New Roman" w:eastAsia="Times New Roman" w:hAnsi="Times New Roman" w:cs="Times New Roman"/>
              </w:rPr>
            </w:pPr>
          </w:p>
        </w:tc>
        <w:tc>
          <w:tcPr>
            <w:tcW w:w="4376" w:type="dxa"/>
            <w:tcBorders>
              <w:top w:val="nil"/>
              <w:left w:val="nil"/>
              <w:bottom w:val="nil"/>
              <w:right w:val="nil"/>
            </w:tcBorders>
            <w:shd w:val="clear" w:color="auto" w:fill="auto"/>
            <w:noWrap/>
            <w:vAlign w:val="bottom"/>
            <w:hideMark/>
          </w:tcPr>
          <w:p w14:paraId="0C4D0A27" w14:textId="77777777" w:rsidR="005F2025" w:rsidRPr="005F2025" w:rsidRDefault="005F2025" w:rsidP="005F2025">
            <w:pPr>
              <w:spacing w:before="0" w:after="0" w:line="240" w:lineRule="auto"/>
              <w:outlineLvl w:val="2"/>
              <w:rPr>
                <w:rFonts w:ascii="Times New Roman" w:eastAsia="Times New Roman" w:hAnsi="Times New Roman" w:cs="Times New Roman"/>
              </w:rPr>
            </w:pPr>
          </w:p>
        </w:tc>
      </w:tr>
      <w:tr w:rsidR="005F2025" w:rsidRPr="005F2025" w14:paraId="08CB72B4" w14:textId="77777777" w:rsidTr="005E5135">
        <w:trPr>
          <w:trHeight w:val="315"/>
        </w:trPr>
        <w:tc>
          <w:tcPr>
            <w:tcW w:w="3176" w:type="dxa"/>
            <w:tcBorders>
              <w:top w:val="nil"/>
              <w:left w:val="nil"/>
              <w:bottom w:val="nil"/>
              <w:right w:val="nil"/>
            </w:tcBorders>
            <w:shd w:val="clear" w:color="D9D9D9" w:fill="D9D9D9"/>
            <w:noWrap/>
            <w:vAlign w:val="bottom"/>
            <w:hideMark/>
          </w:tcPr>
          <w:p w14:paraId="333B93D5"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413" w:name="_Toc516579845"/>
            <w:r w:rsidRPr="005F2025">
              <w:rPr>
                <w:rFonts w:ascii="Franklin Gothic Book" w:eastAsia="Times New Roman" w:hAnsi="Franklin Gothic Book" w:cs="Times New Roman"/>
                <w:color w:val="000000"/>
                <w:sz w:val="22"/>
                <w:szCs w:val="22"/>
              </w:rPr>
              <w:t>Temperament_Notes</w:t>
            </w:r>
            <w:bookmarkEnd w:id="413"/>
          </w:p>
        </w:tc>
        <w:tc>
          <w:tcPr>
            <w:tcW w:w="1535" w:type="dxa"/>
            <w:tcBorders>
              <w:top w:val="nil"/>
              <w:left w:val="nil"/>
              <w:bottom w:val="nil"/>
              <w:right w:val="nil"/>
            </w:tcBorders>
            <w:shd w:val="clear" w:color="D9D9D9" w:fill="D9D9D9"/>
            <w:noWrap/>
            <w:vAlign w:val="bottom"/>
            <w:hideMark/>
          </w:tcPr>
          <w:p w14:paraId="0FA30FB7"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414" w:name="_Toc516579846"/>
            <w:r w:rsidRPr="005F2025">
              <w:rPr>
                <w:rFonts w:ascii="Franklin Gothic Book" w:eastAsia="Times New Roman" w:hAnsi="Franklin Gothic Book" w:cs="Times New Roman"/>
                <w:color w:val="000000"/>
                <w:sz w:val="22"/>
                <w:szCs w:val="22"/>
              </w:rPr>
              <w:t>varchar2(size)</w:t>
            </w:r>
            <w:bookmarkEnd w:id="414"/>
          </w:p>
        </w:tc>
        <w:tc>
          <w:tcPr>
            <w:tcW w:w="733" w:type="dxa"/>
            <w:tcBorders>
              <w:top w:val="nil"/>
              <w:left w:val="nil"/>
              <w:bottom w:val="nil"/>
              <w:right w:val="nil"/>
            </w:tcBorders>
            <w:shd w:val="clear" w:color="D9D9D9" w:fill="D9D9D9"/>
            <w:noWrap/>
            <w:vAlign w:val="bottom"/>
            <w:hideMark/>
          </w:tcPr>
          <w:p w14:paraId="7D9E8A39" w14:textId="77777777" w:rsidR="005F2025" w:rsidRPr="005F2025" w:rsidRDefault="005F2025" w:rsidP="005F2025">
            <w:pPr>
              <w:spacing w:before="0" w:after="0" w:line="240" w:lineRule="auto"/>
              <w:jc w:val="right"/>
              <w:outlineLvl w:val="2"/>
              <w:rPr>
                <w:rFonts w:ascii="Franklin Gothic Book" w:eastAsia="Times New Roman" w:hAnsi="Franklin Gothic Book" w:cs="Times New Roman"/>
                <w:color w:val="000000"/>
                <w:sz w:val="22"/>
                <w:szCs w:val="22"/>
              </w:rPr>
            </w:pPr>
            <w:bookmarkStart w:id="415" w:name="_Toc516579847"/>
            <w:r w:rsidRPr="005F2025">
              <w:rPr>
                <w:rFonts w:ascii="Franklin Gothic Book" w:eastAsia="Times New Roman" w:hAnsi="Franklin Gothic Book" w:cs="Times New Roman"/>
                <w:color w:val="000000"/>
                <w:sz w:val="22"/>
                <w:szCs w:val="22"/>
              </w:rPr>
              <w:t>80</w:t>
            </w:r>
            <w:bookmarkEnd w:id="415"/>
          </w:p>
        </w:tc>
        <w:tc>
          <w:tcPr>
            <w:tcW w:w="1340" w:type="dxa"/>
            <w:tcBorders>
              <w:top w:val="nil"/>
              <w:left w:val="nil"/>
              <w:bottom w:val="nil"/>
              <w:right w:val="nil"/>
            </w:tcBorders>
            <w:shd w:val="clear" w:color="D9D9D9" w:fill="D9D9D9"/>
            <w:noWrap/>
            <w:vAlign w:val="bottom"/>
            <w:hideMark/>
          </w:tcPr>
          <w:p w14:paraId="4629B1BE" w14:textId="77777777" w:rsidR="005F2025" w:rsidRPr="005F2025" w:rsidRDefault="005F2025" w:rsidP="005F2025">
            <w:pPr>
              <w:spacing w:before="0" w:after="0" w:line="240" w:lineRule="auto"/>
              <w:jc w:val="right"/>
              <w:outlineLvl w:val="2"/>
              <w:rPr>
                <w:rFonts w:ascii="Franklin Gothic Book" w:eastAsia="Times New Roman" w:hAnsi="Franklin Gothic Book" w:cs="Times New Roman"/>
                <w:color w:val="000000"/>
                <w:sz w:val="22"/>
                <w:szCs w:val="22"/>
              </w:rPr>
            </w:pPr>
          </w:p>
        </w:tc>
        <w:tc>
          <w:tcPr>
            <w:tcW w:w="4376" w:type="dxa"/>
            <w:tcBorders>
              <w:top w:val="nil"/>
              <w:left w:val="nil"/>
              <w:bottom w:val="nil"/>
              <w:right w:val="nil"/>
            </w:tcBorders>
            <w:shd w:val="clear" w:color="D9D9D9" w:fill="D9D9D9"/>
            <w:noWrap/>
            <w:vAlign w:val="bottom"/>
            <w:hideMark/>
          </w:tcPr>
          <w:p w14:paraId="4894A003" w14:textId="77777777" w:rsidR="005F2025" w:rsidRPr="005F2025" w:rsidRDefault="005F2025" w:rsidP="005F2025">
            <w:pPr>
              <w:spacing w:before="0" w:after="0" w:line="240" w:lineRule="auto"/>
              <w:outlineLvl w:val="2"/>
              <w:rPr>
                <w:rFonts w:ascii="Times New Roman" w:eastAsia="Times New Roman" w:hAnsi="Times New Roman" w:cs="Times New Roman"/>
              </w:rPr>
            </w:pPr>
          </w:p>
        </w:tc>
      </w:tr>
      <w:tr w:rsidR="005F2025" w:rsidRPr="005F2025" w14:paraId="1BAE77CA" w14:textId="77777777" w:rsidTr="005E5135">
        <w:trPr>
          <w:trHeight w:val="315"/>
        </w:trPr>
        <w:tc>
          <w:tcPr>
            <w:tcW w:w="3176" w:type="dxa"/>
            <w:tcBorders>
              <w:top w:val="nil"/>
              <w:left w:val="nil"/>
              <w:bottom w:val="single" w:sz="8" w:space="0" w:color="000000"/>
              <w:right w:val="nil"/>
            </w:tcBorders>
            <w:shd w:val="clear" w:color="auto" w:fill="auto"/>
            <w:noWrap/>
            <w:vAlign w:val="bottom"/>
            <w:hideMark/>
          </w:tcPr>
          <w:p w14:paraId="7FFC0E2C"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416" w:name="_Toc516579848"/>
            <w:r w:rsidRPr="005F2025">
              <w:rPr>
                <w:rFonts w:ascii="Franklin Gothic Book" w:eastAsia="Times New Roman" w:hAnsi="Franklin Gothic Book" w:cs="Times New Roman"/>
                <w:color w:val="000000"/>
                <w:sz w:val="22"/>
                <w:szCs w:val="22"/>
              </w:rPr>
              <w:t>Chart_Create_Date</w:t>
            </w:r>
            <w:bookmarkEnd w:id="416"/>
          </w:p>
        </w:tc>
        <w:tc>
          <w:tcPr>
            <w:tcW w:w="1535" w:type="dxa"/>
            <w:tcBorders>
              <w:top w:val="nil"/>
              <w:left w:val="nil"/>
              <w:bottom w:val="single" w:sz="8" w:space="0" w:color="000000"/>
              <w:right w:val="nil"/>
            </w:tcBorders>
            <w:shd w:val="clear" w:color="auto" w:fill="auto"/>
            <w:noWrap/>
            <w:vAlign w:val="bottom"/>
            <w:hideMark/>
          </w:tcPr>
          <w:p w14:paraId="03B8A353"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417" w:name="_Toc516579849"/>
            <w:r w:rsidRPr="005F2025">
              <w:rPr>
                <w:rFonts w:ascii="Franklin Gothic Book" w:eastAsia="Times New Roman" w:hAnsi="Franklin Gothic Book" w:cs="Times New Roman"/>
                <w:color w:val="000000"/>
                <w:sz w:val="22"/>
                <w:szCs w:val="22"/>
              </w:rPr>
              <w:t>date</w:t>
            </w:r>
            <w:bookmarkEnd w:id="417"/>
          </w:p>
        </w:tc>
        <w:tc>
          <w:tcPr>
            <w:tcW w:w="733" w:type="dxa"/>
            <w:tcBorders>
              <w:top w:val="nil"/>
              <w:left w:val="nil"/>
              <w:bottom w:val="single" w:sz="8" w:space="0" w:color="000000"/>
              <w:right w:val="nil"/>
            </w:tcBorders>
            <w:shd w:val="clear" w:color="auto" w:fill="auto"/>
            <w:noWrap/>
            <w:vAlign w:val="bottom"/>
            <w:hideMark/>
          </w:tcPr>
          <w:p w14:paraId="5D5E6C03"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p>
        </w:tc>
        <w:tc>
          <w:tcPr>
            <w:tcW w:w="1340" w:type="dxa"/>
            <w:tcBorders>
              <w:top w:val="nil"/>
              <w:left w:val="nil"/>
              <w:bottom w:val="single" w:sz="8" w:space="0" w:color="000000"/>
              <w:right w:val="nil"/>
            </w:tcBorders>
            <w:shd w:val="clear" w:color="auto" w:fill="auto"/>
            <w:noWrap/>
            <w:vAlign w:val="bottom"/>
            <w:hideMark/>
          </w:tcPr>
          <w:p w14:paraId="0A628629" w14:textId="77777777" w:rsidR="005F2025" w:rsidRPr="005F2025" w:rsidRDefault="005F2025" w:rsidP="005F2025">
            <w:pPr>
              <w:spacing w:before="0" w:after="0" w:line="240" w:lineRule="auto"/>
              <w:outlineLvl w:val="2"/>
              <w:rPr>
                <w:rFonts w:ascii="Times New Roman" w:eastAsia="Times New Roman" w:hAnsi="Times New Roman" w:cs="Times New Roman"/>
              </w:rPr>
            </w:pPr>
          </w:p>
        </w:tc>
        <w:tc>
          <w:tcPr>
            <w:tcW w:w="4376" w:type="dxa"/>
            <w:tcBorders>
              <w:top w:val="nil"/>
              <w:left w:val="nil"/>
              <w:bottom w:val="single" w:sz="8" w:space="0" w:color="000000"/>
              <w:right w:val="nil"/>
            </w:tcBorders>
            <w:shd w:val="clear" w:color="auto" w:fill="auto"/>
            <w:noWrap/>
            <w:vAlign w:val="bottom"/>
            <w:hideMark/>
          </w:tcPr>
          <w:p w14:paraId="00C188EC" w14:textId="77777777" w:rsidR="005F2025" w:rsidRPr="005F2025" w:rsidRDefault="005F2025" w:rsidP="005F2025">
            <w:pPr>
              <w:spacing w:before="0" w:after="0" w:line="240" w:lineRule="auto"/>
              <w:outlineLvl w:val="2"/>
              <w:rPr>
                <w:rFonts w:ascii="Times New Roman" w:eastAsia="Times New Roman" w:hAnsi="Times New Roman" w:cs="Times New Roman"/>
              </w:rPr>
            </w:pPr>
          </w:p>
        </w:tc>
      </w:tr>
    </w:tbl>
    <w:p w14:paraId="6D1E7E19" w14:textId="77777777" w:rsidR="004E57D1" w:rsidRDefault="004E57D1">
      <w:r>
        <w:br w:type="page"/>
      </w:r>
    </w:p>
    <w:tbl>
      <w:tblPr>
        <w:tblW w:w="11160" w:type="dxa"/>
        <w:tblLook w:val="04A0" w:firstRow="1" w:lastRow="0" w:firstColumn="1" w:lastColumn="0" w:noHBand="0" w:noVBand="1"/>
      </w:tblPr>
      <w:tblGrid>
        <w:gridCol w:w="3176"/>
        <w:gridCol w:w="1535"/>
        <w:gridCol w:w="733"/>
        <w:gridCol w:w="1340"/>
        <w:gridCol w:w="4376"/>
      </w:tblGrid>
      <w:tr w:rsidR="005F2025" w:rsidRPr="005F2025" w14:paraId="7A4C2EC9" w14:textId="77777777" w:rsidTr="005E5135">
        <w:trPr>
          <w:trHeight w:val="315"/>
        </w:trPr>
        <w:tc>
          <w:tcPr>
            <w:tcW w:w="3176" w:type="dxa"/>
            <w:tcBorders>
              <w:top w:val="nil"/>
              <w:left w:val="nil"/>
              <w:bottom w:val="nil"/>
              <w:right w:val="nil"/>
            </w:tcBorders>
            <w:shd w:val="clear" w:color="auto" w:fill="auto"/>
            <w:noWrap/>
            <w:vAlign w:val="bottom"/>
            <w:hideMark/>
          </w:tcPr>
          <w:p w14:paraId="0F3640C0" w14:textId="3218666F" w:rsidR="005F2025" w:rsidRPr="005F2025" w:rsidRDefault="005F2025" w:rsidP="005F2025">
            <w:pPr>
              <w:spacing w:before="0" w:after="0" w:line="240" w:lineRule="auto"/>
              <w:outlineLvl w:val="2"/>
              <w:rPr>
                <w:rFonts w:ascii="Times New Roman" w:eastAsia="Times New Roman" w:hAnsi="Times New Roman" w:cs="Times New Roman"/>
              </w:rPr>
            </w:pPr>
          </w:p>
        </w:tc>
        <w:tc>
          <w:tcPr>
            <w:tcW w:w="1535" w:type="dxa"/>
            <w:tcBorders>
              <w:top w:val="nil"/>
              <w:left w:val="nil"/>
              <w:bottom w:val="nil"/>
              <w:right w:val="nil"/>
            </w:tcBorders>
            <w:shd w:val="clear" w:color="auto" w:fill="auto"/>
            <w:noWrap/>
            <w:vAlign w:val="bottom"/>
            <w:hideMark/>
          </w:tcPr>
          <w:p w14:paraId="2F5EC5DA" w14:textId="77777777" w:rsidR="005F2025" w:rsidRPr="005F2025" w:rsidRDefault="005F2025" w:rsidP="005F2025">
            <w:pPr>
              <w:spacing w:before="0" w:after="0" w:line="240" w:lineRule="auto"/>
              <w:outlineLvl w:val="2"/>
              <w:rPr>
                <w:rFonts w:ascii="Times New Roman" w:eastAsia="Times New Roman" w:hAnsi="Times New Roman" w:cs="Times New Roman"/>
              </w:rPr>
            </w:pPr>
          </w:p>
        </w:tc>
        <w:tc>
          <w:tcPr>
            <w:tcW w:w="733" w:type="dxa"/>
            <w:tcBorders>
              <w:top w:val="nil"/>
              <w:left w:val="nil"/>
              <w:bottom w:val="nil"/>
              <w:right w:val="nil"/>
            </w:tcBorders>
            <w:shd w:val="clear" w:color="auto" w:fill="auto"/>
            <w:noWrap/>
            <w:vAlign w:val="bottom"/>
            <w:hideMark/>
          </w:tcPr>
          <w:p w14:paraId="61D911F3" w14:textId="77777777" w:rsidR="005F2025" w:rsidRPr="005F2025" w:rsidRDefault="005F2025" w:rsidP="005F2025">
            <w:pPr>
              <w:spacing w:before="0" w:after="0" w:line="240" w:lineRule="auto"/>
              <w:outlineLvl w:val="2"/>
              <w:rPr>
                <w:rFonts w:ascii="Times New Roman" w:eastAsia="Times New Roman" w:hAnsi="Times New Roman" w:cs="Times New Roman"/>
              </w:rPr>
            </w:pPr>
          </w:p>
        </w:tc>
        <w:tc>
          <w:tcPr>
            <w:tcW w:w="1340" w:type="dxa"/>
            <w:tcBorders>
              <w:top w:val="nil"/>
              <w:left w:val="nil"/>
              <w:bottom w:val="nil"/>
              <w:right w:val="nil"/>
            </w:tcBorders>
            <w:shd w:val="clear" w:color="auto" w:fill="auto"/>
            <w:noWrap/>
            <w:vAlign w:val="bottom"/>
            <w:hideMark/>
          </w:tcPr>
          <w:p w14:paraId="5F927FFD" w14:textId="77777777" w:rsidR="005F2025" w:rsidRPr="005F2025" w:rsidRDefault="005F2025" w:rsidP="005F2025">
            <w:pPr>
              <w:spacing w:before="0" w:after="0" w:line="240" w:lineRule="auto"/>
              <w:outlineLvl w:val="2"/>
              <w:rPr>
                <w:rFonts w:ascii="Times New Roman" w:eastAsia="Times New Roman" w:hAnsi="Times New Roman" w:cs="Times New Roman"/>
              </w:rPr>
            </w:pPr>
          </w:p>
        </w:tc>
        <w:tc>
          <w:tcPr>
            <w:tcW w:w="4376" w:type="dxa"/>
            <w:tcBorders>
              <w:top w:val="nil"/>
              <w:left w:val="nil"/>
              <w:bottom w:val="nil"/>
              <w:right w:val="nil"/>
            </w:tcBorders>
            <w:shd w:val="clear" w:color="auto" w:fill="auto"/>
            <w:noWrap/>
            <w:vAlign w:val="bottom"/>
            <w:hideMark/>
          </w:tcPr>
          <w:p w14:paraId="1244F3DD" w14:textId="77777777" w:rsidR="005F2025" w:rsidRPr="005F2025" w:rsidRDefault="005F2025" w:rsidP="005F2025">
            <w:pPr>
              <w:spacing w:before="0" w:after="0" w:line="240" w:lineRule="auto"/>
              <w:outlineLvl w:val="2"/>
              <w:rPr>
                <w:rFonts w:ascii="Times New Roman" w:eastAsia="Times New Roman" w:hAnsi="Times New Roman" w:cs="Times New Roman"/>
              </w:rPr>
            </w:pPr>
          </w:p>
        </w:tc>
      </w:tr>
      <w:tr w:rsidR="005F2025" w:rsidRPr="005F2025" w14:paraId="65D242DF" w14:textId="77777777" w:rsidTr="005E5135">
        <w:trPr>
          <w:trHeight w:val="390"/>
        </w:trPr>
        <w:tc>
          <w:tcPr>
            <w:tcW w:w="3176" w:type="dxa"/>
            <w:tcBorders>
              <w:top w:val="nil"/>
              <w:left w:val="nil"/>
              <w:bottom w:val="nil"/>
              <w:right w:val="nil"/>
            </w:tcBorders>
            <w:shd w:val="clear" w:color="4CB5D3" w:fill="6226D0"/>
            <w:noWrap/>
            <w:vAlign w:val="bottom"/>
            <w:hideMark/>
          </w:tcPr>
          <w:p w14:paraId="34F15A04" w14:textId="77777777" w:rsidR="005F2025" w:rsidRPr="005F2025" w:rsidRDefault="005F2025" w:rsidP="005F2025">
            <w:pPr>
              <w:spacing w:before="0" w:after="0" w:line="240" w:lineRule="auto"/>
              <w:outlineLvl w:val="0"/>
              <w:rPr>
                <w:rFonts w:ascii="Franklin Gothic Book" w:eastAsia="Times New Roman" w:hAnsi="Franklin Gothic Book" w:cs="Times New Roman"/>
                <w:b/>
                <w:bCs/>
                <w:color w:val="FFFFFF"/>
                <w:sz w:val="28"/>
                <w:szCs w:val="28"/>
              </w:rPr>
            </w:pPr>
            <w:bookmarkStart w:id="418" w:name="_Toc516579850"/>
            <w:r w:rsidRPr="005F2025">
              <w:rPr>
                <w:rFonts w:ascii="Franklin Gothic Book" w:eastAsia="Times New Roman" w:hAnsi="Franklin Gothic Book" w:cs="Times New Roman"/>
                <w:b/>
                <w:bCs/>
                <w:color w:val="FFFFFF"/>
                <w:sz w:val="28"/>
                <w:szCs w:val="28"/>
              </w:rPr>
              <w:t>Procedure_History</w:t>
            </w:r>
            <w:bookmarkEnd w:id="418"/>
          </w:p>
        </w:tc>
        <w:tc>
          <w:tcPr>
            <w:tcW w:w="1535" w:type="dxa"/>
            <w:tcBorders>
              <w:top w:val="nil"/>
              <w:left w:val="nil"/>
              <w:bottom w:val="nil"/>
              <w:right w:val="nil"/>
            </w:tcBorders>
            <w:shd w:val="clear" w:color="4CB5D3" w:fill="6226D0"/>
            <w:noWrap/>
            <w:vAlign w:val="bottom"/>
            <w:hideMark/>
          </w:tcPr>
          <w:p w14:paraId="2A172A04" w14:textId="77777777" w:rsidR="005F2025" w:rsidRPr="005F2025" w:rsidRDefault="005F2025" w:rsidP="005F2025">
            <w:pPr>
              <w:spacing w:before="0" w:after="0" w:line="240" w:lineRule="auto"/>
              <w:outlineLvl w:val="0"/>
              <w:rPr>
                <w:rFonts w:ascii="Franklin Gothic Book" w:eastAsia="Times New Roman" w:hAnsi="Franklin Gothic Book" w:cs="Times New Roman"/>
                <w:b/>
                <w:bCs/>
                <w:color w:val="FFFFFF"/>
                <w:sz w:val="28"/>
                <w:szCs w:val="28"/>
              </w:rPr>
            </w:pPr>
            <w:bookmarkStart w:id="419" w:name="_Toc516579851"/>
            <w:r w:rsidRPr="005F2025">
              <w:rPr>
                <w:rFonts w:ascii="Franklin Gothic Book" w:eastAsia="Times New Roman" w:hAnsi="Franklin Gothic Book" w:cs="Times New Roman"/>
                <w:b/>
                <w:bCs/>
                <w:color w:val="FFFFFF"/>
                <w:sz w:val="28"/>
                <w:szCs w:val="28"/>
              </w:rPr>
              <w:t>Table</w:t>
            </w:r>
            <w:bookmarkEnd w:id="419"/>
          </w:p>
        </w:tc>
        <w:tc>
          <w:tcPr>
            <w:tcW w:w="6449" w:type="dxa"/>
            <w:gridSpan w:val="3"/>
            <w:tcBorders>
              <w:top w:val="nil"/>
              <w:left w:val="nil"/>
              <w:bottom w:val="nil"/>
              <w:right w:val="nil"/>
            </w:tcBorders>
            <w:shd w:val="clear" w:color="4CB5D3" w:fill="6226D0"/>
            <w:noWrap/>
            <w:vAlign w:val="bottom"/>
            <w:hideMark/>
          </w:tcPr>
          <w:p w14:paraId="55B397C5" w14:textId="77777777" w:rsidR="005F2025" w:rsidRPr="005F2025" w:rsidRDefault="005F2025" w:rsidP="005F2025">
            <w:pPr>
              <w:spacing w:before="0" w:after="0" w:line="240" w:lineRule="auto"/>
              <w:outlineLvl w:val="0"/>
              <w:rPr>
                <w:rFonts w:ascii="Franklin Gothic Book" w:eastAsia="Times New Roman" w:hAnsi="Franklin Gothic Book" w:cs="Times New Roman"/>
                <w:b/>
                <w:bCs/>
                <w:color w:val="FFFFFF"/>
                <w:sz w:val="22"/>
                <w:szCs w:val="22"/>
              </w:rPr>
            </w:pPr>
            <w:bookmarkStart w:id="420" w:name="_Toc516579852"/>
            <w:r w:rsidRPr="005F2025">
              <w:rPr>
                <w:rFonts w:ascii="Franklin Gothic Book" w:eastAsia="Times New Roman" w:hAnsi="Franklin Gothic Book" w:cs="Times New Roman"/>
                <w:b/>
                <w:bCs/>
                <w:color w:val="FFFFFF"/>
                <w:sz w:val="22"/>
                <w:szCs w:val="22"/>
              </w:rPr>
              <w:t>Note on Chart Tables; Patient data is kept longer than laboratory records, so data will have to be copied, that's ok.</w:t>
            </w:r>
            <w:bookmarkEnd w:id="420"/>
            <w:r w:rsidRPr="005F2025">
              <w:rPr>
                <w:rFonts w:ascii="Franklin Gothic Book" w:eastAsia="Times New Roman" w:hAnsi="Franklin Gothic Book" w:cs="Times New Roman"/>
                <w:b/>
                <w:bCs/>
                <w:color w:val="FFFFFF"/>
                <w:sz w:val="22"/>
                <w:szCs w:val="22"/>
              </w:rPr>
              <w:t xml:space="preserve"> </w:t>
            </w:r>
          </w:p>
        </w:tc>
      </w:tr>
      <w:tr w:rsidR="005F2025" w:rsidRPr="005F2025" w14:paraId="79000DDA" w14:textId="77777777" w:rsidTr="005E5135">
        <w:trPr>
          <w:trHeight w:val="315"/>
        </w:trPr>
        <w:tc>
          <w:tcPr>
            <w:tcW w:w="3176" w:type="dxa"/>
            <w:tcBorders>
              <w:top w:val="single" w:sz="8" w:space="0" w:color="000000"/>
              <w:left w:val="nil"/>
              <w:bottom w:val="single" w:sz="8" w:space="0" w:color="000000"/>
              <w:right w:val="nil"/>
            </w:tcBorders>
            <w:shd w:val="clear" w:color="000000" w:fill="6226D0"/>
            <w:noWrap/>
            <w:vAlign w:val="bottom"/>
            <w:hideMark/>
          </w:tcPr>
          <w:p w14:paraId="4E5C4AD7"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421" w:name="_Toc516579853"/>
            <w:r w:rsidRPr="005F2025">
              <w:rPr>
                <w:rFonts w:ascii="Franklin Gothic Book" w:eastAsia="Times New Roman" w:hAnsi="Franklin Gothic Book" w:cs="Times New Roman"/>
                <w:b/>
                <w:bCs/>
                <w:color w:val="FFFFFF"/>
                <w:sz w:val="22"/>
                <w:szCs w:val="22"/>
              </w:rPr>
              <w:t>Attribute Name</w:t>
            </w:r>
            <w:bookmarkEnd w:id="421"/>
          </w:p>
        </w:tc>
        <w:tc>
          <w:tcPr>
            <w:tcW w:w="1535" w:type="dxa"/>
            <w:tcBorders>
              <w:top w:val="single" w:sz="8" w:space="0" w:color="000000"/>
              <w:left w:val="nil"/>
              <w:bottom w:val="single" w:sz="8" w:space="0" w:color="000000"/>
              <w:right w:val="nil"/>
            </w:tcBorders>
            <w:shd w:val="clear" w:color="000000" w:fill="6226D0"/>
            <w:noWrap/>
            <w:vAlign w:val="bottom"/>
            <w:hideMark/>
          </w:tcPr>
          <w:p w14:paraId="45AFEE2D"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422" w:name="_Toc516579854"/>
            <w:r w:rsidRPr="005F2025">
              <w:rPr>
                <w:rFonts w:ascii="Franklin Gothic Book" w:eastAsia="Times New Roman" w:hAnsi="Franklin Gothic Book" w:cs="Times New Roman"/>
                <w:b/>
                <w:bCs/>
                <w:color w:val="FFFFFF"/>
                <w:sz w:val="22"/>
                <w:szCs w:val="22"/>
              </w:rPr>
              <w:t>Data Type</w:t>
            </w:r>
            <w:bookmarkEnd w:id="422"/>
          </w:p>
        </w:tc>
        <w:tc>
          <w:tcPr>
            <w:tcW w:w="733" w:type="dxa"/>
            <w:tcBorders>
              <w:top w:val="single" w:sz="8" w:space="0" w:color="000000"/>
              <w:left w:val="nil"/>
              <w:bottom w:val="single" w:sz="8" w:space="0" w:color="000000"/>
              <w:right w:val="nil"/>
            </w:tcBorders>
            <w:shd w:val="clear" w:color="000000" w:fill="6226D0"/>
            <w:noWrap/>
            <w:vAlign w:val="bottom"/>
            <w:hideMark/>
          </w:tcPr>
          <w:p w14:paraId="0951068C"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423" w:name="_Toc516579855"/>
            <w:r w:rsidRPr="005F2025">
              <w:rPr>
                <w:rFonts w:ascii="Franklin Gothic Book" w:eastAsia="Times New Roman" w:hAnsi="Franklin Gothic Book" w:cs="Times New Roman"/>
                <w:b/>
                <w:bCs/>
                <w:color w:val="FFFFFF"/>
                <w:sz w:val="22"/>
                <w:szCs w:val="22"/>
              </w:rPr>
              <w:t>Size</w:t>
            </w:r>
            <w:bookmarkEnd w:id="423"/>
          </w:p>
        </w:tc>
        <w:tc>
          <w:tcPr>
            <w:tcW w:w="1340" w:type="dxa"/>
            <w:tcBorders>
              <w:top w:val="single" w:sz="8" w:space="0" w:color="000000"/>
              <w:left w:val="nil"/>
              <w:bottom w:val="single" w:sz="8" w:space="0" w:color="000000"/>
              <w:right w:val="nil"/>
            </w:tcBorders>
            <w:shd w:val="clear" w:color="000000" w:fill="6226D0"/>
            <w:noWrap/>
            <w:vAlign w:val="bottom"/>
            <w:hideMark/>
          </w:tcPr>
          <w:p w14:paraId="0474E64E"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424" w:name="_Toc516579856"/>
            <w:r w:rsidRPr="005F2025">
              <w:rPr>
                <w:rFonts w:ascii="Franklin Gothic Book" w:eastAsia="Times New Roman" w:hAnsi="Franklin Gothic Book" w:cs="Times New Roman"/>
                <w:b/>
                <w:bCs/>
                <w:color w:val="FFFFFF"/>
                <w:sz w:val="22"/>
                <w:szCs w:val="22"/>
              </w:rPr>
              <w:t>Constraint</w:t>
            </w:r>
            <w:bookmarkEnd w:id="424"/>
          </w:p>
        </w:tc>
        <w:tc>
          <w:tcPr>
            <w:tcW w:w="4376" w:type="dxa"/>
            <w:tcBorders>
              <w:top w:val="single" w:sz="8" w:space="0" w:color="000000"/>
              <w:left w:val="nil"/>
              <w:bottom w:val="single" w:sz="8" w:space="0" w:color="000000"/>
              <w:right w:val="nil"/>
            </w:tcBorders>
            <w:shd w:val="clear" w:color="000000" w:fill="6226D0"/>
            <w:noWrap/>
            <w:vAlign w:val="bottom"/>
            <w:hideMark/>
          </w:tcPr>
          <w:p w14:paraId="13B3EFB7"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425" w:name="_Toc516579857"/>
            <w:r w:rsidRPr="005F2025">
              <w:rPr>
                <w:rFonts w:ascii="Franklin Gothic Book" w:eastAsia="Times New Roman" w:hAnsi="Franklin Gothic Book" w:cs="Times New Roman"/>
                <w:b/>
                <w:bCs/>
                <w:color w:val="FFFFFF"/>
                <w:sz w:val="22"/>
                <w:szCs w:val="22"/>
              </w:rPr>
              <w:t>Notes</w:t>
            </w:r>
            <w:bookmarkEnd w:id="425"/>
          </w:p>
        </w:tc>
      </w:tr>
      <w:tr w:rsidR="005F2025" w:rsidRPr="005F2025" w14:paraId="083C2125" w14:textId="77777777" w:rsidTr="005E5135">
        <w:trPr>
          <w:trHeight w:val="315"/>
        </w:trPr>
        <w:tc>
          <w:tcPr>
            <w:tcW w:w="3176" w:type="dxa"/>
            <w:tcBorders>
              <w:top w:val="nil"/>
              <w:left w:val="nil"/>
              <w:bottom w:val="nil"/>
              <w:right w:val="nil"/>
            </w:tcBorders>
            <w:shd w:val="clear" w:color="D9D9D9" w:fill="D9D9D9"/>
            <w:noWrap/>
            <w:vAlign w:val="bottom"/>
            <w:hideMark/>
          </w:tcPr>
          <w:p w14:paraId="12206440"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26" w:name="_Toc516579858"/>
            <w:r w:rsidRPr="005F2025">
              <w:rPr>
                <w:rFonts w:ascii="Franklin Gothic Book" w:eastAsia="Times New Roman" w:hAnsi="Franklin Gothic Book" w:cs="Times New Roman"/>
                <w:color w:val="000000"/>
                <w:sz w:val="22"/>
                <w:szCs w:val="22"/>
              </w:rPr>
              <w:t>Patient_ProcedureID</w:t>
            </w:r>
            <w:bookmarkEnd w:id="426"/>
          </w:p>
        </w:tc>
        <w:tc>
          <w:tcPr>
            <w:tcW w:w="1535" w:type="dxa"/>
            <w:tcBorders>
              <w:top w:val="nil"/>
              <w:left w:val="nil"/>
              <w:bottom w:val="nil"/>
              <w:right w:val="nil"/>
            </w:tcBorders>
            <w:shd w:val="clear" w:color="D9D9D9" w:fill="D9D9D9"/>
            <w:noWrap/>
            <w:vAlign w:val="bottom"/>
            <w:hideMark/>
          </w:tcPr>
          <w:p w14:paraId="7FB2AF0E"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27" w:name="_Toc516579859"/>
            <w:r w:rsidRPr="005F2025">
              <w:rPr>
                <w:rFonts w:ascii="Franklin Gothic Book" w:eastAsia="Times New Roman" w:hAnsi="Franklin Gothic Book" w:cs="Times New Roman"/>
                <w:color w:val="000000"/>
                <w:sz w:val="22"/>
                <w:szCs w:val="22"/>
              </w:rPr>
              <w:t>number(p,s)</w:t>
            </w:r>
            <w:bookmarkEnd w:id="427"/>
          </w:p>
        </w:tc>
        <w:tc>
          <w:tcPr>
            <w:tcW w:w="733" w:type="dxa"/>
            <w:tcBorders>
              <w:top w:val="nil"/>
              <w:left w:val="nil"/>
              <w:bottom w:val="nil"/>
              <w:right w:val="nil"/>
            </w:tcBorders>
            <w:shd w:val="clear" w:color="D9D9D9" w:fill="D9D9D9"/>
            <w:noWrap/>
            <w:vAlign w:val="bottom"/>
            <w:hideMark/>
          </w:tcPr>
          <w:p w14:paraId="04F2BB0E"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428" w:name="_Toc516579860"/>
            <w:r w:rsidRPr="005F2025">
              <w:rPr>
                <w:rFonts w:ascii="Franklin Gothic Book" w:eastAsia="Times New Roman" w:hAnsi="Franklin Gothic Book" w:cs="Times New Roman"/>
                <w:color w:val="000000"/>
                <w:sz w:val="22"/>
                <w:szCs w:val="22"/>
              </w:rPr>
              <w:t>10</w:t>
            </w:r>
            <w:bookmarkEnd w:id="428"/>
          </w:p>
        </w:tc>
        <w:tc>
          <w:tcPr>
            <w:tcW w:w="1340" w:type="dxa"/>
            <w:tcBorders>
              <w:top w:val="nil"/>
              <w:left w:val="nil"/>
              <w:bottom w:val="nil"/>
              <w:right w:val="nil"/>
            </w:tcBorders>
            <w:shd w:val="clear" w:color="D9D9D9" w:fill="D9D9D9"/>
            <w:noWrap/>
            <w:vAlign w:val="bottom"/>
            <w:hideMark/>
          </w:tcPr>
          <w:p w14:paraId="6EFEAB13"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29" w:name="_Toc516579861"/>
            <w:r w:rsidRPr="005F2025">
              <w:rPr>
                <w:rFonts w:ascii="Franklin Gothic Book" w:eastAsia="Times New Roman" w:hAnsi="Franklin Gothic Book" w:cs="Times New Roman"/>
                <w:color w:val="000000"/>
                <w:sz w:val="22"/>
                <w:szCs w:val="22"/>
              </w:rPr>
              <w:t>PRIMARY KEY</w:t>
            </w:r>
            <w:bookmarkEnd w:id="429"/>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nil"/>
              <w:right w:val="nil"/>
            </w:tcBorders>
            <w:shd w:val="clear" w:color="D9D9D9" w:fill="D9D9D9"/>
            <w:noWrap/>
            <w:vAlign w:val="bottom"/>
            <w:hideMark/>
          </w:tcPr>
          <w:p w14:paraId="3AF5F170"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r>
      <w:tr w:rsidR="005F2025" w:rsidRPr="005F2025" w14:paraId="55E43EEC" w14:textId="77777777" w:rsidTr="005E5135">
        <w:trPr>
          <w:trHeight w:val="315"/>
        </w:trPr>
        <w:tc>
          <w:tcPr>
            <w:tcW w:w="3176" w:type="dxa"/>
            <w:tcBorders>
              <w:top w:val="nil"/>
              <w:left w:val="nil"/>
              <w:bottom w:val="nil"/>
              <w:right w:val="nil"/>
            </w:tcBorders>
            <w:shd w:val="clear" w:color="auto" w:fill="auto"/>
            <w:noWrap/>
            <w:vAlign w:val="bottom"/>
            <w:hideMark/>
          </w:tcPr>
          <w:p w14:paraId="05D0388D"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30" w:name="_Toc516579862"/>
            <w:r w:rsidRPr="005F2025">
              <w:rPr>
                <w:rFonts w:ascii="Franklin Gothic Book" w:eastAsia="Times New Roman" w:hAnsi="Franklin Gothic Book" w:cs="Times New Roman"/>
                <w:color w:val="000000"/>
                <w:sz w:val="22"/>
                <w:szCs w:val="22"/>
              </w:rPr>
              <w:t>ProcedureID</w:t>
            </w:r>
            <w:bookmarkEnd w:id="430"/>
          </w:p>
        </w:tc>
        <w:tc>
          <w:tcPr>
            <w:tcW w:w="1535" w:type="dxa"/>
            <w:tcBorders>
              <w:top w:val="nil"/>
              <w:left w:val="nil"/>
              <w:bottom w:val="nil"/>
              <w:right w:val="nil"/>
            </w:tcBorders>
            <w:shd w:val="clear" w:color="auto" w:fill="auto"/>
            <w:noWrap/>
            <w:vAlign w:val="bottom"/>
            <w:hideMark/>
          </w:tcPr>
          <w:p w14:paraId="20161DDD"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31" w:name="_Toc516579863"/>
            <w:r w:rsidRPr="005F2025">
              <w:rPr>
                <w:rFonts w:ascii="Franklin Gothic Book" w:eastAsia="Times New Roman" w:hAnsi="Franklin Gothic Book" w:cs="Times New Roman"/>
                <w:color w:val="000000"/>
                <w:sz w:val="22"/>
                <w:szCs w:val="22"/>
              </w:rPr>
              <w:t>number(p,s)</w:t>
            </w:r>
            <w:bookmarkEnd w:id="431"/>
          </w:p>
        </w:tc>
        <w:tc>
          <w:tcPr>
            <w:tcW w:w="733" w:type="dxa"/>
            <w:tcBorders>
              <w:top w:val="nil"/>
              <w:left w:val="nil"/>
              <w:bottom w:val="nil"/>
              <w:right w:val="nil"/>
            </w:tcBorders>
            <w:shd w:val="clear" w:color="auto" w:fill="auto"/>
            <w:noWrap/>
            <w:vAlign w:val="bottom"/>
            <w:hideMark/>
          </w:tcPr>
          <w:p w14:paraId="0B847A4F"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432" w:name="_Toc516579864"/>
            <w:r w:rsidRPr="005F2025">
              <w:rPr>
                <w:rFonts w:ascii="Franklin Gothic Book" w:eastAsia="Times New Roman" w:hAnsi="Franklin Gothic Book" w:cs="Times New Roman"/>
                <w:color w:val="000000"/>
                <w:sz w:val="22"/>
                <w:szCs w:val="22"/>
              </w:rPr>
              <w:t>10</w:t>
            </w:r>
            <w:bookmarkEnd w:id="432"/>
          </w:p>
        </w:tc>
        <w:tc>
          <w:tcPr>
            <w:tcW w:w="1340" w:type="dxa"/>
            <w:tcBorders>
              <w:top w:val="nil"/>
              <w:left w:val="nil"/>
              <w:bottom w:val="nil"/>
              <w:right w:val="nil"/>
            </w:tcBorders>
            <w:shd w:val="clear" w:color="auto" w:fill="auto"/>
            <w:noWrap/>
            <w:vAlign w:val="bottom"/>
            <w:hideMark/>
          </w:tcPr>
          <w:p w14:paraId="7454E610"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33" w:name="_Toc516579865"/>
            <w:r w:rsidRPr="005F2025">
              <w:rPr>
                <w:rFonts w:ascii="Franklin Gothic Book" w:eastAsia="Times New Roman" w:hAnsi="Franklin Gothic Book" w:cs="Times New Roman"/>
                <w:color w:val="000000"/>
                <w:sz w:val="22"/>
                <w:szCs w:val="22"/>
              </w:rPr>
              <w:t>FOREIGN KEY</w:t>
            </w:r>
            <w:bookmarkEnd w:id="433"/>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nil"/>
              <w:right w:val="nil"/>
            </w:tcBorders>
            <w:shd w:val="clear" w:color="auto" w:fill="auto"/>
            <w:noWrap/>
            <w:vAlign w:val="bottom"/>
            <w:hideMark/>
          </w:tcPr>
          <w:p w14:paraId="780AEAF2"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r>
      <w:tr w:rsidR="005F2025" w:rsidRPr="005F2025" w14:paraId="7E4A7540" w14:textId="77777777" w:rsidTr="005E5135">
        <w:trPr>
          <w:trHeight w:val="315"/>
        </w:trPr>
        <w:tc>
          <w:tcPr>
            <w:tcW w:w="3176" w:type="dxa"/>
            <w:tcBorders>
              <w:top w:val="nil"/>
              <w:left w:val="nil"/>
              <w:bottom w:val="nil"/>
              <w:right w:val="nil"/>
            </w:tcBorders>
            <w:shd w:val="clear" w:color="D9D9D9" w:fill="D9D9D9"/>
            <w:noWrap/>
            <w:vAlign w:val="bottom"/>
            <w:hideMark/>
          </w:tcPr>
          <w:p w14:paraId="304ECB10"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34" w:name="_Toc516579866"/>
            <w:r w:rsidRPr="005F2025">
              <w:rPr>
                <w:rFonts w:ascii="Franklin Gothic Book" w:eastAsia="Times New Roman" w:hAnsi="Franklin Gothic Book" w:cs="Times New Roman"/>
                <w:color w:val="000000"/>
                <w:sz w:val="22"/>
                <w:szCs w:val="22"/>
              </w:rPr>
              <w:t>PetID</w:t>
            </w:r>
            <w:bookmarkEnd w:id="434"/>
          </w:p>
        </w:tc>
        <w:tc>
          <w:tcPr>
            <w:tcW w:w="1535" w:type="dxa"/>
            <w:tcBorders>
              <w:top w:val="nil"/>
              <w:left w:val="nil"/>
              <w:bottom w:val="nil"/>
              <w:right w:val="nil"/>
            </w:tcBorders>
            <w:shd w:val="clear" w:color="D9D9D9" w:fill="D9D9D9"/>
            <w:noWrap/>
            <w:vAlign w:val="center"/>
            <w:hideMark/>
          </w:tcPr>
          <w:p w14:paraId="59D0EACB"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35" w:name="_Toc516579867"/>
            <w:r w:rsidRPr="005F2025">
              <w:rPr>
                <w:rFonts w:ascii="Franklin Gothic Book" w:eastAsia="Times New Roman" w:hAnsi="Franklin Gothic Book" w:cs="Times New Roman"/>
                <w:color w:val="000000"/>
                <w:sz w:val="22"/>
                <w:szCs w:val="22"/>
              </w:rPr>
              <w:t>number(p,s)</w:t>
            </w:r>
            <w:bookmarkEnd w:id="435"/>
          </w:p>
        </w:tc>
        <w:tc>
          <w:tcPr>
            <w:tcW w:w="733" w:type="dxa"/>
            <w:tcBorders>
              <w:top w:val="nil"/>
              <w:left w:val="nil"/>
              <w:bottom w:val="nil"/>
              <w:right w:val="nil"/>
            </w:tcBorders>
            <w:shd w:val="clear" w:color="D9D9D9" w:fill="D9D9D9"/>
            <w:noWrap/>
            <w:vAlign w:val="center"/>
            <w:hideMark/>
          </w:tcPr>
          <w:p w14:paraId="3ECC609D"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436" w:name="_Toc516579868"/>
            <w:r w:rsidRPr="005F2025">
              <w:rPr>
                <w:rFonts w:ascii="Franklin Gothic Book" w:eastAsia="Times New Roman" w:hAnsi="Franklin Gothic Book" w:cs="Times New Roman"/>
                <w:color w:val="000000"/>
                <w:sz w:val="22"/>
                <w:szCs w:val="22"/>
              </w:rPr>
              <w:t>12</w:t>
            </w:r>
            <w:bookmarkEnd w:id="436"/>
          </w:p>
        </w:tc>
        <w:tc>
          <w:tcPr>
            <w:tcW w:w="1340" w:type="dxa"/>
            <w:tcBorders>
              <w:top w:val="nil"/>
              <w:left w:val="nil"/>
              <w:bottom w:val="nil"/>
              <w:right w:val="nil"/>
            </w:tcBorders>
            <w:shd w:val="clear" w:color="D9D9D9" w:fill="D9D9D9"/>
            <w:noWrap/>
            <w:vAlign w:val="bottom"/>
            <w:hideMark/>
          </w:tcPr>
          <w:p w14:paraId="41A32BF8"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37" w:name="_Toc516579869"/>
            <w:r w:rsidRPr="005F2025">
              <w:rPr>
                <w:rFonts w:ascii="Franklin Gothic Book" w:eastAsia="Times New Roman" w:hAnsi="Franklin Gothic Book" w:cs="Times New Roman"/>
                <w:color w:val="000000"/>
                <w:sz w:val="22"/>
                <w:szCs w:val="22"/>
              </w:rPr>
              <w:t>FOREIGN KEY</w:t>
            </w:r>
            <w:bookmarkEnd w:id="437"/>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nil"/>
              <w:right w:val="nil"/>
            </w:tcBorders>
            <w:shd w:val="clear" w:color="D9D9D9" w:fill="D9D9D9"/>
            <w:noWrap/>
            <w:vAlign w:val="bottom"/>
            <w:hideMark/>
          </w:tcPr>
          <w:p w14:paraId="2BDAA721"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r>
      <w:tr w:rsidR="005F2025" w:rsidRPr="005F2025" w14:paraId="1BB5F714" w14:textId="77777777" w:rsidTr="005E5135">
        <w:trPr>
          <w:trHeight w:val="315"/>
        </w:trPr>
        <w:tc>
          <w:tcPr>
            <w:tcW w:w="3176" w:type="dxa"/>
            <w:tcBorders>
              <w:top w:val="nil"/>
              <w:left w:val="nil"/>
              <w:bottom w:val="nil"/>
              <w:right w:val="nil"/>
            </w:tcBorders>
            <w:shd w:val="clear" w:color="auto" w:fill="auto"/>
            <w:noWrap/>
            <w:vAlign w:val="bottom"/>
            <w:hideMark/>
          </w:tcPr>
          <w:p w14:paraId="09811768"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38" w:name="_Toc516579870"/>
            <w:r w:rsidRPr="005F2025">
              <w:rPr>
                <w:rFonts w:ascii="Franklin Gothic Book" w:eastAsia="Times New Roman" w:hAnsi="Franklin Gothic Book" w:cs="Times New Roman"/>
                <w:color w:val="000000"/>
                <w:sz w:val="22"/>
                <w:szCs w:val="22"/>
              </w:rPr>
              <w:t>Procedure_Date</w:t>
            </w:r>
            <w:bookmarkEnd w:id="438"/>
          </w:p>
        </w:tc>
        <w:tc>
          <w:tcPr>
            <w:tcW w:w="1535" w:type="dxa"/>
            <w:tcBorders>
              <w:top w:val="nil"/>
              <w:left w:val="nil"/>
              <w:bottom w:val="nil"/>
              <w:right w:val="nil"/>
            </w:tcBorders>
            <w:shd w:val="clear" w:color="auto" w:fill="auto"/>
            <w:noWrap/>
            <w:vAlign w:val="bottom"/>
            <w:hideMark/>
          </w:tcPr>
          <w:p w14:paraId="386BADB3"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39" w:name="_Toc516579871"/>
            <w:r w:rsidRPr="005F2025">
              <w:rPr>
                <w:rFonts w:ascii="Franklin Gothic Book" w:eastAsia="Times New Roman" w:hAnsi="Franklin Gothic Book" w:cs="Times New Roman"/>
                <w:color w:val="000000"/>
                <w:sz w:val="22"/>
                <w:szCs w:val="22"/>
              </w:rPr>
              <w:t>date</w:t>
            </w:r>
            <w:bookmarkEnd w:id="439"/>
          </w:p>
        </w:tc>
        <w:tc>
          <w:tcPr>
            <w:tcW w:w="733" w:type="dxa"/>
            <w:tcBorders>
              <w:top w:val="nil"/>
              <w:left w:val="nil"/>
              <w:bottom w:val="nil"/>
              <w:right w:val="nil"/>
            </w:tcBorders>
            <w:shd w:val="clear" w:color="auto" w:fill="auto"/>
            <w:noWrap/>
            <w:vAlign w:val="bottom"/>
            <w:hideMark/>
          </w:tcPr>
          <w:p w14:paraId="15F3795B"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c>
          <w:tcPr>
            <w:tcW w:w="1340" w:type="dxa"/>
            <w:tcBorders>
              <w:top w:val="nil"/>
              <w:left w:val="nil"/>
              <w:bottom w:val="nil"/>
              <w:right w:val="nil"/>
            </w:tcBorders>
            <w:shd w:val="clear" w:color="auto" w:fill="auto"/>
            <w:noWrap/>
            <w:vAlign w:val="bottom"/>
            <w:hideMark/>
          </w:tcPr>
          <w:p w14:paraId="38835CEB"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4376" w:type="dxa"/>
            <w:tcBorders>
              <w:top w:val="nil"/>
              <w:left w:val="nil"/>
              <w:bottom w:val="nil"/>
              <w:right w:val="nil"/>
            </w:tcBorders>
            <w:shd w:val="clear" w:color="auto" w:fill="auto"/>
            <w:noWrap/>
            <w:vAlign w:val="bottom"/>
            <w:hideMark/>
          </w:tcPr>
          <w:p w14:paraId="22907A71"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r>
      <w:tr w:rsidR="005F2025" w:rsidRPr="005F2025" w14:paraId="2E2A1EAF" w14:textId="77777777" w:rsidTr="005E5135">
        <w:trPr>
          <w:trHeight w:val="315"/>
        </w:trPr>
        <w:tc>
          <w:tcPr>
            <w:tcW w:w="3176" w:type="dxa"/>
            <w:tcBorders>
              <w:top w:val="nil"/>
              <w:left w:val="nil"/>
              <w:bottom w:val="nil"/>
              <w:right w:val="nil"/>
            </w:tcBorders>
            <w:shd w:val="clear" w:color="D9D9D9" w:fill="D9D9D9"/>
            <w:noWrap/>
            <w:vAlign w:val="bottom"/>
            <w:hideMark/>
          </w:tcPr>
          <w:p w14:paraId="2ED46C52"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40" w:name="_Toc516579872"/>
            <w:r w:rsidRPr="005F2025">
              <w:rPr>
                <w:rFonts w:ascii="Franklin Gothic Book" w:eastAsia="Times New Roman" w:hAnsi="Franklin Gothic Book" w:cs="Times New Roman"/>
                <w:color w:val="000000"/>
                <w:sz w:val="22"/>
                <w:szCs w:val="22"/>
              </w:rPr>
              <w:t>Procedure_Notes</w:t>
            </w:r>
            <w:bookmarkEnd w:id="440"/>
          </w:p>
        </w:tc>
        <w:tc>
          <w:tcPr>
            <w:tcW w:w="1535" w:type="dxa"/>
            <w:tcBorders>
              <w:top w:val="nil"/>
              <w:left w:val="nil"/>
              <w:bottom w:val="nil"/>
              <w:right w:val="nil"/>
            </w:tcBorders>
            <w:shd w:val="clear" w:color="D9D9D9" w:fill="D9D9D9"/>
            <w:noWrap/>
            <w:vAlign w:val="bottom"/>
            <w:hideMark/>
          </w:tcPr>
          <w:p w14:paraId="264C4628"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41" w:name="_Toc516579873"/>
            <w:r w:rsidRPr="005F2025">
              <w:rPr>
                <w:rFonts w:ascii="Franklin Gothic Book" w:eastAsia="Times New Roman" w:hAnsi="Franklin Gothic Book" w:cs="Times New Roman"/>
                <w:color w:val="000000"/>
                <w:sz w:val="22"/>
                <w:szCs w:val="22"/>
              </w:rPr>
              <w:t>clob</w:t>
            </w:r>
            <w:bookmarkEnd w:id="441"/>
          </w:p>
        </w:tc>
        <w:tc>
          <w:tcPr>
            <w:tcW w:w="733" w:type="dxa"/>
            <w:tcBorders>
              <w:top w:val="nil"/>
              <w:left w:val="nil"/>
              <w:bottom w:val="nil"/>
              <w:right w:val="nil"/>
            </w:tcBorders>
            <w:shd w:val="clear" w:color="D9D9D9" w:fill="D9D9D9"/>
            <w:noWrap/>
            <w:vAlign w:val="bottom"/>
            <w:hideMark/>
          </w:tcPr>
          <w:p w14:paraId="572C2121"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c>
          <w:tcPr>
            <w:tcW w:w="1340" w:type="dxa"/>
            <w:tcBorders>
              <w:top w:val="nil"/>
              <w:left w:val="nil"/>
              <w:bottom w:val="nil"/>
              <w:right w:val="nil"/>
            </w:tcBorders>
            <w:shd w:val="clear" w:color="D9D9D9" w:fill="D9D9D9"/>
            <w:noWrap/>
            <w:vAlign w:val="bottom"/>
            <w:hideMark/>
          </w:tcPr>
          <w:p w14:paraId="52FFDC75"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4376" w:type="dxa"/>
            <w:tcBorders>
              <w:top w:val="nil"/>
              <w:left w:val="nil"/>
              <w:bottom w:val="nil"/>
              <w:right w:val="nil"/>
            </w:tcBorders>
            <w:shd w:val="clear" w:color="D9D9D9" w:fill="D9D9D9"/>
            <w:noWrap/>
            <w:vAlign w:val="bottom"/>
            <w:hideMark/>
          </w:tcPr>
          <w:p w14:paraId="3CB95CCE"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r>
      <w:tr w:rsidR="005F2025" w:rsidRPr="005F2025" w14:paraId="5F2500A7" w14:textId="77777777" w:rsidTr="005E5135">
        <w:trPr>
          <w:trHeight w:val="315"/>
        </w:trPr>
        <w:tc>
          <w:tcPr>
            <w:tcW w:w="3176" w:type="dxa"/>
            <w:tcBorders>
              <w:top w:val="nil"/>
              <w:left w:val="nil"/>
              <w:bottom w:val="nil"/>
              <w:right w:val="nil"/>
            </w:tcBorders>
            <w:shd w:val="clear" w:color="auto" w:fill="auto"/>
            <w:noWrap/>
            <w:vAlign w:val="bottom"/>
            <w:hideMark/>
          </w:tcPr>
          <w:p w14:paraId="20E7DCDE"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42" w:name="_Toc516579874"/>
            <w:r w:rsidRPr="005F2025">
              <w:rPr>
                <w:rFonts w:ascii="Franklin Gothic Book" w:eastAsia="Times New Roman" w:hAnsi="Franklin Gothic Book" w:cs="Times New Roman"/>
                <w:color w:val="000000"/>
                <w:sz w:val="22"/>
                <w:szCs w:val="22"/>
              </w:rPr>
              <w:t>Procedure_Follow_Up_Date</w:t>
            </w:r>
            <w:bookmarkEnd w:id="442"/>
          </w:p>
        </w:tc>
        <w:tc>
          <w:tcPr>
            <w:tcW w:w="1535" w:type="dxa"/>
            <w:tcBorders>
              <w:top w:val="nil"/>
              <w:left w:val="nil"/>
              <w:bottom w:val="nil"/>
              <w:right w:val="nil"/>
            </w:tcBorders>
            <w:shd w:val="clear" w:color="auto" w:fill="auto"/>
            <w:noWrap/>
            <w:vAlign w:val="bottom"/>
            <w:hideMark/>
          </w:tcPr>
          <w:p w14:paraId="7A10FA73"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43" w:name="_Toc516579875"/>
            <w:r w:rsidRPr="005F2025">
              <w:rPr>
                <w:rFonts w:ascii="Franklin Gothic Book" w:eastAsia="Times New Roman" w:hAnsi="Franklin Gothic Book" w:cs="Times New Roman"/>
                <w:color w:val="000000"/>
                <w:sz w:val="22"/>
                <w:szCs w:val="22"/>
              </w:rPr>
              <w:t>date</w:t>
            </w:r>
            <w:bookmarkEnd w:id="443"/>
          </w:p>
        </w:tc>
        <w:tc>
          <w:tcPr>
            <w:tcW w:w="733" w:type="dxa"/>
            <w:tcBorders>
              <w:top w:val="nil"/>
              <w:left w:val="nil"/>
              <w:bottom w:val="nil"/>
              <w:right w:val="nil"/>
            </w:tcBorders>
            <w:shd w:val="clear" w:color="auto" w:fill="auto"/>
            <w:noWrap/>
            <w:vAlign w:val="bottom"/>
            <w:hideMark/>
          </w:tcPr>
          <w:p w14:paraId="78650AC1"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c>
          <w:tcPr>
            <w:tcW w:w="1340" w:type="dxa"/>
            <w:tcBorders>
              <w:top w:val="nil"/>
              <w:left w:val="nil"/>
              <w:bottom w:val="nil"/>
              <w:right w:val="nil"/>
            </w:tcBorders>
            <w:shd w:val="clear" w:color="auto" w:fill="auto"/>
            <w:noWrap/>
            <w:vAlign w:val="bottom"/>
            <w:hideMark/>
          </w:tcPr>
          <w:p w14:paraId="575A8D6A"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4376" w:type="dxa"/>
            <w:tcBorders>
              <w:top w:val="nil"/>
              <w:left w:val="nil"/>
              <w:bottom w:val="nil"/>
              <w:right w:val="nil"/>
            </w:tcBorders>
            <w:shd w:val="clear" w:color="auto" w:fill="auto"/>
            <w:noWrap/>
            <w:vAlign w:val="bottom"/>
            <w:hideMark/>
          </w:tcPr>
          <w:p w14:paraId="47F00CB9"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r>
      <w:tr w:rsidR="005F2025" w:rsidRPr="005F2025" w14:paraId="35F084B7" w14:textId="77777777" w:rsidTr="005E5135">
        <w:trPr>
          <w:trHeight w:val="315"/>
        </w:trPr>
        <w:tc>
          <w:tcPr>
            <w:tcW w:w="3176" w:type="dxa"/>
            <w:tcBorders>
              <w:top w:val="nil"/>
              <w:left w:val="nil"/>
              <w:bottom w:val="nil"/>
              <w:right w:val="nil"/>
            </w:tcBorders>
            <w:shd w:val="clear" w:color="D9D9D9" w:fill="D9D9D9"/>
            <w:noWrap/>
            <w:vAlign w:val="bottom"/>
            <w:hideMark/>
          </w:tcPr>
          <w:p w14:paraId="2996F2A4"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44" w:name="_Toc516579876"/>
            <w:r w:rsidRPr="005F2025">
              <w:rPr>
                <w:rFonts w:ascii="Franklin Gothic Book" w:eastAsia="Times New Roman" w:hAnsi="Franklin Gothic Book" w:cs="Times New Roman"/>
                <w:color w:val="000000"/>
                <w:sz w:val="22"/>
                <w:szCs w:val="22"/>
              </w:rPr>
              <w:t>Procedure_Follow_Up_Outcome</w:t>
            </w:r>
            <w:bookmarkEnd w:id="444"/>
          </w:p>
        </w:tc>
        <w:tc>
          <w:tcPr>
            <w:tcW w:w="1535" w:type="dxa"/>
            <w:tcBorders>
              <w:top w:val="nil"/>
              <w:left w:val="nil"/>
              <w:bottom w:val="nil"/>
              <w:right w:val="nil"/>
            </w:tcBorders>
            <w:shd w:val="clear" w:color="D9D9D9" w:fill="D9D9D9"/>
            <w:noWrap/>
            <w:vAlign w:val="bottom"/>
            <w:hideMark/>
          </w:tcPr>
          <w:p w14:paraId="1EE74D9B"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45" w:name="_Toc516579877"/>
            <w:r w:rsidRPr="005F2025">
              <w:rPr>
                <w:rFonts w:ascii="Franklin Gothic Book" w:eastAsia="Times New Roman" w:hAnsi="Franklin Gothic Book" w:cs="Times New Roman"/>
                <w:color w:val="000000"/>
                <w:sz w:val="22"/>
                <w:szCs w:val="22"/>
              </w:rPr>
              <w:t>clob</w:t>
            </w:r>
            <w:bookmarkEnd w:id="445"/>
          </w:p>
        </w:tc>
        <w:tc>
          <w:tcPr>
            <w:tcW w:w="733" w:type="dxa"/>
            <w:tcBorders>
              <w:top w:val="nil"/>
              <w:left w:val="nil"/>
              <w:bottom w:val="nil"/>
              <w:right w:val="nil"/>
            </w:tcBorders>
            <w:shd w:val="clear" w:color="D9D9D9" w:fill="D9D9D9"/>
            <w:noWrap/>
            <w:vAlign w:val="bottom"/>
            <w:hideMark/>
          </w:tcPr>
          <w:p w14:paraId="2A98E67C"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c>
          <w:tcPr>
            <w:tcW w:w="1340" w:type="dxa"/>
            <w:tcBorders>
              <w:top w:val="nil"/>
              <w:left w:val="nil"/>
              <w:bottom w:val="nil"/>
              <w:right w:val="nil"/>
            </w:tcBorders>
            <w:shd w:val="clear" w:color="D9D9D9" w:fill="D9D9D9"/>
            <w:noWrap/>
            <w:vAlign w:val="bottom"/>
            <w:hideMark/>
          </w:tcPr>
          <w:p w14:paraId="46CEFF35"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4376" w:type="dxa"/>
            <w:tcBorders>
              <w:top w:val="nil"/>
              <w:left w:val="nil"/>
              <w:bottom w:val="nil"/>
              <w:right w:val="nil"/>
            </w:tcBorders>
            <w:shd w:val="clear" w:color="D9D9D9" w:fill="D9D9D9"/>
            <w:noWrap/>
            <w:vAlign w:val="bottom"/>
            <w:hideMark/>
          </w:tcPr>
          <w:p w14:paraId="0E217E22"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r>
      <w:tr w:rsidR="005F2025" w:rsidRPr="005F2025" w14:paraId="76C22AFE" w14:textId="77777777" w:rsidTr="005E5135">
        <w:trPr>
          <w:trHeight w:val="315"/>
        </w:trPr>
        <w:tc>
          <w:tcPr>
            <w:tcW w:w="3176" w:type="dxa"/>
            <w:tcBorders>
              <w:top w:val="nil"/>
              <w:left w:val="nil"/>
              <w:bottom w:val="nil"/>
              <w:right w:val="nil"/>
            </w:tcBorders>
            <w:shd w:val="clear" w:color="auto" w:fill="auto"/>
            <w:noWrap/>
            <w:vAlign w:val="bottom"/>
            <w:hideMark/>
          </w:tcPr>
          <w:p w14:paraId="67203A51"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46" w:name="_Toc516579878"/>
            <w:r w:rsidRPr="005F2025">
              <w:rPr>
                <w:rFonts w:ascii="Franklin Gothic Book" w:eastAsia="Times New Roman" w:hAnsi="Franklin Gothic Book" w:cs="Times New Roman"/>
                <w:color w:val="000000"/>
                <w:sz w:val="22"/>
                <w:szCs w:val="22"/>
              </w:rPr>
              <w:t>RxID</w:t>
            </w:r>
            <w:bookmarkEnd w:id="446"/>
          </w:p>
        </w:tc>
        <w:tc>
          <w:tcPr>
            <w:tcW w:w="1535" w:type="dxa"/>
            <w:tcBorders>
              <w:top w:val="nil"/>
              <w:left w:val="nil"/>
              <w:bottom w:val="nil"/>
              <w:right w:val="nil"/>
            </w:tcBorders>
            <w:shd w:val="clear" w:color="auto" w:fill="auto"/>
            <w:noWrap/>
            <w:vAlign w:val="bottom"/>
            <w:hideMark/>
          </w:tcPr>
          <w:p w14:paraId="5A6A2D76"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47" w:name="_Toc516579879"/>
            <w:r w:rsidRPr="005F2025">
              <w:rPr>
                <w:rFonts w:ascii="Franklin Gothic Book" w:eastAsia="Times New Roman" w:hAnsi="Franklin Gothic Book" w:cs="Times New Roman"/>
                <w:color w:val="000000"/>
                <w:sz w:val="22"/>
                <w:szCs w:val="22"/>
              </w:rPr>
              <w:t>int</w:t>
            </w:r>
            <w:bookmarkEnd w:id="447"/>
          </w:p>
        </w:tc>
        <w:tc>
          <w:tcPr>
            <w:tcW w:w="733" w:type="dxa"/>
            <w:tcBorders>
              <w:top w:val="nil"/>
              <w:left w:val="nil"/>
              <w:bottom w:val="nil"/>
              <w:right w:val="nil"/>
            </w:tcBorders>
            <w:shd w:val="clear" w:color="auto" w:fill="auto"/>
            <w:noWrap/>
            <w:vAlign w:val="bottom"/>
            <w:hideMark/>
          </w:tcPr>
          <w:p w14:paraId="365EE142"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448" w:name="_Toc516579880"/>
            <w:r w:rsidRPr="005F2025">
              <w:rPr>
                <w:rFonts w:ascii="Franklin Gothic Book" w:eastAsia="Times New Roman" w:hAnsi="Franklin Gothic Book" w:cs="Times New Roman"/>
                <w:color w:val="000000"/>
                <w:sz w:val="22"/>
                <w:szCs w:val="22"/>
              </w:rPr>
              <w:t>10</w:t>
            </w:r>
            <w:bookmarkEnd w:id="448"/>
          </w:p>
        </w:tc>
        <w:tc>
          <w:tcPr>
            <w:tcW w:w="1340" w:type="dxa"/>
            <w:tcBorders>
              <w:top w:val="nil"/>
              <w:left w:val="nil"/>
              <w:bottom w:val="nil"/>
              <w:right w:val="nil"/>
            </w:tcBorders>
            <w:shd w:val="clear" w:color="auto" w:fill="auto"/>
            <w:noWrap/>
            <w:vAlign w:val="bottom"/>
            <w:hideMark/>
          </w:tcPr>
          <w:p w14:paraId="70F46F33"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49" w:name="_Toc516579881"/>
            <w:r w:rsidRPr="005F2025">
              <w:rPr>
                <w:rFonts w:ascii="Franklin Gothic Book" w:eastAsia="Times New Roman" w:hAnsi="Franklin Gothic Book" w:cs="Times New Roman"/>
                <w:color w:val="000000"/>
                <w:sz w:val="22"/>
                <w:szCs w:val="22"/>
              </w:rPr>
              <w:t>FOREIGN KEY</w:t>
            </w:r>
            <w:bookmarkEnd w:id="449"/>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nil"/>
              <w:right w:val="nil"/>
            </w:tcBorders>
            <w:shd w:val="clear" w:color="auto" w:fill="auto"/>
            <w:noWrap/>
            <w:vAlign w:val="bottom"/>
            <w:hideMark/>
          </w:tcPr>
          <w:p w14:paraId="6C5AE9A4"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r>
      <w:tr w:rsidR="005F2025" w:rsidRPr="005F2025" w14:paraId="277EE56A" w14:textId="77777777" w:rsidTr="005E5135">
        <w:trPr>
          <w:trHeight w:val="315"/>
        </w:trPr>
        <w:tc>
          <w:tcPr>
            <w:tcW w:w="3176" w:type="dxa"/>
            <w:tcBorders>
              <w:top w:val="nil"/>
              <w:left w:val="nil"/>
              <w:bottom w:val="single" w:sz="8" w:space="0" w:color="000000"/>
              <w:right w:val="nil"/>
            </w:tcBorders>
            <w:shd w:val="clear" w:color="D9D9D9" w:fill="D9D9D9"/>
            <w:noWrap/>
            <w:vAlign w:val="bottom"/>
            <w:hideMark/>
          </w:tcPr>
          <w:p w14:paraId="11F83A34"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50" w:name="_Toc516579882"/>
            <w:r w:rsidRPr="005F2025">
              <w:rPr>
                <w:rFonts w:ascii="Franklin Gothic Book" w:eastAsia="Times New Roman" w:hAnsi="Franklin Gothic Book" w:cs="Times New Roman"/>
                <w:color w:val="000000"/>
                <w:sz w:val="22"/>
                <w:szCs w:val="22"/>
              </w:rPr>
              <w:t>VetID</w:t>
            </w:r>
            <w:bookmarkEnd w:id="450"/>
          </w:p>
        </w:tc>
        <w:tc>
          <w:tcPr>
            <w:tcW w:w="1535" w:type="dxa"/>
            <w:tcBorders>
              <w:top w:val="nil"/>
              <w:left w:val="nil"/>
              <w:bottom w:val="single" w:sz="8" w:space="0" w:color="000000"/>
              <w:right w:val="nil"/>
            </w:tcBorders>
            <w:shd w:val="clear" w:color="D9D9D9" w:fill="D9D9D9"/>
            <w:noWrap/>
            <w:vAlign w:val="bottom"/>
            <w:hideMark/>
          </w:tcPr>
          <w:p w14:paraId="7ADD8DF7"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51" w:name="_Toc516579883"/>
            <w:r w:rsidRPr="005F2025">
              <w:rPr>
                <w:rFonts w:ascii="Franklin Gothic Book" w:eastAsia="Times New Roman" w:hAnsi="Franklin Gothic Book" w:cs="Times New Roman"/>
                <w:color w:val="000000"/>
                <w:sz w:val="22"/>
                <w:szCs w:val="22"/>
              </w:rPr>
              <w:t>int</w:t>
            </w:r>
            <w:bookmarkEnd w:id="451"/>
          </w:p>
        </w:tc>
        <w:tc>
          <w:tcPr>
            <w:tcW w:w="733" w:type="dxa"/>
            <w:tcBorders>
              <w:top w:val="nil"/>
              <w:left w:val="nil"/>
              <w:bottom w:val="single" w:sz="8" w:space="0" w:color="000000"/>
              <w:right w:val="nil"/>
            </w:tcBorders>
            <w:shd w:val="clear" w:color="D9D9D9" w:fill="D9D9D9"/>
            <w:noWrap/>
            <w:vAlign w:val="bottom"/>
            <w:hideMark/>
          </w:tcPr>
          <w:p w14:paraId="209C3BF6"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452" w:name="_Toc516579884"/>
            <w:r w:rsidRPr="005F2025">
              <w:rPr>
                <w:rFonts w:ascii="Franklin Gothic Book" w:eastAsia="Times New Roman" w:hAnsi="Franklin Gothic Book" w:cs="Times New Roman"/>
                <w:color w:val="000000"/>
                <w:sz w:val="22"/>
                <w:szCs w:val="22"/>
              </w:rPr>
              <w:t>5</w:t>
            </w:r>
            <w:bookmarkEnd w:id="452"/>
          </w:p>
        </w:tc>
        <w:tc>
          <w:tcPr>
            <w:tcW w:w="1340" w:type="dxa"/>
            <w:tcBorders>
              <w:top w:val="nil"/>
              <w:left w:val="nil"/>
              <w:bottom w:val="single" w:sz="8" w:space="0" w:color="000000"/>
              <w:right w:val="nil"/>
            </w:tcBorders>
            <w:shd w:val="clear" w:color="D9D9D9" w:fill="D9D9D9"/>
            <w:noWrap/>
            <w:vAlign w:val="bottom"/>
            <w:hideMark/>
          </w:tcPr>
          <w:p w14:paraId="24B51054"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53" w:name="_Toc516579885"/>
            <w:r w:rsidRPr="005F2025">
              <w:rPr>
                <w:rFonts w:ascii="Franklin Gothic Book" w:eastAsia="Times New Roman" w:hAnsi="Franklin Gothic Book" w:cs="Times New Roman"/>
                <w:color w:val="000000"/>
                <w:sz w:val="22"/>
                <w:szCs w:val="22"/>
              </w:rPr>
              <w:t>FOREIGN KEY</w:t>
            </w:r>
            <w:bookmarkEnd w:id="453"/>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single" w:sz="8" w:space="0" w:color="000000"/>
              <w:right w:val="nil"/>
            </w:tcBorders>
            <w:shd w:val="clear" w:color="D9D9D9" w:fill="D9D9D9"/>
            <w:noWrap/>
            <w:vAlign w:val="bottom"/>
            <w:hideMark/>
          </w:tcPr>
          <w:p w14:paraId="514036B0"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r>
      <w:tr w:rsidR="005F2025" w:rsidRPr="005F2025" w14:paraId="45AB66CA" w14:textId="77777777" w:rsidTr="005E5135">
        <w:trPr>
          <w:trHeight w:val="315"/>
        </w:trPr>
        <w:tc>
          <w:tcPr>
            <w:tcW w:w="3176" w:type="dxa"/>
            <w:tcBorders>
              <w:top w:val="nil"/>
              <w:left w:val="nil"/>
              <w:bottom w:val="nil"/>
              <w:right w:val="nil"/>
            </w:tcBorders>
            <w:shd w:val="clear" w:color="auto" w:fill="auto"/>
            <w:noWrap/>
            <w:vAlign w:val="bottom"/>
            <w:hideMark/>
          </w:tcPr>
          <w:p w14:paraId="4A33E76D"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1535" w:type="dxa"/>
            <w:tcBorders>
              <w:top w:val="nil"/>
              <w:left w:val="nil"/>
              <w:bottom w:val="nil"/>
              <w:right w:val="nil"/>
            </w:tcBorders>
            <w:shd w:val="clear" w:color="auto" w:fill="auto"/>
            <w:noWrap/>
            <w:vAlign w:val="bottom"/>
            <w:hideMark/>
          </w:tcPr>
          <w:p w14:paraId="44422B38"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c>
          <w:tcPr>
            <w:tcW w:w="733" w:type="dxa"/>
            <w:tcBorders>
              <w:top w:val="nil"/>
              <w:left w:val="nil"/>
              <w:bottom w:val="nil"/>
              <w:right w:val="nil"/>
            </w:tcBorders>
            <w:shd w:val="clear" w:color="auto" w:fill="auto"/>
            <w:noWrap/>
            <w:vAlign w:val="bottom"/>
            <w:hideMark/>
          </w:tcPr>
          <w:p w14:paraId="3980EF64"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c>
          <w:tcPr>
            <w:tcW w:w="1340" w:type="dxa"/>
            <w:tcBorders>
              <w:top w:val="nil"/>
              <w:left w:val="nil"/>
              <w:bottom w:val="nil"/>
              <w:right w:val="nil"/>
            </w:tcBorders>
            <w:shd w:val="clear" w:color="auto" w:fill="auto"/>
            <w:noWrap/>
            <w:vAlign w:val="bottom"/>
            <w:hideMark/>
          </w:tcPr>
          <w:p w14:paraId="226CA652"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c>
          <w:tcPr>
            <w:tcW w:w="4376" w:type="dxa"/>
            <w:tcBorders>
              <w:top w:val="nil"/>
              <w:left w:val="nil"/>
              <w:bottom w:val="nil"/>
              <w:right w:val="nil"/>
            </w:tcBorders>
            <w:shd w:val="clear" w:color="auto" w:fill="auto"/>
            <w:noWrap/>
            <w:vAlign w:val="bottom"/>
            <w:hideMark/>
          </w:tcPr>
          <w:p w14:paraId="3D356D35"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r>
      <w:tr w:rsidR="005F2025" w:rsidRPr="005F2025" w14:paraId="3424F794" w14:textId="77777777" w:rsidTr="005E5135">
        <w:trPr>
          <w:trHeight w:val="390"/>
        </w:trPr>
        <w:tc>
          <w:tcPr>
            <w:tcW w:w="3176" w:type="dxa"/>
            <w:tcBorders>
              <w:top w:val="nil"/>
              <w:left w:val="nil"/>
              <w:bottom w:val="nil"/>
              <w:right w:val="nil"/>
            </w:tcBorders>
            <w:shd w:val="clear" w:color="4CB5D3" w:fill="6226D0"/>
            <w:noWrap/>
            <w:vAlign w:val="bottom"/>
            <w:hideMark/>
          </w:tcPr>
          <w:p w14:paraId="5B9339BC" w14:textId="77777777" w:rsidR="005F2025" w:rsidRPr="005F2025" w:rsidRDefault="005F2025" w:rsidP="005F2025">
            <w:pPr>
              <w:spacing w:before="0" w:after="0" w:line="240" w:lineRule="auto"/>
              <w:outlineLvl w:val="0"/>
              <w:rPr>
                <w:rFonts w:ascii="Franklin Gothic Book" w:eastAsia="Times New Roman" w:hAnsi="Franklin Gothic Book" w:cs="Times New Roman"/>
                <w:b/>
                <w:bCs/>
                <w:color w:val="FFFFFF"/>
                <w:sz w:val="28"/>
                <w:szCs w:val="28"/>
              </w:rPr>
            </w:pPr>
            <w:bookmarkStart w:id="454" w:name="_Toc516579886"/>
            <w:r w:rsidRPr="005F2025">
              <w:rPr>
                <w:rFonts w:ascii="Franklin Gothic Book" w:eastAsia="Times New Roman" w:hAnsi="Franklin Gothic Book" w:cs="Times New Roman"/>
                <w:b/>
                <w:bCs/>
                <w:color w:val="FFFFFF"/>
                <w:sz w:val="28"/>
                <w:szCs w:val="28"/>
              </w:rPr>
              <w:t>Rx_History</w:t>
            </w:r>
            <w:bookmarkEnd w:id="454"/>
          </w:p>
        </w:tc>
        <w:tc>
          <w:tcPr>
            <w:tcW w:w="1535" w:type="dxa"/>
            <w:tcBorders>
              <w:top w:val="nil"/>
              <w:left w:val="nil"/>
              <w:bottom w:val="nil"/>
              <w:right w:val="nil"/>
            </w:tcBorders>
            <w:shd w:val="clear" w:color="4CB5D3" w:fill="6226D0"/>
            <w:noWrap/>
            <w:vAlign w:val="bottom"/>
            <w:hideMark/>
          </w:tcPr>
          <w:p w14:paraId="3A1ABFC8" w14:textId="77777777" w:rsidR="005F2025" w:rsidRPr="005F2025" w:rsidRDefault="005F2025" w:rsidP="005F2025">
            <w:pPr>
              <w:spacing w:before="0" w:after="0" w:line="240" w:lineRule="auto"/>
              <w:outlineLvl w:val="0"/>
              <w:rPr>
                <w:rFonts w:ascii="Franklin Gothic Book" w:eastAsia="Times New Roman" w:hAnsi="Franklin Gothic Book" w:cs="Times New Roman"/>
                <w:b/>
                <w:bCs/>
                <w:color w:val="FFFFFF"/>
                <w:sz w:val="28"/>
                <w:szCs w:val="28"/>
              </w:rPr>
            </w:pPr>
            <w:bookmarkStart w:id="455" w:name="_Toc516579887"/>
            <w:r w:rsidRPr="005F2025">
              <w:rPr>
                <w:rFonts w:ascii="Franklin Gothic Book" w:eastAsia="Times New Roman" w:hAnsi="Franklin Gothic Book" w:cs="Times New Roman"/>
                <w:b/>
                <w:bCs/>
                <w:color w:val="FFFFFF"/>
                <w:sz w:val="28"/>
                <w:szCs w:val="28"/>
              </w:rPr>
              <w:t>Table</w:t>
            </w:r>
            <w:bookmarkEnd w:id="455"/>
          </w:p>
        </w:tc>
        <w:tc>
          <w:tcPr>
            <w:tcW w:w="6449" w:type="dxa"/>
            <w:gridSpan w:val="3"/>
            <w:tcBorders>
              <w:top w:val="nil"/>
              <w:left w:val="nil"/>
              <w:bottom w:val="nil"/>
              <w:right w:val="nil"/>
            </w:tcBorders>
            <w:shd w:val="clear" w:color="auto" w:fill="auto"/>
            <w:noWrap/>
            <w:vAlign w:val="bottom"/>
            <w:hideMark/>
          </w:tcPr>
          <w:p w14:paraId="2F3C375F" w14:textId="77777777" w:rsidR="005F2025" w:rsidRPr="005F2025" w:rsidRDefault="005F2025" w:rsidP="005F2025">
            <w:pPr>
              <w:spacing w:before="0" w:after="0" w:line="240" w:lineRule="auto"/>
              <w:outlineLvl w:val="0"/>
              <w:rPr>
                <w:rFonts w:ascii="Franklin Gothic Book" w:eastAsia="Times New Roman" w:hAnsi="Franklin Gothic Book" w:cs="Times New Roman"/>
                <w:b/>
                <w:bCs/>
                <w:color w:val="FFFFFF"/>
                <w:sz w:val="28"/>
                <w:szCs w:val="28"/>
              </w:rPr>
            </w:pPr>
          </w:p>
        </w:tc>
      </w:tr>
      <w:tr w:rsidR="005F2025" w:rsidRPr="005F2025" w14:paraId="396AA50D" w14:textId="77777777" w:rsidTr="005E5135">
        <w:trPr>
          <w:trHeight w:val="315"/>
        </w:trPr>
        <w:tc>
          <w:tcPr>
            <w:tcW w:w="3176" w:type="dxa"/>
            <w:tcBorders>
              <w:top w:val="single" w:sz="8" w:space="0" w:color="000000"/>
              <w:left w:val="nil"/>
              <w:bottom w:val="single" w:sz="8" w:space="0" w:color="000000"/>
              <w:right w:val="nil"/>
            </w:tcBorders>
            <w:shd w:val="clear" w:color="000000" w:fill="6226D0"/>
            <w:noWrap/>
            <w:vAlign w:val="bottom"/>
            <w:hideMark/>
          </w:tcPr>
          <w:p w14:paraId="093AA7DC"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456" w:name="_Toc516579888"/>
            <w:r w:rsidRPr="005F2025">
              <w:rPr>
                <w:rFonts w:ascii="Franklin Gothic Book" w:eastAsia="Times New Roman" w:hAnsi="Franklin Gothic Book" w:cs="Times New Roman"/>
                <w:b/>
                <w:bCs/>
                <w:color w:val="FFFFFF"/>
                <w:sz w:val="22"/>
                <w:szCs w:val="22"/>
              </w:rPr>
              <w:t>Attribute Name</w:t>
            </w:r>
            <w:bookmarkEnd w:id="456"/>
          </w:p>
        </w:tc>
        <w:tc>
          <w:tcPr>
            <w:tcW w:w="1535" w:type="dxa"/>
            <w:tcBorders>
              <w:top w:val="single" w:sz="8" w:space="0" w:color="000000"/>
              <w:left w:val="nil"/>
              <w:bottom w:val="single" w:sz="8" w:space="0" w:color="000000"/>
              <w:right w:val="nil"/>
            </w:tcBorders>
            <w:shd w:val="clear" w:color="000000" w:fill="6226D0"/>
            <w:noWrap/>
            <w:vAlign w:val="bottom"/>
            <w:hideMark/>
          </w:tcPr>
          <w:p w14:paraId="2A465427"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457" w:name="_Toc516579889"/>
            <w:r w:rsidRPr="005F2025">
              <w:rPr>
                <w:rFonts w:ascii="Franklin Gothic Book" w:eastAsia="Times New Roman" w:hAnsi="Franklin Gothic Book" w:cs="Times New Roman"/>
                <w:b/>
                <w:bCs/>
                <w:color w:val="FFFFFF"/>
                <w:sz w:val="22"/>
                <w:szCs w:val="22"/>
              </w:rPr>
              <w:t>Data Type</w:t>
            </w:r>
            <w:bookmarkEnd w:id="457"/>
          </w:p>
        </w:tc>
        <w:tc>
          <w:tcPr>
            <w:tcW w:w="733" w:type="dxa"/>
            <w:tcBorders>
              <w:top w:val="single" w:sz="8" w:space="0" w:color="000000"/>
              <w:left w:val="nil"/>
              <w:bottom w:val="single" w:sz="8" w:space="0" w:color="000000"/>
              <w:right w:val="nil"/>
            </w:tcBorders>
            <w:shd w:val="clear" w:color="000000" w:fill="6226D0"/>
            <w:noWrap/>
            <w:vAlign w:val="bottom"/>
            <w:hideMark/>
          </w:tcPr>
          <w:p w14:paraId="67171C9B"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458" w:name="_Toc516579890"/>
            <w:r w:rsidRPr="005F2025">
              <w:rPr>
                <w:rFonts w:ascii="Franklin Gothic Book" w:eastAsia="Times New Roman" w:hAnsi="Franklin Gothic Book" w:cs="Times New Roman"/>
                <w:b/>
                <w:bCs/>
                <w:color w:val="FFFFFF"/>
                <w:sz w:val="22"/>
                <w:szCs w:val="22"/>
              </w:rPr>
              <w:t>Size</w:t>
            </w:r>
            <w:bookmarkEnd w:id="458"/>
          </w:p>
        </w:tc>
        <w:tc>
          <w:tcPr>
            <w:tcW w:w="1340" w:type="dxa"/>
            <w:tcBorders>
              <w:top w:val="single" w:sz="8" w:space="0" w:color="000000"/>
              <w:left w:val="nil"/>
              <w:bottom w:val="single" w:sz="8" w:space="0" w:color="000000"/>
              <w:right w:val="nil"/>
            </w:tcBorders>
            <w:shd w:val="clear" w:color="000000" w:fill="6226D0"/>
            <w:noWrap/>
            <w:vAlign w:val="bottom"/>
            <w:hideMark/>
          </w:tcPr>
          <w:p w14:paraId="7CB1483D"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459" w:name="_Toc516579891"/>
            <w:r w:rsidRPr="005F2025">
              <w:rPr>
                <w:rFonts w:ascii="Franklin Gothic Book" w:eastAsia="Times New Roman" w:hAnsi="Franklin Gothic Book" w:cs="Times New Roman"/>
                <w:b/>
                <w:bCs/>
                <w:color w:val="FFFFFF"/>
                <w:sz w:val="22"/>
                <w:szCs w:val="22"/>
              </w:rPr>
              <w:t>Constraint</w:t>
            </w:r>
            <w:bookmarkEnd w:id="459"/>
          </w:p>
        </w:tc>
        <w:tc>
          <w:tcPr>
            <w:tcW w:w="4376" w:type="dxa"/>
            <w:tcBorders>
              <w:top w:val="single" w:sz="8" w:space="0" w:color="000000"/>
              <w:left w:val="nil"/>
              <w:bottom w:val="single" w:sz="8" w:space="0" w:color="000000"/>
              <w:right w:val="nil"/>
            </w:tcBorders>
            <w:shd w:val="clear" w:color="000000" w:fill="6226D0"/>
            <w:noWrap/>
            <w:vAlign w:val="bottom"/>
            <w:hideMark/>
          </w:tcPr>
          <w:p w14:paraId="382D3583"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460" w:name="_Toc516579892"/>
            <w:r w:rsidRPr="005F2025">
              <w:rPr>
                <w:rFonts w:ascii="Franklin Gothic Book" w:eastAsia="Times New Roman" w:hAnsi="Franklin Gothic Book" w:cs="Times New Roman"/>
                <w:b/>
                <w:bCs/>
                <w:color w:val="FFFFFF"/>
                <w:sz w:val="22"/>
                <w:szCs w:val="22"/>
              </w:rPr>
              <w:t>Notes</w:t>
            </w:r>
            <w:bookmarkEnd w:id="460"/>
          </w:p>
        </w:tc>
      </w:tr>
      <w:tr w:rsidR="005F2025" w:rsidRPr="005F2025" w14:paraId="0C349EF3" w14:textId="77777777" w:rsidTr="005E5135">
        <w:trPr>
          <w:trHeight w:val="315"/>
        </w:trPr>
        <w:tc>
          <w:tcPr>
            <w:tcW w:w="3176" w:type="dxa"/>
            <w:tcBorders>
              <w:top w:val="nil"/>
              <w:left w:val="nil"/>
              <w:bottom w:val="nil"/>
              <w:right w:val="nil"/>
            </w:tcBorders>
            <w:shd w:val="clear" w:color="D9D9D9" w:fill="D9D9D9"/>
            <w:noWrap/>
            <w:vAlign w:val="bottom"/>
            <w:hideMark/>
          </w:tcPr>
          <w:p w14:paraId="4B4AC1FB"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61" w:name="_Toc516579893"/>
            <w:r w:rsidRPr="005F2025">
              <w:rPr>
                <w:rFonts w:ascii="Franklin Gothic Book" w:eastAsia="Times New Roman" w:hAnsi="Franklin Gothic Book" w:cs="Times New Roman"/>
                <w:color w:val="000000"/>
                <w:sz w:val="22"/>
                <w:szCs w:val="22"/>
              </w:rPr>
              <w:t>RxID</w:t>
            </w:r>
            <w:bookmarkEnd w:id="461"/>
          </w:p>
        </w:tc>
        <w:tc>
          <w:tcPr>
            <w:tcW w:w="1535" w:type="dxa"/>
            <w:tcBorders>
              <w:top w:val="nil"/>
              <w:left w:val="nil"/>
              <w:bottom w:val="nil"/>
              <w:right w:val="nil"/>
            </w:tcBorders>
            <w:shd w:val="clear" w:color="D9D9D9" w:fill="D9D9D9"/>
            <w:noWrap/>
            <w:vAlign w:val="bottom"/>
            <w:hideMark/>
          </w:tcPr>
          <w:p w14:paraId="0E00A75C"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62" w:name="_Toc516579894"/>
            <w:r w:rsidRPr="005F2025">
              <w:rPr>
                <w:rFonts w:ascii="Franklin Gothic Book" w:eastAsia="Times New Roman" w:hAnsi="Franklin Gothic Book" w:cs="Times New Roman"/>
                <w:color w:val="000000"/>
                <w:sz w:val="22"/>
                <w:szCs w:val="22"/>
              </w:rPr>
              <w:t>int</w:t>
            </w:r>
            <w:bookmarkEnd w:id="462"/>
          </w:p>
        </w:tc>
        <w:tc>
          <w:tcPr>
            <w:tcW w:w="733" w:type="dxa"/>
            <w:tcBorders>
              <w:top w:val="nil"/>
              <w:left w:val="nil"/>
              <w:bottom w:val="nil"/>
              <w:right w:val="nil"/>
            </w:tcBorders>
            <w:shd w:val="clear" w:color="D9D9D9" w:fill="D9D9D9"/>
            <w:noWrap/>
            <w:vAlign w:val="bottom"/>
            <w:hideMark/>
          </w:tcPr>
          <w:p w14:paraId="4A211A7C"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463" w:name="_Toc516579895"/>
            <w:r w:rsidRPr="005F2025">
              <w:rPr>
                <w:rFonts w:ascii="Franklin Gothic Book" w:eastAsia="Times New Roman" w:hAnsi="Franklin Gothic Book" w:cs="Times New Roman"/>
                <w:color w:val="000000"/>
                <w:sz w:val="22"/>
                <w:szCs w:val="22"/>
              </w:rPr>
              <w:t>10</w:t>
            </w:r>
            <w:bookmarkEnd w:id="463"/>
          </w:p>
        </w:tc>
        <w:tc>
          <w:tcPr>
            <w:tcW w:w="1340" w:type="dxa"/>
            <w:tcBorders>
              <w:top w:val="nil"/>
              <w:left w:val="nil"/>
              <w:bottom w:val="nil"/>
              <w:right w:val="nil"/>
            </w:tcBorders>
            <w:shd w:val="clear" w:color="D9D9D9" w:fill="D9D9D9"/>
            <w:noWrap/>
            <w:vAlign w:val="bottom"/>
            <w:hideMark/>
          </w:tcPr>
          <w:p w14:paraId="7301EB60"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64" w:name="_Toc516579896"/>
            <w:r w:rsidRPr="005F2025">
              <w:rPr>
                <w:rFonts w:ascii="Franklin Gothic Book" w:eastAsia="Times New Roman" w:hAnsi="Franklin Gothic Book" w:cs="Times New Roman"/>
                <w:color w:val="000000"/>
                <w:sz w:val="22"/>
                <w:szCs w:val="22"/>
              </w:rPr>
              <w:t>PRIMARY KEY</w:t>
            </w:r>
            <w:bookmarkEnd w:id="464"/>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nil"/>
              <w:right w:val="nil"/>
            </w:tcBorders>
            <w:shd w:val="clear" w:color="D9D9D9" w:fill="D9D9D9"/>
            <w:noWrap/>
            <w:vAlign w:val="bottom"/>
            <w:hideMark/>
          </w:tcPr>
          <w:p w14:paraId="2BAFA408"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r>
      <w:tr w:rsidR="005F2025" w:rsidRPr="005F2025" w14:paraId="4CDAE731" w14:textId="77777777" w:rsidTr="005E5135">
        <w:trPr>
          <w:trHeight w:val="315"/>
        </w:trPr>
        <w:tc>
          <w:tcPr>
            <w:tcW w:w="3176" w:type="dxa"/>
            <w:tcBorders>
              <w:top w:val="nil"/>
              <w:left w:val="nil"/>
              <w:bottom w:val="nil"/>
              <w:right w:val="nil"/>
            </w:tcBorders>
            <w:shd w:val="clear" w:color="auto" w:fill="auto"/>
            <w:noWrap/>
            <w:vAlign w:val="bottom"/>
            <w:hideMark/>
          </w:tcPr>
          <w:p w14:paraId="59C29429"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65" w:name="_Toc516579897"/>
            <w:r w:rsidRPr="005F2025">
              <w:rPr>
                <w:rFonts w:ascii="Franklin Gothic Book" w:eastAsia="Times New Roman" w:hAnsi="Franklin Gothic Book" w:cs="Times New Roman"/>
                <w:color w:val="000000"/>
                <w:sz w:val="22"/>
                <w:szCs w:val="22"/>
              </w:rPr>
              <w:t>PetID</w:t>
            </w:r>
            <w:bookmarkEnd w:id="465"/>
          </w:p>
        </w:tc>
        <w:tc>
          <w:tcPr>
            <w:tcW w:w="1535" w:type="dxa"/>
            <w:tcBorders>
              <w:top w:val="nil"/>
              <w:left w:val="nil"/>
              <w:bottom w:val="nil"/>
              <w:right w:val="nil"/>
            </w:tcBorders>
            <w:shd w:val="clear" w:color="auto" w:fill="auto"/>
            <w:noWrap/>
            <w:vAlign w:val="center"/>
            <w:hideMark/>
          </w:tcPr>
          <w:p w14:paraId="18BAD877"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66" w:name="_Toc516579898"/>
            <w:r w:rsidRPr="005F2025">
              <w:rPr>
                <w:rFonts w:ascii="Franklin Gothic Book" w:eastAsia="Times New Roman" w:hAnsi="Franklin Gothic Book" w:cs="Times New Roman"/>
                <w:color w:val="000000"/>
                <w:sz w:val="22"/>
                <w:szCs w:val="22"/>
              </w:rPr>
              <w:t>number(p,s)</w:t>
            </w:r>
            <w:bookmarkEnd w:id="466"/>
          </w:p>
        </w:tc>
        <w:tc>
          <w:tcPr>
            <w:tcW w:w="733" w:type="dxa"/>
            <w:tcBorders>
              <w:top w:val="nil"/>
              <w:left w:val="nil"/>
              <w:bottom w:val="nil"/>
              <w:right w:val="nil"/>
            </w:tcBorders>
            <w:shd w:val="clear" w:color="auto" w:fill="auto"/>
            <w:noWrap/>
            <w:vAlign w:val="center"/>
            <w:hideMark/>
          </w:tcPr>
          <w:p w14:paraId="530F1277"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467" w:name="_Toc516579899"/>
            <w:r w:rsidRPr="005F2025">
              <w:rPr>
                <w:rFonts w:ascii="Franklin Gothic Book" w:eastAsia="Times New Roman" w:hAnsi="Franklin Gothic Book" w:cs="Times New Roman"/>
                <w:color w:val="000000"/>
                <w:sz w:val="22"/>
                <w:szCs w:val="22"/>
              </w:rPr>
              <w:t>12</w:t>
            </w:r>
            <w:bookmarkEnd w:id="467"/>
          </w:p>
        </w:tc>
        <w:tc>
          <w:tcPr>
            <w:tcW w:w="1340" w:type="dxa"/>
            <w:tcBorders>
              <w:top w:val="nil"/>
              <w:left w:val="nil"/>
              <w:bottom w:val="nil"/>
              <w:right w:val="nil"/>
            </w:tcBorders>
            <w:shd w:val="clear" w:color="auto" w:fill="auto"/>
            <w:noWrap/>
            <w:vAlign w:val="bottom"/>
            <w:hideMark/>
          </w:tcPr>
          <w:p w14:paraId="044432C8"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68" w:name="_Toc516579900"/>
            <w:r w:rsidRPr="005F2025">
              <w:rPr>
                <w:rFonts w:ascii="Franklin Gothic Book" w:eastAsia="Times New Roman" w:hAnsi="Franklin Gothic Book" w:cs="Times New Roman"/>
                <w:color w:val="000000"/>
                <w:sz w:val="22"/>
                <w:szCs w:val="22"/>
              </w:rPr>
              <w:t>FOREIGN KEY</w:t>
            </w:r>
            <w:bookmarkEnd w:id="468"/>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nil"/>
              <w:right w:val="nil"/>
            </w:tcBorders>
            <w:shd w:val="clear" w:color="auto" w:fill="auto"/>
            <w:noWrap/>
            <w:vAlign w:val="bottom"/>
            <w:hideMark/>
          </w:tcPr>
          <w:p w14:paraId="475CC413"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r>
      <w:tr w:rsidR="005F2025" w:rsidRPr="005F2025" w14:paraId="33E071BA" w14:textId="77777777" w:rsidTr="005E5135">
        <w:trPr>
          <w:trHeight w:val="315"/>
        </w:trPr>
        <w:tc>
          <w:tcPr>
            <w:tcW w:w="3176" w:type="dxa"/>
            <w:tcBorders>
              <w:top w:val="nil"/>
              <w:left w:val="nil"/>
              <w:bottom w:val="nil"/>
              <w:right w:val="nil"/>
            </w:tcBorders>
            <w:shd w:val="clear" w:color="D9D9D9" w:fill="D9D9D9"/>
            <w:noWrap/>
            <w:vAlign w:val="bottom"/>
            <w:hideMark/>
          </w:tcPr>
          <w:p w14:paraId="04E417EC"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69" w:name="_Toc516579901"/>
            <w:r w:rsidRPr="005F2025">
              <w:rPr>
                <w:rFonts w:ascii="Franklin Gothic Book" w:eastAsia="Times New Roman" w:hAnsi="Franklin Gothic Book" w:cs="Times New Roman"/>
                <w:color w:val="000000"/>
                <w:sz w:val="22"/>
                <w:szCs w:val="22"/>
              </w:rPr>
              <w:t>Drug_ID</w:t>
            </w:r>
            <w:bookmarkEnd w:id="469"/>
          </w:p>
        </w:tc>
        <w:tc>
          <w:tcPr>
            <w:tcW w:w="1535" w:type="dxa"/>
            <w:tcBorders>
              <w:top w:val="nil"/>
              <w:left w:val="nil"/>
              <w:bottom w:val="nil"/>
              <w:right w:val="nil"/>
            </w:tcBorders>
            <w:shd w:val="clear" w:color="D9D9D9" w:fill="D9D9D9"/>
            <w:noWrap/>
            <w:vAlign w:val="bottom"/>
            <w:hideMark/>
          </w:tcPr>
          <w:p w14:paraId="3D767966"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70" w:name="_Toc516579902"/>
            <w:r w:rsidRPr="005F2025">
              <w:rPr>
                <w:rFonts w:ascii="Franklin Gothic Book" w:eastAsia="Times New Roman" w:hAnsi="Franklin Gothic Book" w:cs="Times New Roman"/>
                <w:color w:val="000000"/>
                <w:sz w:val="22"/>
                <w:szCs w:val="22"/>
              </w:rPr>
              <w:t>int</w:t>
            </w:r>
            <w:bookmarkEnd w:id="470"/>
          </w:p>
        </w:tc>
        <w:tc>
          <w:tcPr>
            <w:tcW w:w="733" w:type="dxa"/>
            <w:tcBorders>
              <w:top w:val="nil"/>
              <w:left w:val="nil"/>
              <w:bottom w:val="nil"/>
              <w:right w:val="nil"/>
            </w:tcBorders>
            <w:shd w:val="clear" w:color="D9D9D9" w:fill="D9D9D9"/>
            <w:noWrap/>
            <w:vAlign w:val="bottom"/>
            <w:hideMark/>
          </w:tcPr>
          <w:p w14:paraId="051C0E88"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471" w:name="_Toc516579903"/>
            <w:r w:rsidRPr="005F2025">
              <w:rPr>
                <w:rFonts w:ascii="Franklin Gothic Book" w:eastAsia="Times New Roman" w:hAnsi="Franklin Gothic Book" w:cs="Times New Roman"/>
                <w:color w:val="000000"/>
                <w:sz w:val="22"/>
                <w:szCs w:val="22"/>
              </w:rPr>
              <w:t>5</w:t>
            </w:r>
            <w:bookmarkEnd w:id="471"/>
          </w:p>
        </w:tc>
        <w:tc>
          <w:tcPr>
            <w:tcW w:w="1340" w:type="dxa"/>
            <w:tcBorders>
              <w:top w:val="nil"/>
              <w:left w:val="nil"/>
              <w:bottom w:val="nil"/>
              <w:right w:val="nil"/>
            </w:tcBorders>
            <w:shd w:val="clear" w:color="D9D9D9" w:fill="D9D9D9"/>
            <w:noWrap/>
            <w:vAlign w:val="bottom"/>
            <w:hideMark/>
          </w:tcPr>
          <w:p w14:paraId="20662E08"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72" w:name="_Toc516579904"/>
            <w:r w:rsidRPr="005F2025">
              <w:rPr>
                <w:rFonts w:ascii="Franklin Gothic Book" w:eastAsia="Times New Roman" w:hAnsi="Franklin Gothic Book" w:cs="Times New Roman"/>
                <w:color w:val="000000"/>
                <w:sz w:val="22"/>
                <w:szCs w:val="22"/>
              </w:rPr>
              <w:t>FOREIGN KEY</w:t>
            </w:r>
            <w:bookmarkEnd w:id="472"/>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nil"/>
              <w:right w:val="nil"/>
            </w:tcBorders>
            <w:shd w:val="clear" w:color="D9D9D9" w:fill="D9D9D9"/>
            <w:noWrap/>
            <w:vAlign w:val="bottom"/>
            <w:hideMark/>
          </w:tcPr>
          <w:p w14:paraId="0B00AC58"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r>
      <w:tr w:rsidR="005F2025" w:rsidRPr="005F2025" w14:paraId="484A2011" w14:textId="77777777" w:rsidTr="005E5135">
        <w:trPr>
          <w:trHeight w:val="315"/>
        </w:trPr>
        <w:tc>
          <w:tcPr>
            <w:tcW w:w="3176" w:type="dxa"/>
            <w:tcBorders>
              <w:top w:val="nil"/>
              <w:left w:val="nil"/>
              <w:bottom w:val="nil"/>
              <w:right w:val="nil"/>
            </w:tcBorders>
            <w:shd w:val="clear" w:color="auto" w:fill="auto"/>
            <w:noWrap/>
            <w:vAlign w:val="bottom"/>
            <w:hideMark/>
          </w:tcPr>
          <w:p w14:paraId="4477CA88"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73" w:name="_Toc516579905"/>
            <w:r w:rsidRPr="005F2025">
              <w:rPr>
                <w:rFonts w:ascii="Franklin Gothic Book" w:eastAsia="Times New Roman" w:hAnsi="Franklin Gothic Book" w:cs="Times New Roman"/>
                <w:color w:val="000000"/>
                <w:sz w:val="22"/>
                <w:szCs w:val="22"/>
              </w:rPr>
              <w:t>Drug_Dosage</w:t>
            </w:r>
            <w:bookmarkEnd w:id="473"/>
          </w:p>
        </w:tc>
        <w:tc>
          <w:tcPr>
            <w:tcW w:w="1535" w:type="dxa"/>
            <w:tcBorders>
              <w:top w:val="nil"/>
              <w:left w:val="nil"/>
              <w:bottom w:val="nil"/>
              <w:right w:val="nil"/>
            </w:tcBorders>
            <w:shd w:val="clear" w:color="auto" w:fill="auto"/>
            <w:noWrap/>
            <w:vAlign w:val="bottom"/>
            <w:hideMark/>
          </w:tcPr>
          <w:p w14:paraId="42A194B4"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74" w:name="_Toc516579906"/>
            <w:r w:rsidRPr="005F2025">
              <w:rPr>
                <w:rFonts w:ascii="Franklin Gothic Book" w:eastAsia="Times New Roman" w:hAnsi="Franklin Gothic Book" w:cs="Times New Roman"/>
                <w:color w:val="000000"/>
                <w:sz w:val="22"/>
                <w:szCs w:val="22"/>
              </w:rPr>
              <w:t>number(p,s)</w:t>
            </w:r>
            <w:bookmarkEnd w:id="474"/>
          </w:p>
        </w:tc>
        <w:tc>
          <w:tcPr>
            <w:tcW w:w="733" w:type="dxa"/>
            <w:tcBorders>
              <w:top w:val="nil"/>
              <w:left w:val="nil"/>
              <w:bottom w:val="nil"/>
              <w:right w:val="nil"/>
            </w:tcBorders>
            <w:shd w:val="clear" w:color="auto" w:fill="auto"/>
            <w:noWrap/>
            <w:vAlign w:val="bottom"/>
            <w:hideMark/>
          </w:tcPr>
          <w:p w14:paraId="4BD29A4D"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75" w:name="_Toc516579907"/>
            <w:r w:rsidRPr="005F2025">
              <w:rPr>
                <w:rFonts w:ascii="Franklin Gothic Book" w:eastAsia="Times New Roman" w:hAnsi="Franklin Gothic Book" w:cs="Times New Roman"/>
                <w:color w:val="000000"/>
                <w:sz w:val="22"/>
                <w:szCs w:val="22"/>
              </w:rPr>
              <w:t>9,2</w:t>
            </w:r>
            <w:bookmarkEnd w:id="475"/>
          </w:p>
        </w:tc>
        <w:tc>
          <w:tcPr>
            <w:tcW w:w="1340" w:type="dxa"/>
            <w:tcBorders>
              <w:top w:val="nil"/>
              <w:left w:val="nil"/>
              <w:bottom w:val="nil"/>
              <w:right w:val="nil"/>
            </w:tcBorders>
            <w:shd w:val="clear" w:color="auto" w:fill="auto"/>
            <w:noWrap/>
            <w:vAlign w:val="bottom"/>
            <w:hideMark/>
          </w:tcPr>
          <w:p w14:paraId="69765ECD"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c>
          <w:tcPr>
            <w:tcW w:w="4376" w:type="dxa"/>
            <w:tcBorders>
              <w:top w:val="nil"/>
              <w:left w:val="nil"/>
              <w:bottom w:val="nil"/>
              <w:right w:val="nil"/>
            </w:tcBorders>
            <w:shd w:val="clear" w:color="auto" w:fill="auto"/>
            <w:noWrap/>
            <w:vAlign w:val="bottom"/>
            <w:hideMark/>
          </w:tcPr>
          <w:p w14:paraId="7D1FCEB6"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r>
      <w:tr w:rsidR="005F2025" w:rsidRPr="005F2025" w14:paraId="532036E2" w14:textId="77777777" w:rsidTr="005E5135">
        <w:trPr>
          <w:trHeight w:val="315"/>
        </w:trPr>
        <w:tc>
          <w:tcPr>
            <w:tcW w:w="3176" w:type="dxa"/>
            <w:tcBorders>
              <w:top w:val="nil"/>
              <w:left w:val="nil"/>
              <w:bottom w:val="nil"/>
              <w:right w:val="nil"/>
            </w:tcBorders>
            <w:shd w:val="clear" w:color="D9D9D9" w:fill="D9D9D9"/>
            <w:noWrap/>
            <w:vAlign w:val="bottom"/>
            <w:hideMark/>
          </w:tcPr>
          <w:p w14:paraId="5EBD0111"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76" w:name="_Toc516579908"/>
            <w:r w:rsidRPr="005F2025">
              <w:rPr>
                <w:rFonts w:ascii="Franklin Gothic Book" w:eastAsia="Times New Roman" w:hAnsi="Franklin Gothic Book" w:cs="Times New Roman"/>
                <w:color w:val="000000"/>
                <w:sz w:val="22"/>
                <w:szCs w:val="22"/>
              </w:rPr>
              <w:t>Drug_Units_Dispensed</w:t>
            </w:r>
            <w:bookmarkEnd w:id="476"/>
          </w:p>
        </w:tc>
        <w:tc>
          <w:tcPr>
            <w:tcW w:w="1535" w:type="dxa"/>
            <w:tcBorders>
              <w:top w:val="nil"/>
              <w:left w:val="nil"/>
              <w:bottom w:val="nil"/>
              <w:right w:val="nil"/>
            </w:tcBorders>
            <w:shd w:val="clear" w:color="D9D9D9" w:fill="D9D9D9"/>
            <w:noWrap/>
            <w:vAlign w:val="bottom"/>
            <w:hideMark/>
          </w:tcPr>
          <w:p w14:paraId="13DEE1AA"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77" w:name="_Toc516579909"/>
            <w:r w:rsidRPr="005F2025">
              <w:rPr>
                <w:rFonts w:ascii="Franklin Gothic Book" w:eastAsia="Times New Roman" w:hAnsi="Franklin Gothic Book" w:cs="Times New Roman"/>
                <w:color w:val="000000"/>
                <w:sz w:val="22"/>
                <w:szCs w:val="22"/>
              </w:rPr>
              <w:t>number(p,s)</w:t>
            </w:r>
            <w:bookmarkEnd w:id="477"/>
          </w:p>
        </w:tc>
        <w:tc>
          <w:tcPr>
            <w:tcW w:w="733" w:type="dxa"/>
            <w:tcBorders>
              <w:top w:val="nil"/>
              <w:left w:val="nil"/>
              <w:bottom w:val="nil"/>
              <w:right w:val="nil"/>
            </w:tcBorders>
            <w:shd w:val="clear" w:color="D9D9D9" w:fill="D9D9D9"/>
            <w:noWrap/>
            <w:vAlign w:val="bottom"/>
            <w:hideMark/>
          </w:tcPr>
          <w:p w14:paraId="6883ED3B"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78" w:name="_Toc516579910"/>
            <w:r w:rsidRPr="005F2025">
              <w:rPr>
                <w:rFonts w:ascii="Franklin Gothic Book" w:eastAsia="Times New Roman" w:hAnsi="Franklin Gothic Book" w:cs="Times New Roman"/>
                <w:color w:val="000000"/>
                <w:sz w:val="22"/>
                <w:szCs w:val="22"/>
              </w:rPr>
              <w:t>9,2</w:t>
            </w:r>
            <w:bookmarkEnd w:id="478"/>
          </w:p>
        </w:tc>
        <w:tc>
          <w:tcPr>
            <w:tcW w:w="1340" w:type="dxa"/>
            <w:tcBorders>
              <w:top w:val="nil"/>
              <w:left w:val="nil"/>
              <w:bottom w:val="nil"/>
              <w:right w:val="nil"/>
            </w:tcBorders>
            <w:shd w:val="clear" w:color="D9D9D9" w:fill="D9D9D9"/>
            <w:noWrap/>
            <w:vAlign w:val="bottom"/>
            <w:hideMark/>
          </w:tcPr>
          <w:p w14:paraId="2830CC4C"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c>
          <w:tcPr>
            <w:tcW w:w="4376" w:type="dxa"/>
            <w:tcBorders>
              <w:top w:val="nil"/>
              <w:left w:val="nil"/>
              <w:bottom w:val="nil"/>
              <w:right w:val="nil"/>
            </w:tcBorders>
            <w:shd w:val="clear" w:color="D9D9D9" w:fill="D9D9D9"/>
            <w:noWrap/>
            <w:vAlign w:val="bottom"/>
            <w:hideMark/>
          </w:tcPr>
          <w:p w14:paraId="731A4D9B"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79" w:name="_Toc516579911"/>
            <w:r w:rsidRPr="005F2025">
              <w:rPr>
                <w:rFonts w:ascii="Franklin Gothic Book" w:eastAsia="Times New Roman" w:hAnsi="Franklin Gothic Book" w:cs="Times New Roman"/>
                <w:color w:val="000000"/>
                <w:sz w:val="22"/>
                <w:szCs w:val="22"/>
              </w:rPr>
              <w:t>Will have to use Pl/Sql likely to copy this information back into from the actual fill date info</w:t>
            </w:r>
            <w:bookmarkEnd w:id="479"/>
          </w:p>
        </w:tc>
      </w:tr>
      <w:tr w:rsidR="005F2025" w:rsidRPr="005F2025" w14:paraId="3D8746FD" w14:textId="77777777" w:rsidTr="005E5135">
        <w:trPr>
          <w:trHeight w:val="315"/>
        </w:trPr>
        <w:tc>
          <w:tcPr>
            <w:tcW w:w="3176" w:type="dxa"/>
            <w:tcBorders>
              <w:top w:val="nil"/>
              <w:left w:val="nil"/>
              <w:bottom w:val="nil"/>
              <w:right w:val="nil"/>
            </w:tcBorders>
            <w:shd w:val="clear" w:color="auto" w:fill="auto"/>
            <w:noWrap/>
            <w:vAlign w:val="bottom"/>
            <w:hideMark/>
          </w:tcPr>
          <w:p w14:paraId="15E65472"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80" w:name="_Toc516579912"/>
            <w:r w:rsidRPr="005F2025">
              <w:rPr>
                <w:rFonts w:ascii="Franklin Gothic Book" w:eastAsia="Times New Roman" w:hAnsi="Franklin Gothic Book" w:cs="Times New Roman"/>
                <w:color w:val="000000"/>
                <w:sz w:val="22"/>
                <w:szCs w:val="22"/>
              </w:rPr>
              <w:t>Date_Filled</w:t>
            </w:r>
            <w:bookmarkEnd w:id="480"/>
          </w:p>
        </w:tc>
        <w:tc>
          <w:tcPr>
            <w:tcW w:w="1535" w:type="dxa"/>
            <w:tcBorders>
              <w:top w:val="nil"/>
              <w:left w:val="nil"/>
              <w:bottom w:val="nil"/>
              <w:right w:val="nil"/>
            </w:tcBorders>
            <w:shd w:val="clear" w:color="auto" w:fill="auto"/>
            <w:noWrap/>
            <w:vAlign w:val="bottom"/>
            <w:hideMark/>
          </w:tcPr>
          <w:p w14:paraId="404252CF"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81" w:name="_Toc516579913"/>
            <w:r w:rsidRPr="005F2025">
              <w:rPr>
                <w:rFonts w:ascii="Franklin Gothic Book" w:eastAsia="Times New Roman" w:hAnsi="Franklin Gothic Book" w:cs="Times New Roman"/>
                <w:color w:val="000000"/>
                <w:sz w:val="22"/>
                <w:szCs w:val="22"/>
              </w:rPr>
              <w:t>date</w:t>
            </w:r>
            <w:bookmarkEnd w:id="481"/>
          </w:p>
        </w:tc>
        <w:tc>
          <w:tcPr>
            <w:tcW w:w="733" w:type="dxa"/>
            <w:tcBorders>
              <w:top w:val="nil"/>
              <w:left w:val="nil"/>
              <w:bottom w:val="nil"/>
              <w:right w:val="nil"/>
            </w:tcBorders>
            <w:shd w:val="clear" w:color="auto" w:fill="auto"/>
            <w:noWrap/>
            <w:vAlign w:val="bottom"/>
            <w:hideMark/>
          </w:tcPr>
          <w:p w14:paraId="4B6FAE48"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c>
          <w:tcPr>
            <w:tcW w:w="1340" w:type="dxa"/>
            <w:tcBorders>
              <w:top w:val="nil"/>
              <w:left w:val="nil"/>
              <w:bottom w:val="nil"/>
              <w:right w:val="nil"/>
            </w:tcBorders>
            <w:shd w:val="clear" w:color="auto" w:fill="auto"/>
            <w:noWrap/>
            <w:vAlign w:val="bottom"/>
            <w:hideMark/>
          </w:tcPr>
          <w:p w14:paraId="167DED41"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4376" w:type="dxa"/>
            <w:tcBorders>
              <w:top w:val="nil"/>
              <w:left w:val="nil"/>
              <w:bottom w:val="nil"/>
              <w:right w:val="nil"/>
            </w:tcBorders>
            <w:shd w:val="clear" w:color="auto" w:fill="auto"/>
            <w:noWrap/>
            <w:vAlign w:val="bottom"/>
            <w:hideMark/>
          </w:tcPr>
          <w:p w14:paraId="78039C12"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r>
      <w:tr w:rsidR="005F2025" w:rsidRPr="005F2025" w14:paraId="621CA78A" w14:textId="77777777" w:rsidTr="005E5135">
        <w:trPr>
          <w:trHeight w:val="315"/>
        </w:trPr>
        <w:tc>
          <w:tcPr>
            <w:tcW w:w="3176" w:type="dxa"/>
            <w:tcBorders>
              <w:top w:val="nil"/>
              <w:left w:val="nil"/>
              <w:bottom w:val="nil"/>
              <w:right w:val="nil"/>
            </w:tcBorders>
            <w:shd w:val="clear" w:color="D9D9D9" w:fill="D9D9D9"/>
            <w:noWrap/>
            <w:vAlign w:val="bottom"/>
            <w:hideMark/>
          </w:tcPr>
          <w:p w14:paraId="09BB39D8"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82" w:name="_Toc516579914"/>
            <w:r w:rsidRPr="005F2025">
              <w:rPr>
                <w:rFonts w:ascii="Franklin Gothic Book" w:eastAsia="Times New Roman" w:hAnsi="Franklin Gothic Book" w:cs="Times New Roman"/>
                <w:color w:val="000000"/>
                <w:sz w:val="22"/>
                <w:szCs w:val="22"/>
              </w:rPr>
              <w:t>Patient_ProcedureID</w:t>
            </w:r>
            <w:bookmarkEnd w:id="482"/>
          </w:p>
        </w:tc>
        <w:tc>
          <w:tcPr>
            <w:tcW w:w="1535" w:type="dxa"/>
            <w:tcBorders>
              <w:top w:val="nil"/>
              <w:left w:val="nil"/>
              <w:bottom w:val="nil"/>
              <w:right w:val="nil"/>
            </w:tcBorders>
            <w:shd w:val="clear" w:color="D9D9D9" w:fill="D9D9D9"/>
            <w:noWrap/>
            <w:vAlign w:val="bottom"/>
            <w:hideMark/>
          </w:tcPr>
          <w:p w14:paraId="6EA6D674"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83" w:name="_Toc516579915"/>
            <w:r w:rsidRPr="005F2025">
              <w:rPr>
                <w:rFonts w:ascii="Franklin Gothic Book" w:eastAsia="Times New Roman" w:hAnsi="Franklin Gothic Book" w:cs="Times New Roman"/>
                <w:color w:val="000000"/>
                <w:sz w:val="22"/>
                <w:szCs w:val="22"/>
              </w:rPr>
              <w:t>number(p,s)</w:t>
            </w:r>
            <w:bookmarkEnd w:id="483"/>
          </w:p>
        </w:tc>
        <w:tc>
          <w:tcPr>
            <w:tcW w:w="733" w:type="dxa"/>
            <w:tcBorders>
              <w:top w:val="nil"/>
              <w:left w:val="nil"/>
              <w:bottom w:val="nil"/>
              <w:right w:val="nil"/>
            </w:tcBorders>
            <w:shd w:val="clear" w:color="D9D9D9" w:fill="D9D9D9"/>
            <w:noWrap/>
            <w:vAlign w:val="bottom"/>
            <w:hideMark/>
          </w:tcPr>
          <w:p w14:paraId="117E08D2"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484" w:name="_Toc516579916"/>
            <w:r w:rsidRPr="005F2025">
              <w:rPr>
                <w:rFonts w:ascii="Franklin Gothic Book" w:eastAsia="Times New Roman" w:hAnsi="Franklin Gothic Book" w:cs="Times New Roman"/>
                <w:color w:val="000000"/>
                <w:sz w:val="22"/>
                <w:szCs w:val="22"/>
              </w:rPr>
              <w:t>10</w:t>
            </w:r>
            <w:bookmarkEnd w:id="484"/>
          </w:p>
        </w:tc>
        <w:tc>
          <w:tcPr>
            <w:tcW w:w="1340" w:type="dxa"/>
            <w:tcBorders>
              <w:top w:val="nil"/>
              <w:left w:val="nil"/>
              <w:bottom w:val="nil"/>
              <w:right w:val="nil"/>
            </w:tcBorders>
            <w:shd w:val="clear" w:color="D9D9D9" w:fill="D9D9D9"/>
            <w:noWrap/>
            <w:vAlign w:val="bottom"/>
            <w:hideMark/>
          </w:tcPr>
          <w:p w14:paraId="2B250A53"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85" w:name="_Toc516579917"/>
            <w:r w:rsidRPr="005F2025">
              <w:rPr>
                <w:rFonts w:ascii="Franklin Gothic Book" w:eastAsia="Times New Roman" w:hAnsi="Franklin Gothic Book" w:cs="Times New Roman"/>
                <w:color w:val="000000"/>
                <w:sz w:val="22"/>
                <w:szCs w:val="22"/>
              </w:rPr>
              <w:t>FOREIGN KEY</w:t>
            </w:r>
            <w:bookmarkEnd w:id="485"/>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nil"/>
              <w:right w:val="nil"/>
            </w:tcBorders>
            <w:shd w:val="clear" w:color="D9D9D9" w:fill="D9D9D9"/>
            <w:noWrap/>
            <w:vAlign w:val="bottom"/>
            <w:hideMark/>
          </w:tcPr>
          <w:p w14:paraId="4709E82B"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86" w:name="_Toc516579918"/>
            <w:r w:rsidRPr="005F2025">
              <w:rPr>
                <w:rFonts w:ascii="Franklin Gothic Book" w:eastAsia="Times New Roman" w:hAnsi="Franklin Gothic Book" w:cs="Times New Roman"/>
                <w:color w:val="000000"/>
                <w:sz w:val="22"/>
                <w:szCs w:val="22"/>
              </w:rPr>
              <w:t>Can be null</w:t>
            </w:r>
            <w:bookmarkEnd w:id="486"/>
          </w:p>
        </w:tc>
      </w:tr>
      <w:tr w:rsidR="005F2025" w:rsidRPr="005F2025" w14:paraId="2B43E32C" w14:textId="77777777" w:rsidTr="005E5135">
        <w:trPr>
          <w:trHeight w:val="315"/>
        </w:trPr>
        <w:tc>
          <w:tcPr>
            <w:tcW w:w="3176" w:type="dxa"/>
            <w:tcBorders>
              <w:top w:val="nil"/>
              <w:left w:val="nil"/>
              <w:bottom w:val="nil"/>
              <w:right w:val="nil"/>
            </w:tcBorders>
            <w:shd w:val="clear" w:color="auto" w:fill="auto"/>
            <w:noWrap/>
            <w:vAlign w:val="bottom"/>
            <w:hideMark/>
          </w:tcPr>
          <w:p w14:paraId="005444E2"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87" w:name="_Toc516579919"/>
            <w:r w:rsidRPr="005F2025">
              <w:rPr>
                <w:rFonts w:ascii="Franklin Gothic Book" w:eastAsia="Times New Roman" w:hAnsi="Franklin Gothic Book" w:cs="Times New Roman"/>
                <w:color w:val="000000"/>
                <w:sz w:val="22"/>
                <w:szCs w:val="22"/>
              </w:rPr>
              <w:t>Is_Maintenance_Med</w:t>
            </w:r>
            <w:bookmarkEnd w:id="487"/>
          </w:p>
        </w:tc>
        <w:tc>
          <w:tcPr>
            <w:tcW w:w="1535" w:type="dxa"/>
            <w:tcBorders>
              <w:top w:val="nil"/>
              <w:left w:val="nil"/>
              <w:bottom w:val="nil"/>
              <w:right w:val="nil"/>
            </w:tcBorders>
            <w:shd w:val="clear" w:color="auto" w:fill="auto"/>
            <w:noWrap/>
            <w:vAlign w:val="bottom"/>
            <w:hideMark/>
          </w:tcPr>
          <w:p w14:paraId="3BE34D38"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88" w:name="_Toc516579920"/>
            <w:r w:rsidRPr="005F2025">
              <w:rPr>
                <w:rFonts w:ascii="Franklin Gothic Book" w:eastAsia="Times New Roman" w:hAnsi="Franklin Gothic Book" w:cs="Times New Roman"/>
                <w:color w:val="000000"/>
                <w:sz w:val="22"/>
                <w:szCs w:val="22"/>
              </w:rPr>
              <w:t>char(size)</w:t>
            </w:r>
            <w:bookmarkEnd w:id="488"/>
          </w:p>
        </w:tc>
        <w:tc>
          <w:tcPr>
            <w:tcW w:w="733" w:type="dxa"/>
            <w:tcBorders>
              <w:top w:val="nil"/>
              <w:left w:val="nil"/>
              <w:bottom w:val="nil"/>
              <w:right w:val="nil"/>
            </w:tcBorders>
            <w:shd w:val="clear" w:color="auto" w:fill="auto"/>
            <w:noWrap/>
            <w:vAlign w:val="bottom"/>
            <w:hideMark/>
          </w:tcPr>
          <w:p w14:paraId="1A164340"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489" w:name="_Toc516579921"/>
            <w:r w:rsidRPr="005F2025">
              <w:rPr>
                <w:rFonts w:ascii="Franklin Gothic Book" w:eastAsia="Times New Roman" w:hAnsi="Franklin Gothic Book" w:cs="Times New Roman"/>
                <w:color w:val="000000"/>
                <w:sz w:val="22"/>
                <w:szCs w:val="22"/>
              </w:rPr>
              <w:t>1</w:t>
            </w:r>
            <w:bookmarkEnd w:id="489"/>
          </w:p>
        </w:tc>
        <w:tc>
          <w:tcPr>
            <w:tcW w:w="1340" w:type="dxa"/>
            <w:tcBorders>
              <w:top w:val="nil"/>
              <w:left w:val="nil"/>
              <w:bottom w:val="nil"/>
              <w:right w:val="nil"/>
            </w:tcBorders>
            <w:shd w:val="clear" w:color="auto" w:fill="auto"/>
            <w:noWrap/>
            <w:vAlign w:val="bottom"/>
            <w:hideMark/>
          </w:tcPr>
          <w:p w14:paraId="631EB14F"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p>
        </w:tc>
        <w:tc>
          <w:tcPr>
            <w:tcW w:w="4376" w:type="dxa"/>
            <w:tcBorders>
              <w:top w:val="nil"/>
              <w:left w:val="nil"/>
              <w:bottom w:val="nil"/>
              <w:right w:val="nil"/>
            </w:tcBorders>
            <w:shd w:val="clear" w:color="auto" w:fill="auto"/>
            <w:noWrap/>
            <w:vAlign w:val="bottom"/>
            <w:hideMark/>
          </w:tcPr>
          <w:p w14:paraId="2B851358" w14:textId="385F2D9F"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90" w:name="_Toc516579922"/>
            <w:r w:rsidRPr="005F2025">
              <w:rPr>
                <w:rFonts w:ascii="Franklin Gothic Book" w:eastAsia="Times New Roman" w:hAnsi="Franklin Gothic Book" w:cs="Times New Roman"/>
                <w:color w:val="000000"/>
                <w:sz w:val="22"/>
                <w:szCs w:val="22"/>
              </w:rPr>
              <w:t xml:space="preserve">To be used as </w:t>
            </w:r>
            <w:r w:rsidR="00152C49">
              <w:rPr>
                <w:rFonts w:ascii="Franklin Gothic Book" w:eastAsia="Times New Roman" w:hAnsi="Franklin Gothic Book" w:cs="Times New Roman"/>
                <w:color w:val="000000"/>
                <w:sz w:val="22"/>
                <w:szCs w:val="22"/>
              </w:rPr>
              <w:t>pseudo-Boolean</w:t>
            </w:r>
            <w:r w:rsidRPr="005F2025">
              <w:rPr>
                <w:rFonts w:ascii="Franklin Gothic Book" w:eastAsia="Times New Roman" w:hAnsi="Franklin Gothic Book" w:cs="Times New Roman"/>
                <w:color w:val="000000"/>
                <w:sz w:val="22"/>
                <w:szCs w:val="22"/>
              </w:rPr>
              <w:t>: Check = Y, N, or NULL only</w:t>
            </w:r>
            <w:bookmarkEnd w:id="490"/>
          </w:p>
        </w:tc>
      </w:tr>
      <w:tr w:rsidR="005F2025" w:rsidRPr="005F2025" w14:paraId="27E8205A" w14:textId="77777777" w:rsidTr="005E5135">
        <w:trPr>
          <w:trHeight w:val="315"/>
        </w:trPr>
        <w:tc>
          <w:tcPr>
            <w:tcW w:w="3176" w:type="dxa"/>
            <w:tcBorders>
              <w:top w:val="nil"/>
              <w:left w:val="nil"/>
              <w:bottom w:val="single" w:sz="8" w:space="0" w:color="000000"/>
              <w:right w:val="nil"/>
            </w:tcBorders>
            <w:shd w:val="clear" w:color="D9D9D9" w:fill="D9D9D9"/>
            <w:noWrap/>
            <w:vAlign w:val="bottom"/>
            <w:hideMark/>
          </w:tcPr>
          <w:p w14:paraId="666EDE68"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91" w:name="_Toc516579923"/>
            <w:r w:rsidRPr="005F2025">
              <w:rPr>
                <w:rFonts w:ascii="Franklin Gothic Book" w:eastAsia="Times New Roman" w:hAnsi="Franklin Gothic Book" w:cs="Times New Roman"/>
                <w:color w:val="000000"/>
                <w:sz w:val="22"/>
                <w:szCs w:val="22"/>
              </w:rPr>
              <w:t>Notes</w:t>
            </w:r>
            <w:bookmarkEnd w:id="491"/>
          </w:p>
        </w:tc>
        <w:tc>
          <w:tcPr>
            <w:tcW w:w="1535" w:type="dxa"/>
            <w:tcBorders>
              <w:top w:val="nil"/>
              <w:left w:val="nil"/>
              <w:bottom w:val="single" w:sz="8" w:space="0" w:color="000000"/>
              <w:right w:val="nil"/>
            </w:tcBorders>
            <w:shd w:val="clear" w:color="D9D9D9" w:fill="D9D9D9"/>
            <w:noWrap/>
            <w:vAlign w:val="bottom"/>
            <w:hideMark/>
          </w:tcPr>
          <w:p w14:paraId="46572A4D"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92" w:name="_Toc516579924"/>
            <w:r w:rsidRPr="005F2025">
              <w:rPr>
                <w:rFonts w:ascii="Franklin Gothic Book" w:eastAsia="Times New Roman" w:hAnsi="Franklin Gothic Book" w:cs="Times New Roman"/>
                <w:color w:val="000000"/>
                <w:sz w:val="22"/>
                <w:szCs w:val="22"/>
              </w:rPr>
              <w:t>varchar2(size)</w:t>
            </w:r>
            <w:bookmarkEnd w:id="492"/>
          </w:p>
        </w:tc>
        <w:tc>
          <w:tcPr>
            <w:tcW w:w="733" w:type="dxa"/>
            <w:tcBorders>
              <w:top w:val="nil"/>
              <w:left w:val="nil"/>
              <w:bottom w:val="single" w:sz="8" w:space="0" w:color="000000"/>
              <w:right w:val="nil"/>
            </w:tcBorders>
            <w:shd w:val="clear" w:color="D9D9D9" w:fill="D9D9D9"/>
            <w:noWrap/>
            <w:vAlign w:val="bottom"/>
            <w:hideMark/>
          </w:tcPr>
          <w:p w14:paraId="18FEA2BE"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493" w:name="_Toc516579925"/>
            <w:r w:rsidRPr="005F2025">
              <w:rPr>
                <w:rFonts w:ascii="Franklin Gothic Book" w:eastAsia="Times New Roman" w:hAnsi="Franklin Gothic Book" w:cs="Times New Roman"/>
                <w:color w:val="000000"/>
                <w:sz w:val="22"/>
                <w:szCs w:val="22"/>
              </w:rPr>
              <w:t>1000</w:t>
            </w:r>
            <w:bookmarkEnd w:id="493"/>
          </w:p>
        </w:tc>
        <w:tc>
          <w:tcPr>
            <w:tcW w:w="1340" w:type="dxa"/>
            <w:tcBorders>
              <w:top w:val="nil"/>
              <w:left w:val="nil"/>
              <w:bottom w:val="single" w:sz="8" w:space="0" w:color="000000"/>
              <w:right w:val="nil"/>
            </w:tcBorders>
            <w:shd w:val="clear" w:color="D9D9D9" w:fill="D9D9D9"/>
            <w:noWrap/>
            <w:vAlign w:val="bottom"/>
            <w:hideMark/>
          </w:tcPr>
          <w:p w14:paraId="7BB61389"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p>
        </w:tc>
        <w:tc>
          <w:tcPr>
            <w:tcW w:w="4376" w:type="dxa"/>
            <w:tcBorders>
              <w:top w:val="nil"/>
              <w:left w:val="nil"/>
              <w:bottom w:val="single" w:sz="8" w:space="0" w:color="000000"/>
              <w:right w:val="nil"/>
            </w:tcBorders>
            <w:shd w:val="clear" w:color="D9D9D9" w:fill="D9D9D9"/>
            <w:noWrap/>
            <w:vAlign w:val="bottom"/>
            <w:hideMark/>
          </w:tcPr>
          <w:p w14:paraId="131857AC"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r>
      <w:tr w:rsidR="005F2025" w:rsidRPr="005F2025" w14:paraId="22A50BC0" w14:textId="77777777" w:rsidTr="005E5135">
        <w:trPr>
          <w:trHeight w:val="315"/>
        </w:trPr>
        <w:tc>
          <w:tcPr>
            <w:tcW w:w="3176" w:type="dxa"/>
            <w:tcBorders>
              <w:top w:val="nil"/>
              <w:left w:val="nil"/>
              <w:bottom w:val="nil"/>
              <w:right w:val="nil"/>
            </w:tcBorders>
            <w:shd w:val="clear" w:color="auto" w:fill="auto"/>
            <w:noWrap/>
            <w:vAlign w:val="bottom"/>
            <w:hideMark/>
          </w:tcPr>
          <w:p w14:paraId="0F2DDF63"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1535" w:type="dxa"/>
            <w:tcBorders>
              <w:top w:val="nil"/>
              <w:left w:val="nil"/>
              <w:bottom w:val="nil"/>
              <w:right w:val="nil"/>
            </w:tcBorders>
            <w:shd w:val="clear" w:color="auto" w:fill="auto"/>
            <w:noWrap/>
            <w:vAlign w:val="bottom"/>
            <w:hideMark/>
          </w:tcPr>
          <w:p w14:paraId="6DDF7F67"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733" w:type="dxa"/>
            <w:tcBorders>
              <w:top w:val="nil"/>
              <w:left w:val="nil"/>
              <w:bottom w:val="nil"/>
              <w:right w:val="nil"/>
            </w:tcBorders>
            <w:shd w:val="clear" w:color="auto" w:fill="auto"/>
            <w:noWrap/>
            <w:vAlign w:val="bottom"/>
            <w:hideMark/>
          </w:tcPr>
          <w:p w14:paraId="3227733A"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1340" w:type="dxa"/>
            <w:tcBorders>
              <w:top w:val="nil"/>
              <w:left w:val="nil"/>
              <w:bottom w:val="nil"/>
              <w:right w:val="nil"/>
            </w:tcBorders>
            <w:shd w:val="clear" w:color="auto" w:fill="auto"/>
            <w:noWrap/>
            <w:vAlign w:val="bottom"/>
            <w:hideMark/>
          </w:tcPr>
          <w:p w14:paraId="2E7C459F"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4376" w:type="dxa"/>
            <w:tcBorders>
              <w:top w:val="nil"/>
              <w:left w:val="nil"/>
              <w:bottom w:val="nil"/>
              <w:right w:val="nil"/>
            </w:tcBorders>
            <w:shd w:val="clear" w:color="auto" w:fill="auto"/>
            <w:noWrap/>
            <w:vAlign w:val="bottom"/>
            <w:hideMark/>
          </w:tcPr>
          <w:p w14:paraId="7087BE86"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r>
      <w:tr w:rsidR="005F2025" w:rsidRPr="005F2025" w14:paraId="6D3AEC05" w14:textId="77777777" w:rsidTr="005E5135">
        <w:trPr>
          <w:trHeight w:val="315"/>
        </w:trPr>
        <w:tc>
          <w:tcPr>
            <w:tcW w:w="3176" w:type="dxa"/>
            <w:tcBorders>
              <w:top w:val="nil"/>
              <w:left w:val="nil"/>
              <w:bottom w:val="nil"/>
              <w:right w:val="nil"/>
            </w:tcBorders>
            <w:shd w:val="clear" w:color="auto" w:fill="auto"/>
            <w:noWrap/>
            <w:vAlign w:val="bottom"/>
            <w:hideMark/>
          </w:tcPr>
          <w:p w14:paraId="30C07BF9"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1535" w:type="dxa"/>
            <w:tcBorders>
              <w:top w:val="nil"/>
              <w:left w:val="nil"/>
              <w:bottom w:val="nil"/>
              <w:right w:val="nil"/>
            </w:tcBorders>
            <w:shd w:val="clear" w:color="auto" w:fill="auto"/>
            <w:noWrap/>
            <w:vAlign w:val="bottom"/>
            <w:hideMark/>
          </w:tcPr>
          <w:p w14:paraId="6360D446"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733" w:type="dxa"/>
            <w:tcBorders>
              <w:top w:val="nil"/>
              <w:left w:val="nil"/>
              <w:bottom w:val="nil"/>
              <w:right w:val="nil"/>
            </w:tcBorders>
            <w:shd w:val="clear" w:color="auto" w:fill="auto"/>
            <w:noWrap/>
            <w:vAlign w:val="bottom"/>
            <w:hideMark/>
          </w:tcPr>
          <w:p w14:paraId="14BC72F3"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1340" w:type="dxa"/>
            <w:tcBorders>
              <w:top w:val="nil"/>
              <w:left w:val="nil"/>
              <w:bottom w:val="nil"/>
              <w:right w:val="nil"/>
            </w:tcBorders>
            <w:shd w:val="clear" w:color="auto" w:fill="auto"/>
            <w:noWrap/>
            <w:vAlign w:val="bottom"/>
            <w:hideMark/>
          </w:tcPr>
          <w:p w14:paraId="1C928EE0"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4376" w:type="dxa"/>
            <w:tcBorders>
              <w:top w:val="nil"/>
              <w:left w:val="nil"/>
              <w:bottom w:val="nil"/>
              <w:right w:val="nil"/>
            </w:tcBorders>
            <w:shd w:val="clear" w:color="auto" w:fill="auto"/>
            <w:noWrap/>
            <w:vAlign w:val="bottom"/>
            <w:hideMark/>
          </w:tcPr>
          <w:p w14:paraId="3D7FDC80"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r>
      <w:tr w:rsidR="005F2025" w:rsidRPr="005F2025" w14:paraId="2AF01AF8" w14:textId="77777777" w:rsidTr="005E5135">
        <w:trPr>
          <w:trHeight w:val="315"/>
        </w:trPr>
        <w:tc>
          <w:tcPr>
            <w:tcW w:w="3176" w:type="dxa"/>
            <w:tcBorders>
              <w:top w:val="nil"/>
              <w:left w:val="nil"/>
              <w:bottom w:val="nil"/>
              <w:right w:val="nil"/>
            </w:tcBorders>
            <w:shd w:val="clear" w:color="auto" w:fill="auto"/>
            <w:noWrap/>
            <w:vAlign w:val="bottom"/>
            <w:hideMark/>
          </w:tcPr>
          <w:p w14:paraId="087D6DA3"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1535" w:type="dxa"/>
            <w:tcBorders>
              <w:top w:val="nil"/>
              <w:left w:val="nil"/>
              <w:bottom w:val="nil"/>
              <w:right w:val="nil"/>
            </w:tcBorders>
            <w:shd w:val="clear" w:color="auto" w:fill="auto"/>
            <w:noWrap/>
            <w:vAlign w:val="bottom"/>
            <w:hideMark/>
          </w:tcPr>
          <w:p w14:paraId="4EE3B665"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c>
          <w:tcPr>
            <w:tcW w:w="733" w:type="dxa"/>
            <w:tcBorders>
              <w:top w:val="nil"/>
              <w:left w:val="nil"/>
              <w:bottom w:val="nil"/>
              <w:right w:val="nil"/>
            </w:tcBorders>
            <w:shd w:val="clear" w:color="auto" w:fill="auto"/>
            <w:noWrap/>
            <w:vAlign w:val="bottom"/>
            <w:hideMark/>
          </w:tcPr>
          <w:p w14:paraId="10D912AB"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c>
          <w:tcPr>
            <w:tcW w:w="1340" w:type="dxa"/>
            <w:tcBorders>
              <w:top w:val="nil"/>
              <w:left w:val="nil"/>
              <w:bottom w:val="nil"/>
              <w:right w:val="nil"/>
            </w:tcBorders>
            <w:shd w:val="clear" w:color="auto" w:fill="auto"/>
            <w:noWrap/>
            <w:vAlign w:val="bottom"/>
            <w:hideMark/>
          </w:tcPr>
          <w:p w14:paraId="72ADD2A8"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c>
          <w:tcPr>
            <w:tcW w:w="4376" w:type="dxa"/>
            <w:tcBorders>
              <w:top w:val="nil"/>
              <w:left w:val="nil"/>
              <w:bottom w:val="nil"/>
              <w:right w:val="nil"/>
            </w:tcBorders>
            <w:shd w:val="clear" w:color="auto" w:fill="auto"/>
            <w:noWrap/>
            <w:vAlign w:val="bottom"/>
            <w:hideMark/>
          </w:tcPr>
          <w:p w14:paraId="11775B23"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r>
      <w:tr w:rsidR="005F2025" w:rsidRPr="005F2025" w14:paraId="7D8165A2" w14:textId="77777777" w:rsidTr="005E5135">
        <w:trPr>
          <w:trHeight w:val="390"/>
        </w:trPr>
        <w:tc>
          <w:tcPr>
            <w:tcW w:w="3176" w:type="dxa"/>
            <w:tcBorders>
              <w:top w:val="nil"/>
              <w:left w:val="nil"/>
              <w:bottom w:val="nil"/>
              <w:right w:val="nil"/>
            </w:tcBorders>
            <w:shd w:val="clear" w:color="4CB5D3" w:fill="6226D0"/>
            <w:noWrap/>
            <w:vAlign w:val="bottom"/>
            <w:hideMark/>
          </w:tcPr>
          <w:p w14:paraId="584759FC" w14:textId="77777777" w:rsidR="005F2025" w:rsidRPr="005F2025" w:rsidRDefault="005F2025" w:rsidP="005F2025">
            <w:pPr>
              <w:spacing w:before="0" w:after="0" w:line="240" w:lineRule="auto"/>
              <w:outlineLvl w:val="0"/>
              <w:rPr>
                <w:rFonts w:ascii="Franklin Gothic Book" w:eastAsia="Times New Roman" w:hAnsi="Franklin Gothic Book" w:cs="Times New Roman"/>
                <w:b/>
                <w:bCs/>
                <w:color w:val="FFFFFF"/>
                <w:sz w:val="28"/>
                <w:szCs w:val="28"/>
              </w:rPr>
            </w:pPr>
            <w:bookmarkStart w:id="494" w:name="_Toc516579926"/>
            <w:r w:rsidRPr="005F2025">
              <w:rPr>
                <w:rFonts w:ascii="Franklin Gothic Book" w:eastAsia="Times New Roman" w:hAnsi="Franklin Gothic Book" w:cs="Times New Roman"/>
                <w:b/>
                <w:bCs/>
                <w:color w:val="FFFFFF"/>
                <w:sz w:val="28"/>
                <w:szCs w:val="28"/>
              </w:rPr>
              <w:t>Pathology_History</w:t>
            </w:r>
            <w:bookmarkEnd w:id="494"/>
          </w:p>
        </w:tc>
        <w:tc>
          <w:tcPr>
            <w:tcW w:w="1535" w:type="dxa"/>
            <w:tcBorders>
              <w:top w:val="nil"/>
              <w:left w:val="nil"/>
              <w:bottom w:val="nil"/>
              <w:right w:val="nil"/>
            </w:tcBorders>
            <w:shd w:val="clear" w:color="4CB5D3" w:fill="6226D0"/>
            <w:noWrap/>
            <w:vAlign w:val="bottom"/>
            <w:hideMark/>
          </w:tcPr>
          <w:p w14:paraId="4453F3BC" w14:textId="77777777" w:rsidR="005F2025" w:rsidRPr="005F2025" w:rsidRDefault="005F2025" w:rsidP="005F2025">
            <w:pPr>
              <w:spacing w:before="0" w:after="0" w:line="240" w:lineRule="auto"/>
              <w:outlineLvl w:val="0"/>
              <w:rPr>
                <w:rFonts w:ascii="Franklin Gothic Book" w:eastAsia="Times New Roman" w:hAnsi="Franklin Gothic Book" w:cs="Times New Roman"/>
                <w:b/>
                <w:bCs/>
                <w:color w:val="FFFFFF"/>
                <w:sz w:val="28"/>
                <w:szCs w:val="28"/>
              </w:rPr>
            </w:pPr>
            <w:bookmarkStart w:id="495" w:name="_Toc516579927"/>
            <w:r w:rsidRPr="005F2025">
              <w:rPr>
                <w:rFonts w:ascii="Franklin Gothic Book" w:eastAsia="Times New Roman" w:hAnsi="Franklin Gothic Book" w:cs="Times New Roman"/>
                <w:b/>
                <w:bCs/>
                <w:color w:val="FFFFFF"/>
                <w:sz w:val="28"/>
                <w:szCs w:val="28"/>
              </w:rPr>
              <w:t>Table</w:t>
            </w:r>
            <w:bookmarkEnd w:id="495"/>
          </w:p>
        </w:tc>
        <w:tc>
          <w:tcPr>
            <w:tcW w:w="6449" w:type="dxa"/>
            <w:gridSpan w:val="3"/>
            <w:tcBorders>
              <w:top w:val="nil"/>
              <w:left w:val="nil"/>
              <w:bottom w:val="nil"/>
              <w:right w:val="nil"/>
            </w:tcBorders>
            <w:shd w:val="clear" w:color="4CB5D3" w:fill="6226D0"/>
            <w:noWrap/>
            <w:vAlign w:val="bottom"/>
            <w:hideMark/>
          </w:tcPr>
          <w:p w14:paraId="63BA4F4F" w14:textId="77777777" w:rsidR="005F2025" w:rsidRPr="005F2025" w:rsidRDefault="005F2025" w:rsidP="005F2025">
            <w:pPr>
              <w:spacing w:before="0" w:after="0" w:line="240" w:lineRule="auto"/>
              <w:outlineLvl w:val="0"/>
              <w:rPr>
                <w:rFonts w:ascii="Franklin Gothic Book" w:eastAsia="Times New Roman" w:hAnsi="Franklin Gothic Book" w:cs="Times New Roman"/>
                <w:b/>
                <w:bCs/>
                <w:color w:val="FFFFFF"/>
                <w:sz w:val="28"/>
                <w:szCs w:val="28"/>
              </w:rPr>
            </w:pPr>
            <w:r w:rsidRPr="005F2025">
              <w:rPr>
                <w:rFonts w:ascii="Franklin Gothic Book" w:eastAsia="Times New Roman" w:hAnsi="Franklin Gothic Book" w:cs="Times New Roman"/>
                <w:b/>
                <w:bCs/>
                <w:color w:val="FFFFFF"/>
                <w:sz w:val="28"/>
                <w:szCs w:val="28"/>
              </w:rPr>
              <w:t> </w:t>
            </w:r>
          </w:p>
        </w:tc>
      </w:tr>
      <w:tr w:rsidR="005F2025" w:rsidRPr="005F2025" w14:paraId="1D1B6792" w14:textId="77777777" w:rsidTr="005E5135">
        <w:trPr>
          <w:trHeight w:val="315"/>
        </w:trPr>
        <w:tc>
          <w:tcPr>
            <w:tcW w:w="3176" w:type="dxa"/>
            <w:tcBorders>
              <w:top w:val="single" w:sz="8" w:space="0" w:color="000000"/>
              <w:left w:val="nil"/>
              <w:bottom w:val="single" w:sz="8" w:space="0" w:color="000000"/>
              <w:right w:val="nil"/>
            </w:tcBorders>
            <w:shd w:val="clear" w:color="000000" w:fill="6226D0"/>
            <w:noWrap/>
            <w:vAlign w:val="bottom"/>
            <w:hideMark/>
          </w:tcPr>
          <w:p w14:paraId="6824F32E"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496" w:name="_Toc516579928"/>
            <w:r w:rsidRPr="005F2025">
              <w:rPr>
                <w:rFonts w:ascii="Franklin Gothic Book" w:eastAsia="Times New Roman" w:hAnsi="Franklin Gothic Book" w:cs="Times New Roman"/>
                <w:b/>
                <w:bCs/>
                <w:color w:val="FFFFFF"/>
                <w:sz w:val="22"/>
                <w:szCs w:val="22"/>
              </w:rPr>
              <w:t>Attribute Name</w:t>
            </w:r>
            <w:bookmarkEnd w:id="496"/>
          </w:p>
        </w:tc>
        <w:tc>
          <w:tcPr>
            <w:tcW w:w="1535" w:type="dxa"/>
            <w:tcBorders>
              <w:top w:val="single" w:sz="8" w:space="0" w:color="000000"/>
              <w:left w:val="nil"/>
              <w:bottom w:val="single" w:sz="8" w:space="0" w:color="000000"/>
              <w:right w:val="nil"/>
            </w:tcBorders>
            <w:shd w:val="clear" w:color="000000" w:fill="6226D0"/>
            <w:noWrap/>
            <w:vAlign w:val="bottom"/>
            <w:hideMark/>
          </w:tcPr>
          <w:p w14:paraId="6C922B50"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497" w:name="_Toc516579929"/>
            <w:r w:rsidRPr="005F2025">
              <w:rPr>
                <w:rFonts w:ascii="Franklin Gothic Book" w:eastAsia="Times New Roman" w:hAnsi="Franklin Gothic Book" w:cs="Times New Roman"/>
                <w:b/>
                <w:bCs/>
                <w:color w:val="FFFFFF"/>
                <w:sz w:val="22"/>
                <w:szCs w:val="22"/>
              </w:rPr>
              <w:t>Data Type</w:t>
            </w:r>
            <w:bookmarkEnd w:id="497"/>
          </w:p>
        </w:tc>
        <w:tc>
          <w:tcPr>
            <w:tcW w:w="733" w:type="dxa"/>
            <w:tcBorders>
              <w:top w:val="single" w:sz="8" w:space="0" w:color="000000"/>
              <w:left w:val="nil"/>
              <w:bottom w:val="single" w:sz="8" w:space="0" w:color="000000"/>
              <w:right w:val="nil"/>
            </w:tcBorders>
            <w:shd w:val="clear" w:color="000000" w:fill="6226D0"/>
            <w:noWrap/>
            <w:vAlign w:val="bottom"/>
            <w:hideMark/>
          </w:tcPr>
          <w:p w14:paraId="3E9482B7"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498" w:name="_Toc516579930"/>
            <w:r w:rsidRPr="005F2025">
              <w:rPr>
                <w:rFonts w:ascii="Franklin Gothic Book" w:eastAsia="Times New Roman" w:hAnsi="Franklin Gothic Book" w:cs="Times New Roman"/>
                <w:b/>
                <w:bCs/>
                <w:color w:val="FFFFFF"/>
                <w:sz w:val="22"/>
                <w:szCs w:val="22"/>
              </w:rPr>
              <w:t>Size</w:t>
            </w:r>
            <w:bookmarkEnd w:id="498"/>
          </w:p>
        </w:tc>
        <w:tc>
          <w:tcPr>
            <w:tcW w:w="1340" w:type="dxa"/>
            <w:tcBorders>
              <w:top w:val="single" w:sz="8" w:space="0" w:color="000000"/>
              <w:left w:val="nil"/>
              <w:bottom w:val="single" w:sz="8" w:space="0" w:color="000000"/>
              <w:right w:val="nil"/>
            </w:tcBorders>
            <w:shd w:val="clear" w:color="000000" w:fill="6226D0"/>
            <w:noWrap/>
            <w:vAlign w:val="bottom"/>
            <w:hideMark/>
          </w:tcPr>
          <w:p w14:paraId="62677AA0"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499" w:name="_Toc516579931"/>
            <w:r w:rsidRPr="005F2025">
              <w:rPr>
                <w:rFonts w:ascii="Franklin Gothic Book" w:eastAsia="Times New Roman" w:hAnsi="Franklin Gothic Book" w:cs="Times New Roman"/>
                <w:b/>
                <w:bCs/>
                <w:color w:val="FFFFFF"/>
                <w:sz w:val="22"/>
                <w:szCs w:val="22"/>
              </w:rPr>
              <w:t>Constraint</w:t>
            </w:r>
            <w:bookmarkEnd w:id="499"/>
          </w:p>
        </w:tc>
        <w:tc>
          <w:tcPr>
            <w:tcW w:w="4376" w:type="dxa"/>
            <w:tcBorders>
              <w:top w:val="single" w:sz="8" w:space="0" w:color="000000"/>
              <w:left w:val="nil"/>
              <w:bottom w:val="single" w:sz="8" w:space="0" w:color="000000"/>
              <w:right w:val="nil"/>
            </w:tcBorders>
            <w:shd w:val="clear" w:color="000000" w:fill="6226D0"/>
            <w:noWrap/>
            <w:vAlign w:val="bottom"/>
            <w:hideMark/>
          </w:tcPr>
          <w:p w14:paraId="36D8254A"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500" w:name="_Toc516579932"/>
            <w:r w:rsidRPr="005F2025">
              <w:rPr>
                <w:rFonts w:ascii="Franklin Gothic Book" w:eastAsia="Times New Roman" w:hAnsi="Franklin Gothic Book" w:cs="Times New Roman"/>
                <w:b/>
                <w:bCs/>
                <w:color w:val="FFFFFF"/>
                <w:sz w:val="22"/>
                <w:szCs w:val="22"/>
              </w:rPr>
              <w:t>Notes</w:t>
            </w:r>
            <w:bookmarkEnd w:id="500"/>
          </w:p>
        </w:tc>
      </w:tr>
      <w:tr w:rsidR="005F2025" w:rsidRPr="005F2025" w14:paraId="74556F5B" w14:textId="77777777" w:rsidTr="005E5135">
        <w:trPr>
          <w:trHeight w:val="315"/>
        </w:trPr>
        <w:tc>
          <w:tcPr>
            <w:tcW w:w="3176" w:type="dxa"/>
            <w:tcBorders>
              <w:top w:val="nil"/>
              <w:left w:val="nil"/>
              <w:bottom w:val="nil"/>
              <w:right w:val="nil"/>
            </w:tcBorders>
            <w:shd w:val="clear" w:color="D9D9D9" w:fill="D9D9D9"/>
            <w:noWrap/>
            <w:vAlign w:val="bottom"/>
            <w:hideMark/>
          </w:tcPr>
          <w:p w14:paraId="3F60FDCB"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01" w:name="_Toc516579933"/>
            <w:r w:rsidRPr="005F2025">
              <w:rPr>
                <w:rFonts w:ascii="Franklin Gothic Book" w:eastAsia="Times New Roman" w:hAnsi="Franklin Gothic Book" w:cs="Times New Roman"/>
                <w:color w:val="000000"/>
                <w:sz w:val="22"/>
                <w:szCs w:val="22"/>
              </w:rPr>
              <w:t>LabHistoryID</w:t>
            </w:r>
            <w:bookmarkEnd w:id="501"/>
          </w:p>
        </w:tc>
        <w:tc>
          <w:tcPr>
            <w:tcW w:w="1535" w:type="dxa"/>
            <w:tcBorders>
              <w:top w:val="nil"/>
              <w:left w:val="nil"/>
              <w:bottom w:val="nil"/>
              <w:right w:val="nil"/>
            </w:tcBorders>
            <w:shd w:val="clear" w:color="D9D9D9" w:fill="D9D9D9"/>
            <w:noWrap/>
            <w:vAlign w:val="bottom"/>
            <w:hideMark/>
          </w:tcPr>
          <w:p w14:paraId="06F51F9A"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02" w:name="_Toc516579934"/>
            <w:r w:rsidRPr="005F2025">
              <w:rPr>
                <w:rFonts w:ascii="Franklin Gothic Book" w:eastAsia="Times New Roman" w:hAnsi="Franklin Gothic Book" w:cs="Times New Roman"/>
                <w:color w:val="000000"/>
                <w:sz w:val="22"/>
                <w:szCs w:val="22"/>
              </w:rPr>
              <w:t>int</w:t>
            </w:r>
            <w:bookmarkEnd w:id="502"/>
          </w:p>
        </w:tc>
        <w:tc>
          <w:tcPr>
            <w:tcW w:w="733" w:type="dxa"/>
            <w:tcBorders>
              <w:top w:val="nil"/>
              <w:left w:val="nil"/>
              <w:bottom w:val="nil"/>
              <w:right w:val="nil"/>
            </w:tcBorders>
            <w:shd w:val="clear" w:color="D9D9D9" w:fill="D9D9D9"/>
            <w:noWrap/>
            <w:vAlign w:val="bottom"/>
            <w:hideMark/>
          </w:tcPr>
          <w:p w14:paraId="04CA1C08"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503" w:name="_Toc516579935"/>
            <w:r w:rsidRPr="005F2025">
              <w:rPr>
                <w:rFonts w:ascii="Franklin Gothic Book" w:eastAsia="Times New Roman" w:hAnsi="Franklin Gothic Book" w:cs="Times New Roman"/>
                <w:color w:val="000000"/>
                <w:sz w:val="22"/>
                <w:szCs w:val="22"/>
              </w:rPr>
              <w:t>10</w:t>
            </w:r>
            <w:bookmarkEnd w:id="503"/>
          </w:p>
        </w:tc>
        <w:tc>
          <w:tcPr>
            <w:tcW w:w="1340" w:type="dxa"/>
            <w:tcBorders>
              <w:top w:val="nil"/>
              <w:left w:val="nil"/>
              <w:bottom w:val="nil"/>
              <w:right w:val="nil"/>
            </w:tcBorders>
            <w:shd w:val="clear" w:color="D9D9D9" w:fill="D9D9D9"/>
            <w:noWrap/>
            <w:vAlign w:val="bottom"/>
            <w:hideMark/>
          </w:tcPr>
          <w:p w14:paraId="58A22483"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04" w:name="_Toc516579936"/>
            <w:r w:rsidRPr="005F2025">
              <w:rPr>
                <w:rFonts w:ascii="Franklin Gothic Book" w:eastAsia="Times New Roman" w:hAnsi="Franklin Gothic Book" w:cs="Times New Roman"/>
                <w:color w:val="000000"/>
                <w:sz w:val="22"/>
                <w:szCs w:val="22"/>
              </w:rPr>
              <w:t>PRIMARY KEY</w:t>
            </w:r>
            <w:bookmarkEnd w:id="504"/>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nil"/>
              <w:right w:val="nil"/>
            </w:tcBorders>
            <w:shd w:val="clear" w:color="D9D9D9" w:fill="D9D9D9"/>
            <w:noWrap/>
            <w:vAlign w:val="bottom"/>
            <w:hideMark/>
          </w:tcPr>
          <w:p w14:paraId="5F5FABFA"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r>
      <w:tr w:rsidR="005F2025" w:rsidRPr="005F2025" w14:paraId="429FEDDF" w14:textId="77777777" w:rsidTr="005E5135">
        <w:trPr>
          <w:trHeight w:val="315"/>
        </w:trPr>
        <w:tc>
          <w:tcPr>
            <w:tcW w:w="3176" w:type="dxa"/>
            <w:tcBorders>
              <w:top w:val="nil"/>
              <w:left w:val="nil"/>
              <w:bottom w:val="nil"/>
              <w:right w:val="nil"/>
            </w:tcBorders>
            <w:shd w:val="clear" w:color="auto" w:fill="auto"/>
            <w:noWrap/>
            <w:vAlign w:val="bottom"/>
            <w:hideMark/>
          </w:tcPr>
          <w:p w14:paraId="0C9DF896"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05" w:name="_Toc516579937"/>
            <w:r w:rsidRPr="005F2025">
              <w:rPr>
                <w:rFonts w:ascii="Franklin Gothic Book" w:eastAsia="Times New Roman" w:hAnsi="Franklin Gothic Book" w:cs="Times New Roman"/>
                <w:color w:val="000000"/>
                <w:sz w:val="22"/>
                <w:szCs w:val="22"/>
              </w:rPr>
              <w:t>LabOrderID</w:t>
            </w:r>
            <w:bookmarkEnd w:id="505"/>
          </w:p>
        </w:tc>
        <w:tc>
          <w:tcPr>
            <w:tcW w:w="1535" w:type="dxa"/>
            <w:tcBorders>
              <w:top w:val="nil"/>
              <w:left w:val="nil"/>
              <w:bottom w:val="nil"/>
              <w:right w:val="nil"/>
            </w:tcBorders>
            <w:shd w:val="clear" w:color="auto" w:fill="auto"/>
            <w:noWrap/>
            <w:vAlign w:val="bottom"/>
            <w:hideMark/>
          </w:tcPr>
          <w:p w14:paraId="23565628"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06" w:name="_Toc516579938"/>
            <w:r w:rsidRPr="005F2025">
              <w:rPr>
                <w:rFonts w:ascii="Franklin Gothic Book" w:eastAsia="Times New Roman" w:hAnsi="Franklin Gothic Book" w:cs="Times New Roman"/>
                <w:color w:val="000000"/>
                <w:sz w:val="22"/>
                <w:szCs w:val="22"/>
              </w:rPr>
              <w:t>int</w:t>
            </w:r>
            <w:bookmarkEnd w:id="506"/>
          </w:p>
        </w:tc>
        <w:tc>
          <w:tcPr>
            <w:tcW w:w="733" w:type="dxa"/>
            <w:tcBorders>
              <w:top w:val="nil"/>
              <w:left w:val="nil"/>
              <w:bottom w:val="nil"/>
              <w:right w:val="nil"/>
            </w:tcBorders>
            <w:shd w:val="clear" w:color="auto" w:fill="auto"/>
            <w:noWrap/>
            <w:vAlign w:val="bottom"/>
            <w:hideMark/>
          </w:tcPr>
          <w:p w14:paraId="4233F0D5"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507" w:name="_Toc516579939"/>
            <w:r w:rsidRPr="005F2025">
              <w:rPr>
                <w:rFonts w:ascii="Franklin Gothic Book" w:eastAsia="Times New Roman" w:hAnsi="Franklin Gothic Book" w:cs="Times New Roman"/>
                <w:color w:val="000000"/>
                <w:sz w:val="22"/>
                <w:szCs w:val="22"/>
              </w:rPr>
              <w:t>10</w:t>
            </w:r>
            <w:bookmarkEnd w:id="507"/>
          </w:p>
        </w:tc>
        <w:tc>
          <w:tcPr>
            <w:tcW w:w="1340" w:type="dxa"/>
            <w:tcBorders>
              <w:top w:val="nil"/>
              <w:left w:val="nil"/>
              <w:bottom w:val="nil"/>
              <w:right w:val="nil"/>
            </w:tcBorders>
            <w:shd w:val="clear" w:color="auto" w:fill="auto"/>
            <w:noWrap/>
            <w:vAlign w:val="bottom"/>
            <w:hideMark/>
          </w:tcPr>
          <w:p w14:paraId="5DAAECF9"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08" w:name="_Toc516579940"/>
            <w:r w:rsidRPr="005F2025">
              <w:rPr>
                <w:rFonts w:ascii="Franklin Gothic Book" w:eastAsia="Times New Roman" w:hAnsi="Franklin Gothic Book" w:cs="Times New Roman"/>
                <w:color w:val="000000"/>
                <w:sz w:val="22"/>
                <w:szCs w:val="22"/>
              </w:rPr>
              <w:t>FOREIGN KEY</w:t>
            </w:r>
            <w:bookmarkEnd w:id="508"/>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nil"/>
              <w:right w:val="nil"/>
            </w:tcBorders>
            <w:shd w:val="clear" w:color="auto" w:fill="auto"/>
            <w:noWrap/>
            <w:vAlign w:val="bottom"/>
            <w:hideMark/>
          </w:tcPr>
          <w:p w14:paraId="0152053F"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r>
      <w:tr w:rsidR="005F2025" w:rsidRPr="005F2025" w14:paraId="1C243657" w14:textId="77777777" w:rsidTr="005E5135">
        <w:trPr>
          <w:trHeight w:val="315"/>
        </w:trPr>
        <w:tc>
          <w:tcPr>
            <w:tcW w:w="3176" w:type="dxa"/>
            <w:tcBorders>
              <w:top w:val="nil"/>
              <w:left w:val="nil"/>
              <w:bottom w:val="nil"/>
              <w:right w:val="nil"/>
            </w:tcBorders>
            <w:shd w:val="clear" w:color="D9D9D9" w:fill="D9D9D9"/>
            <w:noWrap/>
            <w:vAlign w:val="bottom"/>
            <w:hideMark/>
          </w:tcPr>
          <w:p w14:paraId="0C754F65"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09" w:name="_Toc516579941"/>
            <w:r w:rsidRPr="005F2025">
              <w:rPr>
                <w:rFonts w:ascii="Franklin Gothic Book" w:eastAsia="Times New Roman" w:hAnsi="Franklin Gothic Book" w:cs="Times New Roman"/>
                <w:color w:val="000000"/>
                <w:sz w:val="22"/>
                <w:szCs w:val="22"/>
              </w:rPr>
              <w:t>PetID</w:t>
            </w:r>
            <w:bookmarkEnd w:id="509"/>
          </w:p>
        </w:tc>
        <w:tc>
          <w:tcPr>
            <w:tcW w:w="1535" w:type="dxa"/>
            <w:tcBorders>
              <w:top w:val="nil"/>
              <w:left w:val="nil"/>
              <w:bottom w:val="nil"/>
              <w:right w:val="nil"/>
            </w:tcBorders>
            <w:shd w:val="clear" w:color="D9D9D9" w:fill="D9D9D9"/>
            <w:noWrap/>
            <w:vAlign w:val="bottom"/>
            <w:hideMark/>
          </w:tcPr>
          <w:p w14:paraId="0B738A4B"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10" w:name="_Toc516579942"/>
            <w:r w:rsidRPr="005F2025">
              <w:rPr>
                <w:rFonts w:ascii="Franklin Gothic Book" w:eastAsia="Times New Roman" w:hAnsi="Franklin Gothic Book" w:cs="Times New Roman"/>
                <w:color w:val="000000"/>
                <w:sz w:val="22"/>
                <w:szCs w:val="22"/>
              </w:rPr>
              <w:t>number(p,s)</w:t>
            </w:r>
            <w:bookmarkEnd w:id="510"/>
          </w:p>
        </w:tc>
        <w:tc>
          <w:tcPr>
            <w:tcW w:w="733" w:type="dxa"/>
            <w:tcBorders>
              <w:top w:val="nil"/>
              <w:left w:val="nil"/>
              <w:bottom w:val="nil"/>
              <w:right w:val="nil"/>
            </w:tcBorders>
            <w:shd w:val="clear" w:color="D9D9D9" w:fill="D9D9D9"/>
            <w:noWrap/>
            <w:vAlign w:val="bottom"/>
            <w:hideMark/>
          </w:tcPr>
          <w:p w14:paraId="6A8D265A"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511" w:name="_Toc516579943"/>
            <w:r w:rsidRPr="005F2025">
              <w:rPr>
                <w:rFonts w:ascii="Franklin Gothic Book" w:eastAsia="Times New Roman" w:hAnsi="Franklin Gothic Book" w:cs="Times New Roman"/>
                <w:color w:val="000000"/>
                <w:sz w:val="22"/>
                <w:szCs w:val="22"/>
              </w:rPr>
              <w:t>12</w:t>
            </w:r>
            <w:bookmarkEnd w:id="511"/>
          </w:p>
        </w:tc>
        <w:tc>
          <w:tcPr>
            <w:tcW w:w="1340" w:type="dxa"/>
            <w:tcBorders>
              <w:top w:val="nil"/>
              <w:left w:val="nil"/>
              <w:bottom w:val="nil"/>
              <w:right w:val="nil"/>
            </w:tcBorders>
            <w:shd w:val="clear" w:color="D9D9D9" w:fill="D9D9D9"/>
            <w:noWrap/>
            <w:vAlign w:val="bottom"/>
            <w:hideMark/>
          </w:tcPr>
          <w:p w14:paraId="440532FF"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12" w:name="_Toc516579944"/>
            <w:r w:rsidRPr="005F2025">
              <w:rPr>
                <w:rFonts w:ascii="Franklin Gothic Book" w:eastAsia="Times New Roman" w:hAnsi="Franklin Gothic Book" w:cs="Times New Roman"/>
                <w:color w:val="000000"/>
                <w:sz w:val="22"/>
                <w:szCs w:val="22"/>
              </w:rPr>
              <w:t xml:space="preserve">FOREIGN </w:t>
            </w:r>
            <w:r w:rsidRPr="005F2025">
              <w:rPr>
                <w:rFonts w:ascii="Franklin Gothic Book" w:eastAsia="Times New Roman" w:hAnsi="Franklin Gothic Book" w:cs="Times New Roman"/>
                <w:color w:val="000000"/>
                <w:sz w:val="22"/>
                <w:szCs w:val="22"/>
              </w:rPr>
              <w:lastRenderedPageBreak/>
              <w:t>KEY</w:t>
            </w:r>
            <w:bookmarkEnd w:id="512"/>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nil"/>
              <w:right w:val="nil"/>
            </w:tcBorders>
            <w:shd w:val="clear" w:color="D9D9D9" w:fill="D9D9D9"/>
            <w:noWrap/>
            <w:vAlign w:val="bottom"/>
            <w:hideMark/>
          </w:tcPr>
          <w:p w14:paraId="1682347C"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r>
      <w:tr w:rsidR="005F2025" w:rsidRPr="005F2025" w14:paraId="34C495A4" w14:textId="77777777" w:rsidTr="005E5135">
        <w:trPr>
          <w:trHeight w:val="315"/>
        </w:trPr>
        <w:tc>
          <w:tcPr>
            <w:tcW w:w="3176" w:type="dxa"/>
            <w:tcBorders>
              <w:top w:val="nil"/>
              <w:left w:val="nil"/>
              <w:bottom w:val="nil"/>
              <w:right w:val="nil"/>
            </w:tcBorders>
            <w:shd w:val="clear" w:color="auto" w:fill="auto"/>
            <w:noWrap/>
            <w:vAlign w:val="bottom"/>
            <w:hideMark/>
          </w:tcPr>
          <w:p w14:paraId="34457169"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13" w:name="_Toc516579945"/>
            <w:r w:rsidRPr="005F2025">
              <w:rPr>
                <w:rFonts w:ascii="Franklin Gothic Book" w:eastAsia="Times New Roman" w:hAnsi="Franklin Gothic Book" w:cs="Times New Roman"/>
                <w:color w:val="000000"/>
                <w:sz w:val="22"/>
                <w:szCs w:val="22"/>
              </w:rPr>
              <w:lastRenderedPageBreak/>
              <w:t>LabID</w:t>
            </w:r>
            <w:bookmarkEnd w:id="513"/>
          </w:p>
        </w:tc>
        <w:tc>
          <w:tcPr>
            <w:tcW w:w="1535" w:type="dxa"/>
            <w:tcBorders>
              <w:top w:val="nil"/>
              <w:left w:val="nil"/>
              <w:bottom w:val="nil"/>
              <w:right w:val="nil"/>
            </w:tcBorders>
            <w:shd w:val="clear" w:color="auto" w:fill="auto"/>
            <w:noWrap/>
            <w:vAlign w:val="bottom"/>
            <w:hideMark/>
          </w:tcPr>
          <w:p w14:paraId="671C9FC2"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14" w:name="_Toc516579946"/>
            <w:r w:rsidRPr="005F2025">
              <w:rPr>
                <w:rFonts w:ascii="Franklin Gothic Book" w:eastAsia="Times New Roman" w:hAnsi="Franklin Gothic Book" w:cs="Times New Roman"/>
                <w:color w:val="000000"/>
                <w:sz w:val="22"/>
                <w:szCs w:val="22"/>
              </w:rPr>
              <w:t>int</w:t>
            </w:r>
            <w:bookmarkEnd w:id="514"/>
          </w:p>
        </w:tc>
        <w:tc>
          <w:tcPr>
            <w:tcW w:w="733" w:type="dxa"/>
            <w:tcBorders>
              <w:top w:val="nil"/>
              <w:left w:val="nil"/>
              <w:bottom w:val="nil"/>
              <w:right w:val="nil"/>
            </w:tcBorders>
            <w:shd w:val="clear" w:color="auto" w:fill="auto"/>
            <w:noWrap/>
            <w:vAlign w:val="bottom"/>
            <w:hideMark/>
          </w:tcPr>
          <w:p w14:paraId="5029D4C7"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515" w:name="_Toc516579947"/>
            <w:r w:rsidRPr="005F2025">
              <w:rPr>
                <w:rFonts w:ascii="Franklin Gothic Book" w:eastAsia="Times New Roman" w:hAnsi="Franklin Gothic Book" w:cs="Times New Roman"/>
                <w:color w:val="000000"/>
                <w:sz w:val="22"/>
                <w:szCs w:val="22"/>
              </w:rPr>
              <w:t>10</w:t>
            </w:r>
            <w:bookmarkEnd w:id="515"/>
          </w:p>
        </w:tc>
        <w:tc>
          <w:tcPr>
            <w:tcW w:w="1340" w:type="dxa"/>
            <w:tcBorders>
              <w:top w:val="nil"/>
              <w:left w:val="nil"/>
              <w:bottom w:val="nil"/>
              <w:right w:val="nil"/>
            </w:tcBorders>
            <w:shd w:val="clear" w:color="auto" w:fill="auto"/>
            <w:noWrap/>
            <w:vAlign w:val="bottom"/>
            <w:hideMark/>
          </w:tcPr>
          <w:p w14:paraId="6FD4C76F"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p>
        </w:tc>
        <w:tc>
          <w:tcPr>
            <w:tcW w:w="4376" w:type="dxa"/>
            <w:tcBorders>
              <w:top w:val="nil"/>
              <w:left w:val="nil"/>
              <w:bottom w:val="nil"/>
              <w:right w:val="nil"/>
            </w:tcBorders>
            <w:shd w:val="clear" w:color="auto" w:fill="auto"/>
            <w:noWrap/>
            <w:vAlign w:val="bottom"/>
            <w:hideMark/>
          </w:tcPr>
          <w:p w14:paraId="50F3D1CD"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r>
      <w:tr w:rsidR="005F2025" w:rsidRPr="005F2025" w14:paraId="2878754A" w14:textId="77777777" w:rsidTr="005E5135">
        <w:trPr>
          <w:trHeight w:val="315"/>
        </w:trPr>
        <w:tc>
          <w:tcPr>
            <w:tcW w:w="3176" w:type="dxa"/>
            <w:tcBorders>
              <w:top w:val="nil"/>
              <w:left w:val="nil"/>
              <w:bottom w:val="nil"/>
              <w:right w:val="nil"/>
            </w:tcBorders>
            <w:shd w:val="clear" w:color="D9D9D9" w:fill="D9D9D9"/>
            <w:noWrap/>
            <w:vAlign w:val="bottom"/>
            <w:hideMark/>
          </w:tcPr>
          <w:p w14:paraId="74AD8B31"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16" w:name="_Toc516579948"/>
            <w:r w:rsidRPr="005F2025">
              <w:rPr>
                <w:rFonts w:ascii="Franklin Gothic Book" w:eastAsia="Times New Roman" w:hAnsi="Franklin Gothic Book" w:cs="Times New Roman"/>
                <w:color w:val="000000"/>
                <w:sz w:val="22"/>
                <w:szCs w:val="22"/>
              </w:rPr>
              <w:t>Critical_Disease</w:t>
            </w:r>
            <w:bookmarkEnd w:id="516"/>
          </w:p>
        </w:tc>
        <w:tc>
          <w:tcPr>
            <w:tcW w:w="1535" w:type="dxa"/>
            <w:tcBorders>
              <w:top w:val="nil"/>
              <w:left w:val="nil"/>
              <w:bottom w:val="nil"/>
              <w:right w:val="nil"/>
            </w:tcBorders>
            <w:shd w:val="clear" w:color="D9D9D9" w:fill="D9D9D9"/>
            <w:noWrap/>
            <w:vAlign w:val="bottom"/>
            <w:hideMark/>
          </w:tcPr>
          <w:p w14:paraId="40C1D61B"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17" w:name="_Toc516579949"/>
            <w:r w:rsidRPr="005F2025">
              <w:rPr>
                <w:rFonts w:ascii="Franklin Gothic Book" w:eastAsia="Times New Roman" w:hAnsi="Franklin Gothic Book" w:cs="Times New Roman"/>
                <w:color w:val="000000"/>
                <w:sz w:val="22"/>
                <w:szCs w:val="22"/>
              </w:rPr>
              <w:t>char(size)</w:t>
            </w:r>
            <w:bookmarkEnd w:id="517"/>
          </w:p>
        </w:tc>
        <w:tc>
          <w:tcPr>
            <w:tcW w:w="733" w:type="dxa"/>
            <w:tcBorders>
              <w:top w:val="nil"/>
              <w:left w:val="nil"/>
              <w:bottom w:val="nil"/>
              <w:right w:val="nil"/>
            </w:tcBorders>
            <w:shd w:val="clear" w:color="D9D9D9" w:fill="D9D9D9"/>
            <w:noWrap/>
            <w:vAlign w:val="bottom"/>
            <w:hideMark/>
          </w:tcPr>
          <w:p w14:paraId="673F94A9"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518" w:name="_Toc516579950"/>
            <w:r w:rsidRPr="005F2025">
              <w:rPr>
                <w:rFonts w:ascii="Franklin Gothic Book" w:eastAsia="Times New Roman" w:hAnsi="Franklin Gothic Book" w:cs="Times New Roman"/>
                <w:color w:val="000000"/>
                <w:sz w:val="22"/>
                <w:szCs w:val="22"/>
              </w:rPr>
              <w:t>1</w:t>
            </w:r>
            <w:bookmarkEnd w:id="518"/>
          </w:p>
        </w:tc>
        <w:tc>
          <w:tcPr>
            <w:tcW w:w="1340" w:type="dxa"/>
            <w:tcBorders>
              <w:top w:val="nil"/>
              <w:left w:val="nil"/>
              <w:bottom w:val="nil"/>
              <w:right w:val="nil"/>
            </w:tcBorders>
            <w:shd w:val="clear" w:color="D9D9D9" w:fill="D9D9D9"/>
            <w:noWrap/>
            <w:vAlign w:val="bottom"/>
            <w:hideMark/>
          </w:tcPr>
          <w:p w14:paraId="0D3702D8"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19" w:name="_Toc516579951"/>
            <w:r w:rsidRPr="005F2025">
              <w:rPr>
                <w:rFonts w:ascii="Franklin Gothic Book" w:eastAsia="Times New Roman" w:hAnsi="Franklin Gothic Book" w:cs="Times New Roman"/>
                <w:color w:val="000000"/>
                <w:sz w:val="22"/>
                <w:szCs w:val="22"/>
              </w:rPr>
              <w:t>CHECK</w:t>
            </w:r>
            <w:bookmarkEnd w:id="519"/>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nil"/>
              <w:right w:val="nil"/>
            </w:tcBorders>
            <w:shd w:val="clear" w:color="D9D9D9" w:fill="D9D9D9"/>
            <w:noWrap/>
            <w:vAlign w:val="bottom"/>
            <w:hideMark/>
          </w:tcPr>
          <w:p w14:paraId="1274DE15"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20" w:name="_Toc516579952"/>
            <w:r w:rsidRPr="005F2025">
              <w:rPr>
                <w:rFonts w:ascii="Franklin Gothic Book" w:eastAsia="Times New Roman" w:hAnsi="Franklin Gothic Book" w:cs="Times New Roman"/>
                <w:color w:val="000000"/>
                <w:sz w:val="22"/>
                <w:szCs w:val="22"/>
              </w:rPr>
              <w:t>Y(es) or N(o) is a flag field</w:t>
            </w:r>
            <w:bookmarkEnd w:id="520"/>
          </w:p>
        </w:tc>
      </w:tr>
      <w:tr w:rsidR="005F2025" w:rsidRPr="005F2025" w14:paraId="1A6DF4D2" w14:textId="77777777" w:rsidTr="005E5135">
        <w:trPr>
          <w:trHeight w:val="315"/>
        </w:trPr>
        <w:tc>
          <w:tcPr>
            <w:tcW w:w="3176" w:type="dxa"/>
            <w:tcBorders>
              <w:top w:val="nil"/>
              <w:left w:val="nil"/>
              <w:bottom w:val="nil"/>
              <w:right w:val="nil"/>
            </w:tcBorders>
            <w:shd w:val="clear" w:color="auto" w:fill="auto"/>
            <w:noWrap/>
            <w:vAlign w:val="bottom"/>
            <w:hideMark/>
          </w:tcPr>
          <w:p w14:paraId="3038716C"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21" w:name="_Toc516579953"/>
            <w:r w:rsidRPr="005F2025">
              <w:rPr>
                <w:rFonts w:ascii="Franklin Gothic Book" w:eastAsia="Times New Roman" w:hAnsi="Franklin Gothic Book" w:cs="Times New Roman"/>
                <w:color w:val="000000"/>
                <w:sz w:val="22"/>
                <w:szCs w:val="22"/>
              </w:rPr>
              <w:t>Date_Completed</w:t>
            </w:r>
            <w:bookmarkEnd w:id="521"/>
          </w:p>
        </w:tc>
        <w:tc>
          <w:tcPr>
            <w:tcW w:w="1535" w:type="dxa"/>
            <w:tcBorders>
              <w:top w:val="nil"/>
              <w:left w:val="nil"/>
              <w:bottom w:val="nil"/>
              <w:right w:val="nil"/>
            </w:tcBorders>
            <w:shd w:val="clear" w:color="auto" w:fill="auto"/>
            <w:noWrap/>
            <w:vAlign w:val="bottom"/>
            <w:hideMark/>
          </w:tcPr>
          <w:p w14:paraId="00641866"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22" w:name="_Toc516579954"/>
            <w:r w:rsidRPr="005F2025">
              <w:rPr>
                <w:rFonts w:ascii="Franklin Gothic Book" w:eastAsia="Times New Roman" w:hAnsi="Franklin Gothic Book" w:cs="Times New Roman"/>
                <w:color w:val="000000"/>
                <w:sz w:val="22"/>
                <w:szCs w:val="22"/>
              </w:rPr>
              <w:t>date</w:t>
            </w:r>
            <w:bookmarkEnd w:id="522"/>
          </w:p>
        </w:tc>
        <w:tc>
          <w:tcPr>
            <w:tcW w:w="733" w:type="dxa"/>
            <w:tcBorders>
              <w:top w:val="nil"/>
              <w:left w:val="nil"/>
              <w:bottom w:val="nil"/>
              <w:right w:val="nil"/>
            </w:tcBorders>
            <w:shd w:val="clear" w:color="auto" w:fill="auto"/>
            <w:noWrap/>
            <w:vAlign w:val="bottom"/>
            <w:hideMark/>
          </w:tcPr>
          <w:p w14:paraId="1B08C491"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c>
          <w:tcPr>
            <w:tcW w:w="1340" w:type="dxa"/>
            <w:tcBorders>
              <w:top w:val="nil"/>
              <w:left w:val="nil"/>
              <w:bottom w:val="nil"/>
              <w:right w:val="nil"/>
            </w:tcBorders>
            <w:shd w:val="clear" w:color="auto" w:fill="auto"/>
            <w:noWrap/>
            <w:vAlign w:val="bottom"/>
            <w:hideMark/>
          </w:tcPr>
          <w:p w14:paraId="3A69BB68"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4376" w:type="dxa"/>
            <w:tcBorders>
              <w:top w:val="nil"/>
              <w:left w:val="nil"/>
              <w:bottom w:val="nil"/>
              <w:right w:val="nil"/>
            </w:tcBorders>
            <w:shd w:val="clear" w:color="auto" w:fill="auto"/>
            <w:noWrap/>
            <w:vAlign w:val="bottom"/>
            <w:hideMark/>
          </w:tcPr>
          <w:p w14:paraId="054746A6"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r>
      <w:tr w:rsidR="005F2025" w:rsidRPr="005F2025" w14:paraId="41E5DA0E" w14:textId="77777777" w:rsidTr="005E5135">
        <w:trPr>
          <w:trHeight w:val="315"/>
        </w:trPr>
        <w:tc>
          <w:tcPr>
            <w:tcW w:w="3176" w:type="dxa"/>
            <w:tcBorders>
              <w:top w:val="nil"/>
              <w:left w:val="nil"/>
              <w:bottom w:val="single" w:sz="8" w:space="0" w:color="000000"/>
              <w:right w:val="nil"/>
            </w:tcBorders>
            <w:shd w:val="clear" w:color="D9D9D9" w:fill="D9D9D9"/>
            <w:noWrap/>
            <w:vAlign w:val="bottom"/>
            <w:hideMark/>
          </w:tcPr>
          <w:p w14:paraId="0755DDB5"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23" w:name="_Toc516579955"/>
            <w:r w:rsidRPr="005F2025">
              <w:rPr>
                <w:rFonts w:ascii="Franklin Gothic Book" w:eastAsia="Times New Roman" w:hAnsi="Franklin Gothic Book" w:cs="Times New Roman"/>
                <w:color w:val="000000"/>
                <w:sz w:val="22"/>
                <w:szCs w:val="22"/>
              </w:rPr>
              <w:t>Results</w:t>
            </w:r>
            <w:bookmarkEnd w:id="523"/>
          </w:p>
        </w:tc>
        <w:tc>
          <w:tcPr>
            <w:tcW w:w="1535" w:type="dxa"/>
            <w:tcBorders>
              <w:top w:val="nil"/>
              <w:left w:val="nil"/>
              <w:bottom w:val="single" w:sz="8" w:space="0" w:color="000000"/>
              <w:right w:val="nil"/>
            </w:tcBorders>
            <w:shd w:val="clear" w:color="D9D9D9" w:fill="D9D9D9"/>
            <w:noWrap/>
            <w:vAlign w:val="bottom"/>
            <w:hideMark/>
          </w:tcPr>
          <w:p w14:paraId="04270BD3"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24" w:name="_Toc516579956"/>
            <w:r w:rsidRPr="005F2025">
              <w:rPr>
                <w:rFonts w:ascii="Franklin Gothic Book" w:eastAsia="Times New Roman" w:hAnsi="Franklin Gothic Book" w:cs="Times New Roman"/>
                <w:color w:val="000000"/>
                <w:sz w:val="22"/>
                <w:szCs w:val="22"/>
              </w:rPr>
              <w:t>varchar2(size)</w:t>
            </w:r>
            <w:bookmarkEnd w:id="524"/>
          </w:p>
        </w:tc>
        <w:tc>
          <w:tcPr>
            <w:tcW w:w="733" w:type="dxa"/>
            <w:tcBorders>
              <w:top w:val="nil"/>
              <w:left w:val="nil"/>
              <w:bottom w:val="single" w:sz="8" w:space="0" w:color="000000"/>
              <w:right w:val="nil"/>
            </w:tcBorders>
            <w:shd w:val="clear" w:color="D9D9D9" w:fill="D9D9D9"/>
            <w:noWrap/>
            <w:vAlign w:val="bottom"/>
            <w:hideMark/>
          </w:tcPr>
          <w:p w14:paraId="68FD516D"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525" w:name="_Toc516579957"/>
            <w:r w:rsidRPr="005F2025">
              <w:rPr>
                <w:rFonts w:ascii="Franklin Gothic Book" w:eastAsia="Times New Roman" w:hAnsi="Franklin Gothic Book" w:cs="Times New Roman"/>
                <w:color w:val="000000"/>
                <w:sz w:val="22"/>
                <w:szCs w:val="22"/>
              </w:rPr>
              <w:t>1000</w:t>
            </w:r>
            <w:bookmarkEnd w:id="525"/>
          </w:p>
        </w:tc>
        <w:tc>
          <w:tcPr>
            <w:tcW w:w="1340" w:type="dxa"/>
            <w:tcBorders>
              <w:top w:val="nil"/>
              <w:left w:val="nil"/>
              <w:bottom w:val="single" w:sz="8" w:space="0" w:color="000000"/>
              <w:right w:val="nil"/>
            </w:tcBorders>
            <w:shd w:val="clear" w:color="D9D9D9" w:fill="D9D9D9"/>
            <w:noWrap/>
            <w:vAlign w:val="bottom"/>
            <w:hideMark/>
          </w:tcPr>
          <w:p w14:paraId="5929B024"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p>
        </w:tc>
        <w:tc>
          <w:tcPr>
            <w:tcW w:w="4376" w:type="dxa"/>
            <w:tcBorders>
              <w:top w:val="nil"/>
              <w:left w:val="nil"/>
              <w:bottom w:val="single" w:sz="8" w:space="0" w:color="000000"/>
              <w:right w:val="nil"/>
            </w:tcBorders>
            <w:shd w:val="clear" w:color="D9D9D9" w:fill="D9D9D9"/>
            <w:noWrap/>
            <w:vAlign w:val="bottom"/>
            <w:hideMark/>
          </w:tcPr>
          <w:p w14:paraId="2F574459"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r>
      <w:tr w:rsidR="005F2025" w:rsidRPr="005F2025" w14:paraId="1794BBB2" w14:textId="77777777" w:rsidTr="005E5135">
        <w:trPr>
          <w:trHeight w:val="315"/>
        </w:trPr>
        <w:tc>
          <w:tcPr>
            <w:tcW w:w="3176" w:type="dxa"/>
            <w:tcBorders>
              <w:top w:val="nil"/>
              <w:left w:val="nil"/>
              <w:bottom w:val="nil"/>
              <w:right w:val="nil"/>
            </w:tcBorders>
            <w:shd w:val="clear" w:color="auto" w:fill="auto"/>
            <w:noWrap/>
            <w:vAlign w:val="bottom"/>
            <w:hideMark/>
          </w:tcPr>
          <w:p w14:paraId="29EB2F1E"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1535" w:type="dxa"/>
            <w:tcBorders>
              <w:top w:val="nil"/>
              <w:left w:val="nil"/>
              <w:bottom w:val="nil"/>
              <w:right w:val="nil"/>
            </w:tcBorders>
            <w:shd w:val="clear" w:color="auto" w:fill="auto"/>
            <w:noWrap/>
            <w:vAlign w:val="bottom"/>
            <w:hideMark/>
          </w:tcPr>
          <w:p w14:paraId="3E7B582E"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c>
          <w:tcPr>
            <w:tcW w:w="733" w:type="dxa"/>
            <w:tcBorders>
              <w:top w:val="nil"/>
              <w:left w:val="nil"/>
              <w:bottom w:val="nil"/>
              <w:right w:val="nil"/>
            </w:tcBorders>
            <w:shd w:val="clear" w:color="auto" w:fill="auto"/>
            <w:noWrap/>
            <w:vAlign w:val="bottom"/>
            <w:hideMark/>
          </w:tcPr>
          <w:p w14:paraId="1CF2C517"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c>
          <w:tcPr>
            <w:tcW w:w="1340" w:type="dxa"/>
            <w:tcBorders>
              <w:top w:val="nil"/>
              <w:left w:val="nil"/>
              <w:bottom w:val="nil"/>
              <w:right w:val="nil"/>
            </w:tcBorders>
            <w:shd w:val="clear" w:color="auto" w:fill="auto"/>
            <w:noWrap/>
            <w:vAlign w:val="bottom"/>
            <w:hideMark/>
          </w:tcPr>
          <w:p w14:paraId="287FB7CF"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c>
          <w:tcPr>
            <w:tcW w:w="4376" w:type="dxa"/>
            <w:tcBorders>
              <w:top w:val="nil"/>
              <w:left w:val="nil"/>
              <w:bottom w:val="nil"/>
              <w:right w:val="nil"/>
            </w:tcBorders>
            <w:shd w:val="clear" w:color="auto" w:fill="auto"/>
            <w:noWrap/>
            <w:vAlign w:val="bottom"/>
            <w:hideMark/>
          </w:tcPr>
          <w:p w14:paraId="46BB395F"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r>
      <w:tr w:rsidR="005F2025" w:rsidRPr="005F2025" w14:paraId="406523C1" w14:textId="77777777" w:rsidTr="005E5135">
        <w:trPr>
          <w:trHeight w:val="390"/>
        </w:trPr>
        <w:tc>
          <w:tcPr>
            <w:tcW w:w="3176" w:type="dxa"/>
            <w:tcBorders>
              <w:top w:val="nil"/>
              <w:left w:val="nil"/>
              <w:bottom w:val="nil"/>
              <w:right w:val="nil"/>
            </w:tcBorders>
            <w:shd w:val="clear" w:color="4CB5D3" w:fill="6226D0"/>
            <w:noWrap/>
            <w:vAlign w:val="bottom"/>
            <w:hideMark/>
          </w:tcPr>
          <w:p w14:paraId="3FF14866" w14:textId="77777777" w:rsidR="005F2025" w:rsidRPr="005F2025" w:rsidRDefault="005F2025" w:rsidP="005F2025">
            <w:pPr>
              <w:spacing w:before="0" w:after="0" w:line="240" w:lineRule="auto"/>
              <w:outlineLvl w:val="0"/>
              <w:rPr>
                <w:rFonts w:ascii="Franklin Gothic Book" w:eastAsia="Times New Roman" w:hAnsi="Franklin Gothic Book" w:cs="Times New Roman"/>
                <w:b/>
                <w:bCs/>
                <w:color w:val="FFFFFF"/>
                <w:sz w:val="28"/>
                <w:szCs w:val="28"/>
              </w:rPr>
            </w:pPr>
            <w:bookmarkStart w:id="526" w:name="_Toc516579958"/>
            <w:r w:rsidRPr="005F2025">
              <w:rPr>
                <w:rFonts w:ascii="Franklin Gothic Book" w:eastAsia="Times New Roman" w:hAnsi="Franklin Gothic Book" w:cs="Times New Roman"/>
                <w:b/>
                <w:bCs/>
                <w:color w:val="FFFFFF"/>
                <w:sz w:val="28"/>
                <w:szCs w:val="28"/>
              </w:rPr>
              <w:t>Radiology_History</w:t>
            </w:r>
            <w:bookmarkEnd w:id="526"/>
          </w:p>
        </w:tc>
        <w:tc>
          <w:tcPr>
            <w:tcW w:w="1535" w:type="dxa"/>
            <w:tcBorders>
              <w:top w:val="nil"/>
              <w:left w:val="nil"/>
              <w:bottom w:val="nil"/>
              <w:right w:val="nil"/>
            </w:tcBorders>
            <w:shd w:val="clear" w:color="4CB5D3" w:fill="6226D0"/>
            <w:noWrap/>
            <w:vAlign w:val="bottom"/>
            <w:hideMark/>
          </w:tcPr>
          <w:p w14:paraId="26733564" w14:textId="77777777" w:rsidR="005F2025" w:rsidRPr="005F2025" w:rsidRDefault="005F2025" w:rsidP="005F2025">
            <w:pPr>
              <w:spacing w:before="0" w:after="0" w:line="240" w:lineRule="auto"/>
              <w:outlineLvl w:val="0"/>
              <w:rPr>
                <w:rFonts w:ascii="Franklin Gothic Book" w:eastAsia="Times New Roman" w:hAnsi="Franklin Gothic Book" w:cs="Times New Roman"/>
                <w:b/>
                <w:bCs/>
                <w:color w:val="FFFFFF"/>
                <w:sz w:val="28"/>
                <w:szCs w:val="28"/>
              </w:rPr>
            </w:pPr>
            <w:bookmarkStart w:id="527" w:name="_Toc516579959"/>
            <w:r w:rsidRPr="005F2025">
              <w:rPr>
                <w:rFonts w:ascii="Franklin Gothic Book" w:eastAsia="Times New Roman" w:hAnsi="Franklin Gothic Book" w:cs="Times New Roman"/>
                <w:b/>
                <w:bCs/>
                <w:color w:val="FFFFFF"/>
                <w:sz w:val="28"/>
                <w:szCs w:val="28"/>
              </w:rPr>
              <w:t>Table</w:t>
            </w:r>
            <w:bookmarkEnd w:id="527"/>
          </w:p>
        </w:tc>
        <w:tc>
          <w:tcPr>
            <w:tcW w:w="733" w:type="dxa"/>
            <w:tcBorders>
              <w:top w:val="nil"/>
              <w:left w:val="nil"/>
              <w:bottom w:val="nil"/>
              <w:right w:val="nil"/>
            </w:tcBorders>
            <w:shd w:val="clear" w:color="auto" w:fill="auto"/>
            <w:noWrap/>
            <w:vAlign w:val="bottom"/>
            <w:hideMark/>
          </w:tcPr>
          <w:p w14:paraId="2CD409FB" w14:textId="77777777" w:rsidR="005F2025" w:rsidRPr="005F2025" w:rsidRDefault="005F2025" w:rsidP="005F2025">
            <w:pPr>
              <w:spacing w:before="0" w:after="0" w:line="240" w:lineRule="auto"/>
              <w:outlineLvl w:val="0"/>
              <w:rPr>
                <w:rFonts w:ascii="Franklin Gothic Book" w:eastAsia="Times New Roman" w:hAnsi="Franklin Gothic Book" w:cs="Times New Roman"/>
                <w:b/>
                <w:bCs/>
                <w:color w:val="FFFFFF"/>
                <w:sz w:val="28"/>
                <w:szCs w:val="28"/>
              </w:rPr>
            </w:pPr>
          </w:p>
        </w:tc>
        <w:tc>
          <w:tcPr>
            <w:tcW w:w="1340" w:type="dxa"/>
            <w:tcBorders>
              <w:top w:val="nil"/>
              <w:left w:val="nil"/>
              <w:bottom w:val="nil"/>
              <w:right w:val="nil"/>
            </w:tcBorders>
            <w:shd w:val="clear" w:color="auto" w:fill="auto"/>
            <w:noWrap/>
            <w:vAlign w:val="bottom"/>
            <w:hideMark/>
          </w:tcPr>
          <w:p w14:paraId="5D8FB50E"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c>
          <w:tcPr>
            <w:tcW w:w="4376" w:type="dxa"/>
            <w:tcBorders>
              <w:top w:val="nil"/>
              <w:left w:val="nil"/>
              <w:bottom w:val="nil"/>
              <w:right w:val="nil"/>
            </w:tcBorders>
            <w:shd w:val="clear" w:color="auto" w:fill="auto"/>
            <w:noWrap/>
            <w:vAlign w:val="bottom"/>
            <w:hideMark/>
          </w:tcPr>
          <w:p w14:paraId="6D21AFE0"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r>
      <w:tr w:rsidR="005F2025" w:rsidRPr="005F2025" w14:paraId="01F85CCB" w14:textId="77777777" w:rsidTr="005E5135">
        <w:trPr>
          <w:trHeight w:val="315"/>
        </w:trPr>
        <w:tc>
          <w:tcPr>
            <w:tcW w:w="3176" w:type="dxa"/>
            <w:tcBorders>
              <w:top w:val="single" w:sz="8" w:space="0" w:color="000000"/>
              <w:left w:val="nil"/>
              <w:bottom w:val="single" w:sz="8" w:space="0" w:color="000000"/>
              <w:right w:val="nil"/>
            </w:tcBorders>
            <w:shd w:val="clear" w:color="000000" w:fill="6226D0"/>
            <w:noWrap/>
            <w:vAlign w:val="bottom"/>
            <w:hideMark/>
          </w:tcPr>
          <w:p w14:paraId="031974DD"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528" w:name="_Toc516579960"/>
            <w:r w:rsidRPr="005F2025">
              <w:rPr>
                <w:rFonts w:ascii="Franklin Gothic Book" w:eastAsia="Times New Roman" w:hAnsi="Franklin Gothic Book" w:cs="Times New Roman"/>
                <w:b/>
                <w:bCs/>
                <w:color w:val="FFFFFF"/>
                <w:sz w:val="22"/>
                <w:szCs w:val="22"/>
              </w:rPr>
              <w:t>Attribute Name</w:t>
            </w:r>
            <w:bookmarkEnd w:id="528"/>
          </w:p>
        </w:tc>
        <w:tc>
          <w:tcPr>
            <w:tcW w:w="1535" w:type="dxa"/>
            <w:tcBorders>
              <w:top w:val="single" w:sz="8" w:space="0" w:color="000000"/>
              <w:left w:val="nil"/>
              <w:bottom w:val="single" w:sz="8" w:space="0" w:color="000000"/>
              <w:right w:val="nil"/>
            </w:tcBorders>
            <w:shd w:val="clear" w:color="000000" w:fill="6226D0"/>
            <w:noWrap/>
            <w:vAlign w:val="bottom"/>
            <w:hideMark/>
          </w:tcPr>
          <w:p w14:paraId="02A4FC49"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529" w:name="_Toc516579961"/>
            <w:r w:rsidRPr="005F2025">
              <w:rPr>
                <w:rFonts w:ascii="Franklin Gothic Book" w:eastAsia="Times New Roman" w:hAnsi="Franklin Gothic Book" w:cs="Times New Roman"/>
                <w:b/>
                <w:bCs/>
                <w:color w:val="FFFFFF"/>
                <w:sz w:val="22"/>
                <w:szCs w:val="22"/>
              </w:rPr>
              <w:t>Data Type</w:t>
            </w:r>
            <w:bookmarkEnd w:id="529"/>
          </w:p>
        </w:tc>
        <w:tc>
          <w:tcPr>
            <w:tcW w:w="733" w:type="dxa"/>
            <w:tcBorders>
              <w:top w:val="single" w:sz="8" w:space="0" w:color="000000"/>
              <w:left w:val="nil"/>
              <w:bottom w:val="single" w:sz="8" w:space="0" w:color="000000"/>
              <w:right w:val="nil"/>
            </w:tcBorders>
            <w:shd w:val="clear" w:color="000000" w:fill="6226D0"/>
            <w:noWrap/>
            <w:vAlign w:val="bottom"/>
            <w:hideMark/>
          </w:tcPr>
          <w:p w14:paraId="0E6F2044"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530" w:name="_Toc516579962"/>
            <w:r w:rsidRPr="005F2025">
              <w:rPr>
                <w:rFonts w:ascii="Franklin Gothic Book" w:eastAsia="Times New Roman" w:hAnsi="Franklin Gothic Book" w:cs="Times New Roman"/>
                <w:b/>
                <w:bCs/>
                <w:color w:val="FFFFFF"/>
                <w:sz w:val="22"/>
                <w:szCs w:val="22"/>
              </w:rPr>
              <w:t>Size</w:t>
            </w:r>
            <w:bookmarkEnd w:id="530"/>
          </w:p>
        </w:tc>
        <w:tc>
          <w:tcPr>
            <w:tcW w:w="1340" w:type="dxa"/>
            <w:tcBorders>
              <w:top w:val="single" w:sz="8" w:space="0" w:color="000000"/>
              <w:left w:val="nil"/>
              <w:bottom w:val="single" w:sz="8" w:space="0" w:color="000000"/>
              <w:right w:val="nil"/>
            </w:tcBorders>
            <w:shd w:val="clear" w:color="000000" w:fill="6226D0"/>
            <w:noWrap/>
            <w:vAlign w:val="bottom"/>
            <w:hideMark/>
          </w:tcPr>
          <w:p w14:paraId="58358D77"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531" w:name="_Toc516579963"/>
            <w:r w:rsidRPr="005F2025">
              <w:rPr>
                <w:rFonts w:ascii="Franklin Gothic Book" w:eastAsia="Times New Roman" w:hAnsi="Franklin Gothic Book" w:cs="Times New Roman"/>
                <w:b/>
                <w:bCs/>
                <w:color w:val="FFFFFF"/>
                <w:sz w:val="22"/>
                <w:szCs w:val="22"/>
              </w:rPr>
              <w:t>Constraint</w:t>
            </w:r>
            <w:bookmarkEnd w:id="531"/>
          </w:p>
        </w:tc>
        <w:tc>
          <w:tcPr>
            <w:tcW w:w="4376" w:type="dxa"/>
            <w:tcBorders>
              <w:top w:val="single" w:sz="8" w:space="0" w:color="000000"/>
              <w:left w:val="nil"/>
              <w:bottom w:val="single" w:sz="8" w:space="0" w:color="000000"/>
              <w:right w:val="nil"/>
            </w:tcBorders>
            <w:shd w:val="clear" w:color="000000" w:fill="6226D0"/>
            <w:noWrap/>
            <w:vAlign w:val="bottom"/>
            <w:hideMark/>
          </w:tcPr>
          <w:p w14:paraId="1980EC5D"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532" w:name="_Toc516579964"/>
            <w:r w:rsidRPr="005F2025">
              <w:rPr>
                <w:rFonts w:ascii="Franklin Gothic Book" w:eastAsia="Times New Roman" w:hAnsi="Franklin Gothic Book" w:cs="Times New Roman"/>
                <w:b/>
                <w:bCs/>
                <w:color w:val="FFFFFF"/>
                <w:sz w:val="22"/>
                <w:szCs w:val="22"/>
              </w:rPr>
              <w:t>Notes</w:t>
            </w:r>
            <w:bookmarkEnd w:id="532"/>
          </w:p>
        </w:tc>
      </w:tr>
      <w:tr w:rsidR="005F2025" w:rsidRPr="005F2025" w14:paraId="7FAE02B8" w14:textId="77777777" w:rsidTr="005E5135">
        <w:trPr>
          <w:trHeight w:val="315"/>
        </w:trPr>
        <w:tc>
          <w:tcPr>
            <w:tcW w:w="3176" w:type="dxa"/>
            <w:tcBorders>
              <w:top w:val="nil"/>
              <w:left w:val="nil"/>
              <w:bottom w:val="nil"/>
              <w:right w:val="nil"/>
            </w:tcBorders>
            <w:shd w:val="clear" w:color="D9D9D9" w:fill="D9D9D9"/>
            <w:noWrap/>
            <w:vAlign w:val="bottom"/>
            <w:hideMark/>
          </w:tcPr>
          <w:p w14:paraId="300C8348"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33" w:name="_Toc516579965"/>
            <w:r w:rsidRPr="005F2025">
              <w:rPr>
                <w:rFonts w:ascii="Franklin Gothic Book" w:eastAsia="Times New Roman" w:hAnsi="Franklin Gothic Book" w:cs="Times New Roman"/>
                <w:color w:val="000000"/>
                <w:sz w:val="22"/>
                <w:szCs w:val="22"/>
              </w:rPr>
              <w:t>PetID</w:t>
            </w:r>
            <w:bookmarkEnd w:id="533"/>
          </w:p>
        </w:tc>
        <w:tc>
          <w:tcPr>
            <w:tcW w:w="1535" w:type="dxa"/>
            <w:tcBorders>
              <w:top w:val="nil"/>
              <w:left w:val="nil"/>
              <w:bottom w:val="nil"/>
              <w:right w:val="nil"/>
            </w:tcBorders>
            <w:shd w:val="clear" w:color="D9D9D9" w:fill="D9D9D9"/>
            <w:noWrap/>
            <w:vAlign w:val="bottom"/>
            <w:hideMark/>
          </w:tcPr>
          <w:p w14:paraId="6B152916"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34" w:name="_Toc516579966"/>
            <w:r w:rsidRPr="005F2025">
              <w:rPr>
                <w:rFonts w:ascii="Franklin Gothic Book" w:eastAsia="Times New Roman" w:hAnsi="Franklin Gothic Book" w:cs="Times New Roman"/>
                <w:color w:val="000000"/>
                <w:sz w:val="22"/>
                <w:szCs w:val="22"/>
              </w:rPr>
              <w:t>number(p,s)</w:t>
            </w:r>
            <w:bookmarkEnd w:id="534"/>
          </w:p>
        </w:tc>
        <w:tc>
          <w:tcPr>
            <w:tcW w:w="733" w:type="dxa"/>
            <w:tcBorders>
              <w:top w:val="nil"/>
              <w:left w:val="nil"/>
              <w:bottom w:val="nil"/>
              <w:right w:val="nil"/>
            </w:tcBorders>
            <w:shd w:val="clear" w:color="D9D9D9" w:fill="D9D9D9"/>
            <w:noWrap/>
            <w:vAlign w:val="bottom"/>
            <w:hideMark/>
          </w:tcPr>
          <w:p w14:paraId="25D63039"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535" w:name="_Toc516579967"/>
            <w:r w:rsidRPr="005F2025">
              <w:rPr>
                <w:rFonts w:ascii="Franklin Gothic Book" w:eastAsia="Times New Roman" w:hAnsi="Franklin Gothic Book" w:cs="Times New Roman"/>
                <w:color w:val="000000"/>
                <w:sz w:val="22"/>
                <w:szCs w:val="22"/>
              </w:rPr>
              <w:t>12</w:t>
            </w:r>
            <w:bookmarkEnd w:id="535"/>
          </w:p>
        </w:tc>
        <w:tc>
          <w:tcPr>
            <w:tcW w:w="1340" w:type="dxa"/>
            <w:tcBorders>
              <w:top w:val="nil"/>
              <w:left w:val="nil"/>
              <w:bottom w:val="nil"/>
              <w:right w:val="nil"/>
            </w:tcBorders>
            <w:shd w:val="clear" w:color="D9D9D9" w:fill="D9D9D9"/>
            <w:noWrap/>
            <w:vAlign w:val="bottom"/>
            <w:hideMark/>
          </w:tcPr>
          <w:p w14:paraId="2504BEAB"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36" w:name="_Toc516579968"/>
            <w:r w:rsidRPr="005F2025">
              <w:rPr>
                <w:rFonts w:ascii="Franklin Gothic Book" w:eastAsia="Times New Roman" w:hAnsi="Franklin Gothic Book" w:cs="Times New Roman"/>
                <w:color w:val="000000"/>
                <w:sz w:val="22"/>
                <w:szCs w:val="22"/>
              </w:rPr>
              <w:t>FORMARY KEY</w:t>
            </w:r>
            <w:bookmarkEnd w:id="536"/>
          </w:p>
        </w:tc>
        <w:tc>
          <w:tcPr>
            <w:tcW w:w="4376" w:type="dxa"/>
            <w:tcBorders>
              <w:top w:val="nil"/>
              <w:left w:val="nil"/>
              <w:bottom w:val="nil"/>
              <w:right w:val="nil"/>
            </w:tcBorders>
            <w:shd w:val="clear" w:color="D9D9D9" w:fill="D9D9D9"/>
            <w:noWrap/>
            <w:vAlign w:val="bottom"/>
            <w:hideMark/>
          </w:tcPr>
          <w:p w14:paraId="4213764B"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r>
      <w:tr w:rsidR="005F2025" w:rsidRPr="005F2025" w14:paraId="58207381" w14:textId="77777777" w:rsidTr="005E5135">
        <w:trPr>
          <w:trHeight w:val="315"/>
        </w:trPr>
        <w:tc>
          <w:tcPr>
            <w:tcW w:w="3176" w:type="dxa"/>
            <w:tcBorders>
              <w:top w:val="nil"/>
              <w:left w:val="nil"/>
              <w:bottom w:val="nil"/>
              <w:right w:val="nil"/>
            </w:tcBorders>
            <w:shd w:val="clear" w:color="auto" w:fill="auto"/>
            <w:noWrap/>
            <w:vAlign w:val="bottom"/>
            <w:hideMark/>
          </w:tcPr>
          <w:p w14:paraId="51AB4720"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37" w:name="_Toc516579969"/>
            <w:r w:rsidRPr="005F2025">
              <w:rPr>
                <w:rFonts w:ascii="Franklin Gothic Book" w:eastAsia="Times New Roman" w:hAnsi="Franklin Gothic Book" w:cs="Times New Roman"/>
                <w:color w:val="000000"/>
                <w:sz w:val="22"/>
                <w:szCs w:val="22"/>
              </w:rPr>
              <w:t>RadImgID</w:t>
            </w:r>
            <w:bookmarkEnd w:id="537"/>
          </w:p>
        </w:tc>
        <w:tc>
          <w:tcPr>
            <w:tcW w:w="1535" w:type="dxa"/>
            <w:tcBorders>
              <w:top w:val="nil"/>
              <w:left w:val="nil"/>
              <w:bottom w:val="nil"/>
              <w:right w:val="nil"/>
            </w:tcBorders>
            <w:shd w:val="clear" w:color="auto" w:fill="auto"/>
            <w:noWrap/>
            <w:vAlign w:val="bottom"/>
            <w:hideMark/>
          </w:tcPr>
          <w:p w14:paraId="32D48140"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38" w:name="_Toc516579970"/>
            <w:r w:rsidRPr="005F2025">
              <w:rPr>
                <w:rFonts w:ascii="Franklin Gothic Book" w:eastAsia="Times New Roman" w:hAnsi="Franklin Gothic Book" w:cs="Times New Roman"/>
                <w:color w:val="000000"/>
                <w:sz w:val="22"/>
                <w:szCs w:val="22"/>
              </w:rPr>
              <w:t>int</w:t>
            </w:r>
            <w:bookmarkEnd w:id="538"/>
          </w:p>
        </w:tc>
        <w:tc>
          <w:tcPr>
            <w:tcW w:w="733" w:type="dxa"/>
            <w:tcBorders>
              <w:top w:val="nil"/>
              <w:left w:val="nil"/>
              <w:bottom w:val="nil"/>
              <w:right w:val="nil"/>
            </w:tcBorders>
            <w:shd w:val="clear" w:color="auto" w:fill="auto"/>
            <w:noWrap/>
            <w:vAlign w:val="bottom"/>
            <w:hideMark/>
          </w:tcPr>
          <w:p w14:paraId="1D6F39F0"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539" w:name="_Toc516579971"/>
            <w:r w:rsidRPr="005F2025">
              <w:rPr>
                <w:rFonts w:ascii="Franklin Gothic Book" w:eastAsia="Times New Roman" w:hAnsi="Franklin Gothic Book" w:cs="Times New Roman"/>
                <w:color w:val="000000"/>
                <w:sz w:val="22"/>
                <w:szCs w:val="22"/>
              </w:rPr>
              <w:t>10</w:t>
            </w:r>
            <w:bookmarkEnd w:id="539"/>
          </w:p>
        </w:tc>
        <w:tc>
          <w:tcPr>
            <w:tcW w:w="1340" w:type="dxa"/>
            <w:tcBorders>
              <w:top w:val="nil"/>
              <w:left w:val="nil"/>
              <w:bottom w:val="nil"/>
              <w:right w:val="nil"/>
            </w:tcBorders>
            <w:shd w:val="clear" w:color="auto" w:fill="auto"/>
            <w:noWrap/>
            <w:vAlign w:val="bottom"/>
            <w:hideMark/>
          </w:tcPr>
          <w:p w14:paraId="4F0E5CD1"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40" w:name="_Toc516579972"/>
            <w:r w:rsidRPr="005F2025">
              <w:rPr>
                <w:rFonts w:ascii="Franklin Gothic Book" w:eastAsia="Times New Roman" w:hAnsi="Franklin Gothic Book" w:cs="Times New Roman"/>
                <w:color w:val="000000"/>
                <w:sz w:val="22"/>
                <w:szCs w:val="22"/>
              </w:rPr>
              <w:t>PRIMARY KEY</w:t>
            </w:r>
            <w:bookmarkEnd w:id="540"/>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nil"/>
              <w:right w:val="nil"/>
            </w:tcBorders>
            <w:shd w:val="clear" w:color="auto" w:fill="auto"/>
            <w:noWrap/>
            <w:vAlign w:val="bottom"/>
            <w:hideMark/>
          </w:tcPr>
          <w:p w14:paraId="750B9357"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r>
      <w:tr w:rsidR="005F2025" w:rsidRPr="005F2025" w14:paraId="5020E526" w14:textId="77777777" w:rsidTr="005E5135">
        <w:trPr>
          <w:trHeight w:val="315"/>
        </w:trPr>
        <w:tc>
          <w:tcPr>
            <w:tcW w:w="3176" w:type="dxa"/>
            <w:tcBorders>
              <w:top w:val="nil"/>
              <w:left w:val="nil"/>
              <w:bottom w:val="nil"/>
              <w:right w:val="nil"/>
            </w:tcBorders>
            <w:shd w:val="clear" w:color="D9D9D9" w:fill="D9D9D9"/>
            <w:noWrap/>
            <w:vAlign w:val="bottom"/>
            <w:hideMark/>
          </w:tcPr>
          <w:p w14:paraId="6FFC024A"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41" w:name="_Toc516579973"/>
            <w:r w:rsidRPr="005F2025">
              <w:rPr>
                <w:rFonts w:ascii="Franklin Gothic Book" w:eastAsia="Times New Roman" w:hAnsi="Franklin Gothic Book" w:cs="Times New Roman"/>
                <w:color w:val="000000"/>
                <w:sz w:val="22"/>
                <w:szCs w:val="22"/>
              </w:rPr>
              <w:t>RadImg_Date_Taken</w:t>
            </w:r>
            <w:bookmarkEnd w:id="541"/>
          </w:p>
        </w:tc>
        <w:tc>
          <w:tcPr>
            <w:tcW w:w="1535" w:type="dxa"/>
            <w:tcBorders>
              <w:top w:val="nil"/>
              <w:left w:val="nil"/>
              <w:bottom w:val="nil"/>
              <w:right w:val="nil"/>
            </w:tcBorders>
            <w:shd w:val="clear" w:color="D9D9D9" w:fill="D9D9D9"/>
            <w:noWrap/>
            <w:vAlign w:val="bottom"/>
            <w:hideMark/>
          </w:tcPr>
          <w:p w14:paraId="31F0B656"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42" w:name="_Toc516579974"/>
            <w:r w:rsidRPr="005F2025">
              <w:rPr>
                <w:rFonts w:ascii="Franklin Gothic Book" w:eastAsia="Times New Roman" w:hAnsi="Franklin Gothic Book" w:cs="Times New Roman"/>
                <w:color w:val="000000"/>
                <w:sz w:val="22"/>
                <w:szCs w:val="22"/>
              </w:rPr>
              <w:t>date</w:t>
            </w:r>
            <w:bookmarkEnd w:id="542"/>
          </w:p>
        </w:tc>
        <w:tc>
          <w:tcPr>
            <w:tcW w:w="733" w:type="dxa"/>
            <w:tcBorders>
              <w:top w:val="nil"/>
              <w:left w:val="nil"/>
              <w:bottom w:val="nil"/>
              <w:right w:val="nil"/>
            </w:tcBorders>
            <w:shd w:val="clear" w:color="D9D9D9" w:fill="D9D9D9"/>
            <w:noWrap/>
            <w:vAlign w:val="bottom"/>
            <w:hideMark/>
          </w:tcPr>
          <w:p w14:paraId="7A8FD8FB"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c>
          <w:tcPr>
            <w:tcW w:w="1340" w:type="dxa"/>
            <w:tcBorders>
              <w:top w:val="nil"/>
              <w:left w:val="nil"/>
              <w:bottom w:val="nil"/>
              <w:right w:val="nil"/>
            </w:tcBorders>
            <w:shd w:val="clear" w:color="D9D9D9" w:fill="D9D9D9"/>
            <w:noWrap/>
            <w:vAlign w:val="bottom"/>
            <w:hideMark/>
          </w:tcPr>
          <w:p w14:paraId="7B8409EB"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4376" w:type="dxa"/>
            <w:tcBorders>
              <w:top w:val="nil"/>
              <w:left w:val="nil"/>
              <w:bottom w:val="nil"/>
              <w:right w:val="nil"/>
            </w:tcBorders>
            <w:shd w:val="clear" w:color="D9D9D9" w:fill="D9D9D9"/>
            <w:noWrap/>
            <w:vAlign w:val="bottom"/>
            <w:hideMark/>
          </w:tcPr>
          <w:p w14:paraId="137D7C94"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r>
      <w:tr w:rsidR="005F2025" w:rsidRPr="005F2025" w14:paraId="7C41829E" w14:textId="77777777" w:rsidTr="005E5135">
        <w:trPr>
          <w:trHeight w:val="315"/>
        </w:trPr>
        <w:tc>
          <w:tcPr>
            <w:tcW w:w="3176" w:type="dxa"/>
            <w:tcBorders>
              <w:top w:val="nil"/>
              <w:left w:val="nil"/>
              <w:bottom w:val="nil"/>
              <w:right w:val="nil"/>
            </w:tcBorders>
            <w:shd w:val="clear" w:color="auto" w:fill="auto"/>
            <w:noWrap/>
            <w:vAlign w:val="bottom"/>
            <w:hideMark/>
          </w:tcPr>
          <w:p w14:paraId="1903C32A"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43" w:name="_Toc516579975"/>
            <w:r w:rsidRPr="005F2025">
              <w:rPr>
                <w:rFonts w:ascii="Franklin Gothic Book" w:eastAsia="Times New Roman" w:hAnsi="Franklin Gothic Book" w:cs="Times New Roman"/>
                <w:color w:val="000000"/>
                <w:sz w:val="22"/>
                <w:szCs w:val="22"/>
              </w:rPr>
              <w:t>RadImg_Notes</w:t>
            </w:r>
            <w:bookmarkEnd w:id="543"/>
          </w:p>
        </w:tc>
        <w:tc>
          <w:tcPr>
            <w:tcW w:w="1535" w:type="dxa"/>
            <w:tcBorders>
              <w:top w:val="nil"/>
              <w:left w:val="nil"/>
              <w:bottom w:val="nil"/>
              <w:right w:val="nil"/>
            </w:tcBorders>
            <w:shd w:val="clear" w:color="auto" w:fill="auto"/>
            <w:noWrap/>
            <w:vAlign w:val="bottom"/>
            <w:hideMark/>
          </w:tcPr>
          <w:p w14:paraId="4062EC5D"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44" w:name="_Toc516579976"/>
            <w:r w:rsidRPr="005F2025">
              <w:rPr>
                <w:rFonts w:ascii="Franklin Gothic Book" w:eastAsia="Times New Roman" w:hAnsi="Franklin Gothic Book" w:cs="Times New Roman"/>
                <w:color w:val="000000"/>
                <w:sz w:val="22"/>
                <w:szCs w:val="22"/>
              </w:rPr>
              <w:t>clob</w:t>
            </w:r>
            <w:bookmarkEnd w:id="544"/>
          </w:p>
        </w:tc>
        <w:tc>
          <w:tcPr>
            <w:tcW w:w="733" w:type="dxa"/>
            <w:tcBorders>
              <w:top w:val="nil"/>
              <w:left w:val="nil"/>
              <w:bottom w:val="nil"/>
              <w:right w:val="nil"/>
            </w:tcBorders>
            <w:shd w:val="clear" w:color="auto" w:fill="auto"/>
            <w:noWrap/>
            <w:vAlign w:val="bottom"/>
            <w:hideMark/>
          </w:tcPr>
          <w:p w14:paraId="2E1277EA"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c>
          <w:tcPr>
            <w:tcW w:w="1340" w:type="dxa"/>
            <w:tcBorders>
              <w:top w:val="nil"/>
              <w:left w:val="nil"/>
              <w:bottom w:val="nil"/>
              <w:right w:val="nil"/>
            </w:tcBorders>
            <w:shd w:val="clear" w:color="auto" w:fill="auto"/>
            <w:noWrap/>
            <w:vAlign w:val="bottom"/>
            <w:hideMark/>
          </w:tcPr>
          <w:p w14:paraId="158F1477"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4376" w:type="dxa"/>
            <w:tcBorders>
              <w:top w:val="nil"/>
              <w:left w:val="nil"/>
              <w:bottom w:val="nil"/>
              <w:right w:val="nil"/>
            </w:tcBorders>
            <w:shd w:val="clear" w:color="auto" w:fill="auto"/>
            <w:noWrap/>
            <w:vAlign w:val="bottom"/>
            <w:hideMark/>
          </w:tcPr>
          <w:p w14:paraId="2D10E582"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45" w:name="_Toc516579977"/>
            <w:r w:rsidRPr="005F2025">
              <w:rPr>
                <w:rFonts w:ascii="Franklin Gothic Book" w:eastAsia="Times New Roman" w:hAnsi="Franklin Gothic Book" w:cs="Times New Roman"/>
                <w:color w:val="000000"/>
                <w:sz w:val="22"/>
                <w:szCs w:val="22"/>
              </w:rPr>
              <w:t>Notes on radiology image, I would imagine could get quite large.</w:t>
            </w:r>
            <w:bookmarkEnd w:id="545"/>
          </w:p>
        </w:tc>
      </w:tr>
      <w:tr w:rsidR="005F2025" w:rsidRPr="005F2025" w14:paraId="238DB901" w14:textId="77777777" w:rsidTr="005E5135">
        <w:trPr>
          <w:trHeight w:val="315"/>
        </w:trPr>
        <w:tc>
          <w:tcPr>
            <w:tcW w:w="3176" w:type="dxa"/>
            <w:tcBorders>
              <w:top w:val="nil"/>
              <w:left w:val="nil"/>
              <w:bottom w:val="single" w:sz="8" w:space="0" w:color="000000"/>
              <w:right w:val="nil"/>
            </w:tcBorders>
            <w:shd w:val="clear" w:color="D9D9D9" w:fill="D9D9D9"/>
            <w:noWrap/>
            <w:vAlign w:val="bottom"/>
            <w:hideMark/>
          </w:tcPr>
          <w:p w14:paraId="783CD1CB"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46" w:name="_Toc516579978"/>
            <w:r w:rsidRPr="005F2025">
              <w:rPr>
                <w:rFonts w:ascii="Franklin Gothic Book" w:eastAsia="Times New Roman" w:hAnsi="Franklin Gothic Book" w:cs="Times New Roman"/>
                <w:color w:val="000000"/>
                <w:sz w:val="22"/>
                <w:szCs w:val="22"/>
              </w:rPr>
              <w:t>RadImg_Files</w:t>
            </w:r>
            <w:bookmarkEnd w:id="546"/>
          </w:p>
        </w:tc>
        <w:tc>
          <w:tcPr>
            <w:tcW w:w="1535" w:type="dxa"/>
            <w:tcBorders>
              <w:top w:val="nil"/>
              <w:left w:val="nil"/>
              <w:bottom w:val="single" w:sz="8" w:space="0" w:color="000000"/>
              <w:right w:val="nil"/>
            </w:tcBorders>
            <w:shd w:val="clear" w:color="D9D9D9" w:fill="D9D9D9"/>
            <w:noWrap/>
            <w:vAlign w:val="bottom"/>
            <w:hideMark/>
          </w:tcPr>
          <w:p w14:paraId="50495640"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47" w:name="_Toc516579979"/>
            <w:r w:rsidRPr="005F2025">
              <w:rPr>
                <w:rFonts w:ascii="Franklin Gothic Book" w:eastAsia="Times New Roman" w:hAnsi="Franklin Gothic Book" w:cs="Times New Roman"/>
                <w:color w:val="000000"/>
                <w:sz w:val="22"/>
                <w:szCs w:val="22"/>
              </w:rPr>
              <w:t>bfile</w:t>
            </w:r>
            <w:bookmarkEnd w:id="547"/>
          </w:p>
        </w:tc>
        <w:tc>
          <w:tcPr>
            <w:tcW w:w="733" w:type="dxa"/>
            <w:tcBorders>
              <w:top w:val="nil"/>
              <w:left w:val="nil"/>
              <w:bottom w:val="single" w:sz="8" w:space="0" w:color="000000"/>
              <w:right w:val="nil"/>
            </w:tcBorders>
            <w:shd w:val="clear" w:color="D9D9D9" w:fill="D9D9D9"/>
            <w:noWrap/>
            <w:vAlign w:val="bottom"/>
            <w:hideMark/>
          </w:tcPr>
          <w:p w14:paraId="287EB8AE"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c>
          <w:tcPr>
            <w:tcW w:w="1340" w:type="dxa"/>
            <w:tcBorders>
              <w:top w:val="nil"/>
              <w:left w:val="nil"/>
              <w:bottom w:val="single" w:sz="8" w:space="0" w:color="000000"/>
              <w:right w:val="nil"/>
            </w:tcBorders>
            <w:shd w:val="clear" w:color="D9D9D9" w:fill="D9D9D9"/>
            <w:noWrap/>
            <w:vAlign w:val="bottom"/>
            <w:hideMark/>
          </w:tcPr>
          <w:p w14:paraId="207FC67A"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4376" w:type="dxa"/>
            <w:tcBorders>
              <w:top w:val="nil"/>
              <w:left w:val="nil"/>
              <w:bottom w:val="single" w:sz="8" w:space="0" w:color="000000"/>
              <w:right w:val="nil"/>
            </w:tcBorders>
            <w:shd w:val="clear" w:color="D9D9D9" w:fill="D9D9D9"/>
            <w:noWrap/>
            <w:vAlign w:val="bottom"/>
            <w:hideMark/>
          </w:tcPr>
          <w:p w14:paraId="60EDF2F0" w14:textId="4DB76B9F"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48" w:name="_Toc516579980"/>
            <w:r w:rsidRPr="005F2025">
              <w:rPr>
                <w:rFonts w:ascii="Franklin Gothic Book" w:eastAsia="Times New Roman" w:hAnsi="Franklin Gothic Book" w:cs="Times New Roman"/>
                <w:color w:val="000000"/>
                <w:sz w:val="22"/>
                <w:szCs w:val="22"/>
              </w:rPr>
              <w:t>Radiological images will likely have several files</w:t>
            </w:r>
            <w:bookmarkEnd w:id="548"/>
            <w:r w:rsidRPr="005F2025">
              <w:rPr>
                <w:rFonts w:ascii="Franklin Gothic Book" w:eastAsia="Times New Roman" w:hAnsi="Franklin Gothic Book" w:cs="Times New Roman"/>
                <w:color w:val="000000"/>
                <w:sz w:val="22"/>
                <w:szCs w:val="22"/>
              </w:rPr>
              <w:t xml:space="preserve"> </w:t>
            </w:r>
          </w:p>
        </w:tc>
      </w:tr>
      <w:tr w:rsidR="005F2025" w:rsidRPr="005F2025" w14:paraId="7E5921A5" w14:textId="77777777" w:rsidTr="005E5135">
        <w:trPr>
          <w:trHeight w:val="315"/>
        </w:trPr>
        <w:tc>
          <w:tcPr>
            <w:tcW w:w="3176" w:type="dxa"/>
            <w:tcBorders>
              <w:top w:val="nil"/>
              <w:left w:val="nil"/>
              <w:bottom w:val="nil"/>
              <w:right w:val="nil"/>
            </w:tcBorders>
            <w:shd w:val="clear" w:color="auto" w:fill="auto"/>
            <w:noWrap/>
            <w:vAlign w:val="bottom"/>
            <w:hideMark/>
          </w:tcPr>
          <w:p w14:paraId="0EFF30B6"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c>
          <w:tcPr>
            <w:tcW w:w="1535" w:type="dxa"/>
            <w:tcBorders>
              <w:top w:val="nil"/>
              <w:left w:val="nil"/>
              <w:bottom w:val="nil"/>
              <w:right w:val="nil"/>
            </w:tcBorders>
            <w:shd w:val="clear" w:color="auto" w:fill="auto"/>
            <w:noWrap/>
            <w:vAlign w:val="bottom"/>
            <w:hideMark/>
          </w:tcPr>
          <w:p w14:paraId="6EFC6552"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733" w:type="dxa"/>
            <w:tcBorders>
              <w:top w:val="nil"/>
              <w:left w:val="nil"/>
              <w:bottom w:val="nil"/>
              <w:right w:val="nil"/>
            </w:tcBorders>
            <w:shd w:val="clear" w:color="auto" w:fill="auto"/>
            <w:noWrap/>
            <w:vAlign w:val="bottom"/>
            <w:hideMark/>
          </w:tcPr>
          <w:p w14:paraId="63C7E543"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1340" w:type="dxa"/>
            <w:tcBorders>
              <w:top w:val="nil"/>
              <w:left w:val="nil"/>
              <w:bottom w:val="nil"/>
              <w:right w:val="nil"/>
            </w:tcBorders>
            <w:shd w:val="clear" w:color="auto" w:fill="auto"/>
            <w:noWrap/>
            <w:vAlign w:val="bottom"/>
            <w:hideMark/>
          </w:tcPr>
          <w:p w14:paraId="06B31987"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4376" w:type="dxa"/>
            <w:tcBorders>
              <w:top w:val="nil"/>
              <w:left w:val="nil"/>
              <w:bottom w:val="nil"/>
              <w:right w:val="nil"/>
            </w:tcBorders>
            <w:shd w:val="clear" w:color="auto" w:fill="auto"/>
            <w:noWrap/>
            <w:vAlign w:val="bottom"/>
            <w:hideMark/>
          </w:tcPr>
          <w:p w14:paraId="1FE70FE2"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r>
      <w:tr w:rsidR="005F2025" w:rsidRPr="005F2025" w14:paraId="3FD5A55E" w14:textId="77777777" w:rsidTr="005E5135">
        <w:trPr>
          <w:trHeight w:val="315"/>
        </w:trPr>
        <w:tc>
          <w:tcPr>
            <w:tcW w:w="3176" w:type="dxa"/>
            <w:tcBorders>
              <w:top w:val="nil"/>
              <w:left w:val="nil"/>
              <w:bottom w:val="nil"/>
              <w:right w:val="nil"/>
            </w:tcBorders>
            <w:shd w:val="clear" w:color="auto" w:fill="auto"/>
            <w:noWrap/>
            <w:vAlign w:val="bottom"/>
            <w:hideMark/>
          </w:tcPr>
          <w:p w14:paraId="3C6CC142"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1535" w:type="dxa"/>
            <w:tcBorders>
              <w:top w:val="nil"/>
              <w:left w:val="nil"/>
              <w:bottom w:val="nil"/>
              <w:right w:val="nil"/>
            </w:tcBorders>
            <w:shd w:val="clear" w:color="auto" w:fill="auto"/>
            <w:noWrap/>
            <w:vAlign w:val="bottom"/>
            <w:hideMark/>
          </w:tcPr>
          <w:p w14:paraId="333EE6CE"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c>
          <w:tcPr>
            <w:tcW w:w="733" w:type="dxa"/>
            <w:tcBorders>
              <w:top w:val="nil"/>
              <w:left w:val="nil"/>
              <w:bottom w:val="nil"/>
              <w:right w:val="nil"/>
            </w:tcBorders>
            <w:shd w:val="clear" w:color="auto" w:fill="auto"/>
            <w:noWrap/>
            <w:vAlign w:val="bottom"/>
            <w:hideMark/>
          </w:tcPr>
          <w:p w14:paraId="0F2940E9"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c>
          <w:tcPr>
            <w:tcW w:w="1340" w:type="dxa"/>
            <w:tcBorders>
              <w:top w:val="nil"/>
              <w:left w:val="nil"/>
              <w:bottom w:val="nil"/>
              <w:right w:val="nil"/>
            </w:tcBorders>
            <w:shd w:val="clear" w:color="auto" w:fill="auto"/>
            <w:noWrap/>
            <w:vAlign w:val="bottom"/>
            <w:hideMark/>
          </w:tcPr>
          <w:p w14:paraId="3CABD67A"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c>
          <w:tcPr>
            <w:tcW w:w="4376" w:type="dxa"/>
            <w:tcBorders>
              <w:top w:val="nil"/>
              <w:left w:val="nil"/>
              <w:bottom w:val="nil"/>
              <w:right w:val="nil"/>
            </w:tcBorders>
            <w:shd w:val="clear" w:color="auto" w:fill="auto"/>
            <w:noWrap/>
            <w:vAlign w:val="bottom"/>
            <w:hideMark/>
          </w:tcPr>
          <w:p w14:paraId="274FEA20"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r>
      <w:tr w:rsidR="005F2025" w:rsidRPr="005F2025" w14:paraId="1CC00AFA" w14:textId="77777777" w:rsidTr="005E5135">
        <w:trPr>
          <w:trHeight w:val="390"/>
        </w:trPr>
        <w:tc>
          <w:tcPr>
            <w:tcW w:w="3176" w:type="dxa"/>
            <w:tcBorders>
              <w:top w:val="nil"/>
              <w:left w:val="nil"/>
              <w:bottom w:val="nil"/>
              <w:right w:val="nil"/>
            </w:tcBorders>
            <w:shd w:val="clear" w:color="4CB5D3" w:fill="6226D0"/>
            <w:noWrap/>
            <w:vAlign w:val="bottom"/>
            <w:hideMark/>
          </w:tcPr>
          <w:p w14:paraId="0235D587" w14:textId="77777777" w:rsidR="005F2025" w:rsidRPr="005F2025" w:rsidRDefault="005F2025" w:rsidP="005F2025">
            <w:pPr>
              <w:spacing w:before="0" w:after="0" w:line="240" w:lineRule="auto"/>
              <w:outlineLvl w:val="0"/>
              <w:rPr>
                <w:rFonts w:ascii="Franklin Gothic Book" w:eastAsia="Times New Roman" w:hAnsi="Franklin Gothic Book" w:cs="Times New Roman"/>
                <w:b/>
                <w:bCs/>
                <w:color w:val="FFFFFF"/>
                <w:sz w:val="28"/>
                <w:szCs w:val="28"/>
              </w:rPr>
            </w:pPr>
            <w:bookmarkStart w:id="549" w:name="_Toc516579981"/>
            <w:r w:rsidRPr="005F2025">
              <w:rPr>
                <w:rFonts w:ascii="Franklin Gothic Book" w:eastAsia="Times New Roman" w:hAnsi="Franklin Gothic Book" w:cs="Times New Roman"/>
                <w:b/>
                <w:bCs/>
                <w:color w:val="FFFFFF"/>
                <w:sz w:val="28"/>
                <w:szCs w:val="28"/>
              </w:rPr>
              <w:t>Imported_Chart_Data</w:t>
            </w:r>
            <w:bookmarkEnd w:id="549"/>
          </w:p>
        </w:tc>
        <w:tc>
          <w:tcPr>
            <w:tcW w:w="1535" w:type="dxa"/>
            <w:tcBorders>
              <w:top w:val="nil"/>
              <w:left w:val="nil"/>
              <w:bottom w:val="nil"/>
              <w:right w:val="nil"/>
            </w:tcBorders>
            <w:shd w:val="clear" w:color="4CB5D3" w:fill="6226D0"/>
            <w:noWrap/>
            <w:vAlign w:val="bottom"/>
            <w:hideMark/>
          </w:tcPr>
          <w:p w14:paraId="664D4F5E" w14:textId="77777777" w:rsidR="005F2025" w:rsidRPr="005F2025" w:rsidRDefault="005F2025" w:rsidP="005F2025">
            <w:pPr>
              <w:spacing w:before="0" w:after="0" w:line="240" w:lineRule="auto"/>
              <w:outlineLvl w:val="0"/>
              <w:rPr>
                <w:rFonts w:ascii="Franklin Gothic Book" w:eastAsia="Times New Roman" w:hAnsi="Franklin Gothic Book" w:cs="Times New Roman"/>
                <w:b/>
                <w:bCs/>
                <w:color w:val="FFFFFF"/>
                <w:sz w:val="28"/>
                <w:szCs w:val="28"/>
              </w:rPr>
            </w:pPr>
            <w:bookmarkStart w:id="550" w:name="_Toc516579982"/>
            <w:r w:rsidRPr="005F2025">
              <w:rPr>
                <w:rFonts w:ascii="Franklin Gothic Book" w:eastAsia="Times New Roman" w:hAnsi="Franklin Gothic Book" w:cs="Times New Roman"/>
                <w:b/>
                <w:bCs/>
                <w:color w:val="FFFFFF"/>
                <w:sz w:val="28"/>
                <w:szCs w:val="28"/>
              </w:rPr>
              <w:t>Table</w:t>
            </w:r>
            <w:bookmarkEnd w:id="550"/>
          </w:p>
        </w:tc>
        <w:tc>
          <w:tcPr>
            <w:tcW w:w="733" w:type="dxa"/>
            <w:tcBorders>
              <w:top w:val="nil"/>
              <w:left w:val="nil"/>
              <w:bottom w:val="nil"/>
              <w:right w:val="nil"/>
            </w:tcBorders>
            <w:shd w:val="clear" w:color="auto" w:fill="auto"/>
            <w:noWrap/>
            <w:vAlign w:val="bottom"/>
            <w:hideMark/>
          </w:tcPr>
          <w:p w14:paraId="3EEAB340" w14:textId="77777777" w:rsidR="005F2025" w:rsidRPr="005F2025" w:rsidRDefault="005F2025" w:rsidP="005F2025">
            <w:pPr>
              <w:spacing w:before="0" w:after="0" w:line="240" w:lineRule="auto"/>
              <w:outlineLvl w:val="0"/>
              <w:rPr>
                <w:rFonts w:ascii="Franklin Gothic Book" w:eastAsia="Times New Roman" w:hAnsi="Franklin Gothic Book" w:cs="Times New Roman"/>
                <w:b/>
                <w:bCs/>
                <w:color w:val="FFFFFF"/>
                <w:sz w:val="28"/>
                <w:szCs w:val="28"/>
              </w:rPr>
            </w:pPr>
          </w:p>
        </w:tc>
        <w:tc>
          <w:tcPr>
            <w:tcW w:w="1340" w:type="dxa"/>
            <w:tcBorders>
              <w:top w:val="nil"/>
              <w:left w:val="nil"/>
              <w:bottom w:val="nil"/>
              <w:right w:val="nil"/>
            </w:tcBorders>
            <w:shd w:val="clear" w:color="auto" w:fill="auto"/>
            <w:noWrap/>
            <w:vAlign w:val="bottom"/>
            <w:hideMark/>
          </w:tcPr>
          <w:p w14:paraId="4CEB7085"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c>
          <w:tcPr>
            <w:tcW w:w="4376" w:type="dxa"/>
            <w:tcBorders>
              <w:top w:val="nil"/>
              <w:left w:val="nil"/>
              <w:bottom w:val="nil"/>
              <w:right w:val="nil"/>
            </w:tcBorders>
            <w:shd w:val="clear" w:color="auto" w:fill="auto"/>
            <w:noWrap/>
            <w:vAlign w:val="bottom"/>
            <w:hideMark/>
          </w:tcPr>
          <w:p w14:paraId="7F488916"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r>
      <w:tr w:rsidR="005F2025" w:rsidRPr="005F2025" w14:paraId="67CD094E" w14:textId="77777777" w:rsidTr="005E5135">
        <w:trPr>
          <w:trHeight w:val="315"/>
        </w:trPr>
        <w:tc>
          <w:tcPr>
            <w:tcW w:w="3176" w:type="dxa"/>
            <w:tcBorders>
              <w:top w:val="single" w:sz="8" w:space="0" w:color="000000"/>
              <w:left w:val="nil"/>
              <w:bottom w:val="single" w:sz="8" w:space="0" w:color="000000"/>
              <w:right w:val="nil"/>
            </w:tcBorders>
            <w:shd w:val="clear" w:color="000000" w:fill="6226D0"/>
            <w:noWrap/>
            <w:vAlign w:val="bottom"/>
            <w:hideMark/>
          </w:tcPr>
          <w:p w14:paraId="0E71E793"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551" w:name="_Toc516579983"/>
            <w:r w:rsidRPr="005F2025">
              <w:rPr>
                <w:rFonts w:ascii="Franklin Gothic Book" w:eastAsia="Times New Roman" w:hAnsi="Franklin Gothic Book" w:cs="Times New Roman"/>
                <w:b/>
                <w:bCs/>
                <w:color w:val="FFFFFF"/>
                <w:sz w:val="22"/>
                <w:szCs w:val="22"/>
              </w:rPr>
              <w:t>Attribute Name</w:t>
            </w:r>
            <w:bookmarkEnd w:id="551"/>
          </w:p>
        </w:tc>
        <w:tc>
          <w:tcPr>
            <w:tcW w:w="1535" w:type="dxa"/>
            <w:tcBorders>
              <w:top w:val="single" w:sz="8" w:space="0" w:color="000000"/>
              <w:left w:val="nil"/>
              <w:bottom w:val="single" w:sz="8" w:space="0" w:color="000000"/>
              <w:right w:val="nil"/>
            </w:tcBorders>
            <w:shd w:val="clear" w:color="000000" w:fill="6226D0"/>
            <w:noWrap/>
            <w:vAlign w:val="bottom"/>
            <w:hideMark/>
          </w:tcPr>
          <w:p w14:paraId="42CDA235"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552" w:name="_Toc516579984"/>
            <w:r w:rsidRPr="005F2025">
              <w:rPr>
                <w:rFonts w:ascii="Franklin Gothic Book" w:eastAsia="Times New Roman" w:hAnsi="Franklin Gothic Book" w:cs="Times New Roman"/>
                <w:b/>
                <w:bCs/>
                <w:color w:val="FFFFFF"/>
                <w:sz w:val="22"/>
                <w:szCs w:val="22"/>
              </w:rPr>
              <w:t>Data Type</w:t>
            </w:r>
            <w:bookmarkEnd w:id="552"/>
          </w:p>
        </w:tc>
        <w:tc>
          <w:tcPr>
            <w:tcW w:w="733" w:type="dxa"/>
            <w:tcBorders>
              <w:top w:val="single" w:sz="8" w:space="0" w:color="000000"/>
              <w:left w:val="nil"/>
              <w:bottom w:val="single" w:sz="8" w:space="0" w:color="000000"/>
              <w:right w:val="nil"/>
            </w:tcBorders>
            <w:shd w:val="clear" w:color="000000" w:fill="6226D0"/>
            <w:noWrap/>
            <w:vAlign w:val="bottom"/>
            <w:hideMark/>
          </w:tcPr>
          <w:p w14:paraId="65D4A0BF"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553" w:name="_Toc516579985"/>
            <w:r w:rsidRPr="005F2025">
              <w:rPr>
                <w:rFonts w:ascii="Franklin Gothic Book" w:eastAsia="Times New Roman" w:hAnsi="Franklin Gothic Book" w:cs="Times New Roman"/>
                <w:b/>
                <w:bCs/>
                <w:color w:val="FFFFFF"/>
                <w:sz w:val="22"/>
                <w:szCs w:val="22"/>
              </w:rPr>
              <w:t>Size</w:t>
            </w:r>
            <w:bookmarkEnd w:id="553"/>
          </w:p>
        </w:tc>
        <w:tc>
          <w:tcPr>
            <w:tcW w:w="1340" w:type="dxa"/>
            <w:tcBorders>
              <w:top w:val="single" w:sz="8" w:space="0" w:color="000000"/>
              <w:left w:val="nil"/>
              <w:bottom w:val="single" w:sz="8" w:space="0" w:color="000000"/>
              <w:right w:val="nil"/>
            </w:tcBorders>
            <w:shd w:val="clear" w:color="000000" w:fill="6226D0"/>
            <w:noWrap/>
            <w:vAlign w:val="bottom"/>
            <w:hideMark/>
          </w:tcPr>
          <w:p w14:paraId="2927A2E5"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554" w:name="_Toc516579986"/>
            <w:r w:rsidRPr="005F2025">
              <w:rPr>
                <w:rFonts w:ascii="Franklin Gothic Book" w:eastAsia="Times New Roman" w:hAnsi="Franklin Gothic Book" w:cs="Times New Roman"/>
                <w:b/>
                <w:bCs/>
                <w:color w:val="FFFFFF"/>
                <w:sz w:val="22"/>
                <w:szCs w:val="22"/>
              </w:rPr>
              <w:t>Constraint</w:t>
            </w:r>
            <w:bookmarkEnd w:id="554"/>
          </w:p>
        </w:tc>
        <w:tc>
          <w:tcPr>
            <w:tcW w:w="4376" w:type="dxa"/>
            <w:tcBorders>
              <w:top w:val="single" w:sz="8" w:space="0" w:color="000000"/>
              <w:left w:val="nil"/>
              <w:bottom w:val="single" w:sz="8" w:space="0" w:color="000000"/>
              <w:right w:val="nil"/>
            </w:tcBorders>
            <w:shd w:val="clear" w:color="000000" w:fill="6226D0"/>
            <w:noWrap/>
            <w:vAlign w:val="bottom"/>
            <w:hideMark/>
          </w:tcPr>
          <w:p w14:paraId="70A0E70E"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555" w:name="_Toc516579987"/>
            <w:r w:rsidRPr="005F2025">
              <w:rPr>
                <w:rFonts w:ascii="Franklin Gothic Book" w:eastAsia="Times New Roman" w:hAnsi="Franklin Gothic Book" w:cs="Times New Roman"/>
                <w:b/>
                <w:bCs/>
                <w:color w:val="FFFFFF"/>
                <w:sz w:val="22"/>
                <w:szCs w:val="22"/>
              </w:rPr>
              <w:t>Notes</w:t>
            </w:r>
            <w:bookmarkEnd w:id="555"/>
          </w:p>
        </w:tc>
      </w:tr>
      <w:tr w:rsidR="005F2025" w:rsidRPr="005F2025" w14:paraId="5C0163A2" w14:textId="77777777" w:rsidTr="005E5135">
        <w:trPr>
          <w:trHeight w:val="315"/>
        </w:trPr>
        <w:tc>
          <w:tcPr>
            <w:tcW w:w="3176" w:type="dxa"/>
            <w:tcBorders>
              <w:top w:val="nil"/>
              <w:left w:val="nil"/>
              <w:bottom w:val="nil"/>
              <w:right w:val="nil"/>
            </w:tcBorders>
            <w:shd w:val="clear" w:color="D9D9D9" w:fill="D9D9D9"/>
            <w:noWrap/>
            <w:vAlign w:val="bottom"/>
            <w:hideMark/>
          </w:tcPr>
          <w:p w14:paraId="3FEAF40A"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56" w:name="_Toc516579988"/>
            <w:r w:rsidRPr="005F2025">
              <w:rPr>
                <w:rFonts w:ascii="Franklin Gothic Book" w:eastAsia="Times New Roman" w:hAnsi="Franklin Gothic Book" w:cs="Times New Roman"/>
                <w:color w:val="000000"/>
                <w:sz w:val="22"/>
                <w:szCs w:val="22"/>
              </w:rPr>
              <w:t>PetID</w:t>
            </w:r>
            <w:bookmarkEnd w:id="556"/>
          </w:p>
        </w:tc>
        <w:tc>
          <w:tcPr>
            <w:tcW w:w="1535" w:type="dxa"/>
            <w:tcBorders>
              <w:top w:val="nil"/>
              <w:left w:val="nil"/>
              <w:bottom w:val="nil"/>
              <w:right w:val="nil"/>
            </w:tcBorders>
            <w:shd w:val="clear" w:color="D9D9D9" w:fill="D9D9D9"/>
            <w:noWrap/>
            <w:vAlign w:val="bottom"/>
            <w:hideMark/>
          </w:tcPr>
          <w:p w14:paraId="33A10364"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57" w:name="_Toc516579989"/>
            <w:r w:rsidRPr="005F2025">
              <w:rPr>
                <w:rFonts w:ascii="Franklin Gothic Book" w:eastAsia="Times New Roman" w:hAnsi="Franklin Gothic Book" w:cs="Times New Roman"/>
                <w:color w:val="000000"/>
                <w:sz w:val="22"/>
                <w:szCs w:val="22"/>
              </w:rPr>
              <w:t>number(p,s)</w:t>
            </w:r>
            <w:bookmarkEnd w:id="557"/>
          </w:p>
        </w:tc>
        <w:tc>
          <w:tcPr>
            <w:tcW w:w="733" w:type="dxa"/>
            <w:tcBorders>
              <w:top w:val="nil"/>
              <w:left w:val="nil"/>
              <w:bottom w:val="nil"/>
              <w:right w:val="nil"/>
            </w:tcBorders>
            <w:shd w:val="clear" w:color="D9D9D9" w:fill="D9D9D9"/>
            <w:noWrap/>
            <w:vAlign w:val="bottom"/>
            <w:hideMark/>
          </w:tcPr>
          <w:p w14:paraId="430BF26A"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558" w:name="_Toc516579990"/>
            <w:r w:rsidRPr="005F2025">
              <w:rPr>
                <w:rFonts w:ascii="Franklin Gothic Book" w:eastAsia="Times New Roman" w:hAnsi="Franklin Gothic Book" w:cs="Times New Roman"/>
                <w:color w:val="000000"/>
                <w:sz w:val="22"/>
                <w:szCs w:val="22"/>
              </w:rPr>
              <w:t>5</w:t>
            </w:r>
            <w:bookmarkEnd w:id="558"/>
          </w:p>
        </w:tc>
        <w:tc>
          <w:tcPr>
            <w:tcW w:w="1340" w:type="dxa"/>
            <w:tcBorders>
              <w:top w:val="nil"/>
              <w:left w:val="nil"/>
              <w:bottom w:val="nil"/>
              <w:right w:val="nil"/>
            </w:tcBorders>
            <w:shd w:val="clear" w:color="D9D9D9" w:fill="D9D9D9"/>
            <w:noWrap/>
            <w:vAlign w:val="bottom"/>
            <w:hideMark/>
          </w:tcPr>
          <w:p w14:paraId="3C5F933E"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59" w:name="_Toc516579991"/>
            <w:r w:rsidRPr="005F2025">
              <w:rPr>
                <w:rFonts w:ascii="Franklin Gothic Book" w:eastAsia="Times New Roman" w:hAnsi="Franklin Gothic Book" w:cs="Times New Roman"/>
                <w:color w:val="000000"/>
                <w:sz w:val="22"/>
                <w:szCs w:val="22"/>
              </w:rPr>
              <w:t>FORMARY KEY</w:t>
            </w:r>
            <w:bookmarkEnd w:id="559"/>
          </w:p>
        </w:tc>
        <w:tc>
          <w:tcPr>
            <w:tcW w:w="4376" w:type="dxa"/>
            <w:tcBorders>
              <w:top w:val="nil"/>
              <w:left w:val="nil"/>
              <w:bottom w:val="nil"/>
              <w:right w:val="nil"/>
            </w:tcBorders>
            <w:shd w:val="clear" w:color="D9D9D9" w:fill="D9D9D9"/>
            <w:noWrap/>
            <w:vAlign w:val="bottom"/>
            <w:hideMark/>
          </w:tcPr>
          <w:p w14:paraId="39A076FC"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r>
      <w:tr w:rsidR="005F2025" w:rsidRPr="005F2025" w14:paraId="71F593F3" w14:textId="77777777" w:rsidTr="005E5135">
        <w:trPr>
          <w:trHeight w:val="315"/>
        </w:trPr>
        <w:tc>
          <w:tcPr>
            <w:tcW w:w="3176" w:type="dxa"/>
            <w:tcBorders>
              <w:top w:val="nil"/>
              <w:left w:val="nil"/>
              <w:bottom w:val="nil"/>
              <w:right w:val="nil"/>
            </w:tcBorders>
            <w:shd w:val="clear" w:color="auto" w:fill="auto"/>
            <w:noWrap/>
            <w:vAlign w:val="bottom"/>
            <w:hideMark/>
          </w:tcPr>
          <w:p w14:paraId="3C581FA2"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60" w:name="_Toc516579992"/>
            <w:r w:rsidRPr="005F2025">
              <w:rPr>
                <w:rFonts w:ascii="Franklin Gothic Book" w:eastAsia="Times New Roman" w:hAnsi="Franklin Gothic Book" w:cs="Times New Roman"/>
                <w:color w:val="000000"/>
                <w:sz w:val="22"/>
                <w:szCs w:val="22"/>
              </w:rPr>
              <w:t>ImportID</w:t>
            </w:r>
            <w:bookmarkEnd w:id="560"/>
          </w:p>
        </w:tc>
        <w:tc>
          <w:tcPr>
            <w:tcW w:w="1535" w:type="dxa"/>
            <w:tcBorders>
              <w:top w:val="nil"/>
              <w:left w:val="nil"/>
              <w:bottom w:val="nil"/>
              <w:right w:val="nil"/>
            </w:tcBorders>
            <w:shd w:val="clear" w:color="auto" w:fill="auto"/>
            <w:noWrap/>
            <w:vAlign w:val="bottom"/>
            <w:hideMark/>
          </w:tcPr>
          <w:p w14:paraId="1BC26544"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61" w:name="_Toc516579993"/>
            <w:r w:rsidRPr="005F2025">
              <w:rPr>
                <w:rFonts w:ascii="Franklin Gothic Book" w:eastAsia="Times New Roman" w:hAnsi="Franklin Gothic Book" w:cs="Times New Roman"/>
                <w:color w:val="000000"/>
                <w:sz w:val="22"/>
                <w:szCs w:val="22"/>
              </w:rPr>
              <w:t>int</w:t>
            </w:r>
            <w:bookmarkEnd w:id="561"/>
          </w:p>
        </w:tc>
        <w:tc>
          <w:tcPr>
            <w:tcW w:w="733" w:type="dxa"/>
            <w:tcBorders>
              <w:top w:val="nil"/>
              <w:left w:val="nil"/>
              <w:bottom w:val="nil"/>
              <w:right w:val="nil"/>
            </w:tcBorders>
            <w:shd w:val="clear" w:color="auto" w:fill="auto"/>
            <w:noWrap/>
            <w:vAlign w:val="bottom"/>
            <w:hideMark/>
          </w:tcPr>
          <w:p w14:paraId="0BB3AC43"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562" w:name="_Toc516579994"/>
            <w:r w:rsidRPr="005F2025">
              <w:rPr>
                <w:rFonts w:ascii="Franklin Gothic Book" w:eastAsia="Times New Roman" w:hAnsi="Franklin Gothic Book" w:cs="Times New Roman"/>
                <w:color w:val="000000"/>
                <w:sz w:val="22"/>
                <w:szCs w:val="22"/>
              </w:rPr>
              <w:t>5</w:t>
            </w:r>
            <w:bookmarkEnd w:id="562"/>
          </w:p>
        </w:tc>
        <w:tc>
          <w:tcPr>
            <w:tcW w:w="1340" w:type="dxa"/>
            <w:tcBorders>
              <w:top w:val="nil"/>
              <w:left w:val="nil"/>
              <w:bottom w:val="nil"/>
              <w:right w:val="nil"/>
            </w:tcBorders>
            <w:shd w:val="clear" w:color="auto" w:fill="auto"/>
            <w:noWrap/>
            <w:vAlign w:val="bottom"/>
            <w:hideMark/>
          </w:tcPr>
          <w:p w14:paraId="06E42F8E"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63" w:name="_Toc516579995"/>
            <w:r w:rsidRPr="005F2025">
              <w:rPr>
                <w:rFonts w:ascii="Franklin Gothic Book" w:eastAsia="Times New Roman" w:hAnsi="Franklin Gothic Book" w:cs="Times New Roman"/>
                <w:color w:val="000000"/>
                <w:sz w:val="22"/>
                <w:szCs w:val="22"/>
              </w:rPr>
              <w:t>PRIMARY KEY</w:t>
            </w:r>
            <w:bookmarkEnd w:id="563"/>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nil"/>
              <w:right w:val="nil"/>
            </w:tcBorders>
            <w:shd w:val="clear" w:color="auto" w:fill="auto"/>
            <w:noWrap/>
            <w:vAlign w:val="bottom"/>
            <w:hideMark/>
          </w:tcPr>
          <w:p w14:paraId="7B010A50"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r>
      <w:tr w:rsidR="005F2025" w:rsidRPr="005F2025" w14:paraId="3D4065F4" w14:textId="77777777" w:rsidTr="005E5135">
        <w:trPr>
          <w:trHeight w:val="315"/>
        </w:trPr>
        <w:tc>
          <w:tcPr>
            <w:tcW w:w="3176" w:type="dxa"/>
            <w:tcBorders>
              <w:top w:val="nil"/>
              <w:left w:val="nil"/>
              <w:bottom w:val="single" w:sz="8" w:space="0" w:color="000000"/>
              <w:right w:val="nil"/>
            </w:tcBorders>
            <w:shd w:val="clear" w:color="D9D9D9" w:fill="D9D9D9"/>
            <w:noWrap/>
            <w:vAlign w:val="bottom"/>
            <w:hideMark/>
          </w:tcPr>
          <w:p w14:paraId="7539B8E6"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64" w:name="_Toc516579996"/>
            <w:r w:rsidRPr="005F2025">
              <w:rPr>
                <w:rFonts w:ascii="Franklin Gothic Book" w:eastAsia="Times New Roman" w:hAnsi="Franklin Gothic Book" w:cs="Times New Roman"/>
                <w:color w:val="000000"/>
                <w:sz w:val="22"/>
                <w:szCs w:val="22"/>
              </w:rPr>
              <w:t>Import_Files</w:t>
            </w:r>
            <w:bookmarkEnd w:id="564"/>
          </w:p>
        </w:tc>
        <w:tc>
          <w:tcPr>
            <w:tcW w:w="1535" w:type="dxa"/>
            <w:tcBorders>
              <w:top w:val="nil"/>
              <w:left w:val="nil"/>
              <w:bottom w:val="single" w:sz="8" w:space="0" w:color="000000"/>
              <w:right w:val="nil"/>
            </w:tcBorders>
            <w:shd w:val="clear" w:color="D9D9D9" w:fill="D9D9D9"/>
            <w:noWrap/>
            <w:vAlign w:val="bottom"/>
            <w:hideMark/>
          </w:tcPr>
          <w:p w14:paraId="427757D9"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65" w:name="_Toc516579997"/>
            <w:r w:rsidRPr="005F2025">
              <w:rPr>
                <w:rFonts w:ascii="Franklin Gothic Book" w:eastAsia="Times New Roman" w:hAnsi="Franklin Gothic Book" w:cs="Times New Roman"/>
                <w:color w:val="000000"/>
                <w:sz w:val="22"/>
                <w:szCs w:val="22"/>
              </w:rPr>
              <w:t>bfile</w:t>
            </w:r>
            <w:bookmarkEnd w:id="565"/>
          </w:p>
        </w:tc>
        <w:tc>
          <w:tcPr>
            <w:tcW w:w="733" w:type="dxa"/>
            <w:tcBorders>
              <w:top w:val="nil"/>
              <w:left w:val="nil"/>
              <w:bottom w:val="single" w:sz="8" w:space="0" w:color="000000"/>
              <w:right w:val="nil"/>
            </w:tcBorders>
            <w:shd w:val="clear" w:color="D9D9D9" w:fill="D9D9D9"/>
            <w:noWrap/>
            <w:vAlign w:val="bottom"/>
            <w:hideMark/>
          </w:tcPr>
          <w:p w14:paraId="77720941"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c>
          <w:tcPr>
            <w:tcW w:w="1340" w:type="dxa"/>
            <w:tcBorders>
              <w:top w:val="nil"/>
              <w:left w:val="nil"/>
              <w:bottom w:val="single" w:sz="8" w:space="0" w:color="000000"/>
              <w:right w:val="nil"/>
            </w:tcBorders>
            <w:shd w:val="clear" w:color="D9D9D9" w:fill="D9D9D9"/>
            <w:noWrap/>
            <w:vAlign w:val="bottom"/>
            <w:hideMark/>
          </w:tcPr>
          <w:p w14:paraId="6CD9F241"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4376" w:type="dxa"/>
            <w:tcBorders>
              <w:top w:val="nil"/>
              <w:left w:val="nil"/>
              <w:bottom w:val="single" w:sz="8" w:space="0" w:color="000000"/>
              <w:right w:val="nil"/>
            </w:tcBorders>
            <w:shd w:val="clear" w:color="D9D9D9" w:fill="D9D9D9"/>
            <w:noWrap/>
            <w:vAlign w:val="bottom"/>
            <w:hideMark/>
          </w:tcPr>
          <w:p w14:paraId="002F9A55" w14:textId="7F00688A"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r w:rsidRPr="005F2025">
              <w:rPr>
                <w:rFonts w:ascii="Franklin Gothic Book" w:eastAsia="Times New Roman" w:hAnsi="Franklin Gothic Book" w:cs="Times New Roman"/>
                <w:color w:val="000000"/>
                <w:sz w:val="22"/>
                <w:szCs w:val="22"/>
              </w:rPr>
              <w:t xml:space="preserve"> </w:t>
            </w:r>
            <w:bookmarkStart w:id="566" w:name="_Toc516579998"/>
            <w:r w:rsidRPr="005F2025">
              <w:rPr>
                <w:rFonts w:ascii="Franklin Gothic Book" w:eastAsia="Times New Roman" w:hAnsi="Franklin Gothic Book" w:cs="Times New Roman"/>
                <w:color w:val="000000"/>
                <w:sz w:val="22"/>
                <w:szCs w:val="22"/>
              </w:rPr>
              <w:t>Apparently</w:t>
            </w:r>
            <w:r w:rsidR="005E5135">
              <w:rPr>
                <w:rFonts w:ascii="Franklin Gothic Book" w:eastAsia="Times New Roman" w:hAnsi="Franklin Gothic Book" w:cs="Times New Roman"/>
                <w:color w:val="000000"/>
                <w:sz w:val="22"/>
                <w:szCs w:val="22"/>
              </w:rPr>
              <w:t>,</w:t>
            </w:r>
            <w:r w:rsidRPr="005F2025">
              <w:rPr>
                <w:rFonts w:ascii="Franklin Gothic Book" w:eastAsia="Times New Roman" w:hAnsi="Franklin Gothic Book" w:cs="Times New Roman"/>
                <w:color w:val="000000"/>
                <w:sz w:val="22"/>
                <w:szCs w:val="22"/>
              </w:rPr>
              <w:t xml:space="preserve"> it's custom to keep files from other health care </w:t>
            </w:r>
            <w:r w:rsidR="005E5135" w:rsidRPr="005F2025">
              <w:rPr>
                <w:rFonts w:ascii="Franklin Gothic Book" w:eastAsia="Times New Roman" w:hAnsi="Franklin Gothic Book" w:cs="Times New Roman"/>
                <w:color w:val="000000"/>
                <w:sz w:val="22"/>
                <w:szCs w:val="22"/>
              </w:rPr>
              <w:t>providers</w:t>
            </w:r>
            <w:r w:rsidRPr="005F2025">
              <w:rPr>
                <w:rFonts w:ascii="Franklin Gothic Book" w:eastAsia="Times New Roman" w:hAnsi="Franklin Gothic Book" w:cs="Times New Roman"/>
                <w:color w:val="000000"/>
                <w:sz w:val="22"/>
                <w:szCs w:val="22"/>
              </w:rPr>
              <w:t xml:space="preserve"> separate</w:t>
            </w:r>
            <w:bookmarkEnd w:id="566"/>
          </w:p>
        </w:tc>
      </w:tr>
      <w:tr w:rsidR="005F2025" w:rsidRPr="005F2025" w14:paraId="20D3218C" w14:textId="77777777" w:rsidTr="005E5135">
        <w:trPr>
          <w:trHeight w:val="315"/>
        </w:trPr>
        <w:tc>
          <w:tcPr>
            <w:tcW w:w="3176" w:type="dxa"/>
            <w:tcBorders>
              <w:top w:val="nil"/>
              <w:left w:val="nil"/>
              <w:bottom w:val="nil"/>
              <w:right w:val="nil"/>
            </w:tcBorders>
            <w:shd w:val="clear" w:color="auto" w:fill="auto"/>
            <w:noWrap/>
            <w:vAlign w:val="bottom"/>
            <w:hideMark/>
          </w:tcPr>
          <w:p w14:paraId="6A940886"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c>
          <w:tcPr>
            <w:tcW w:w="1535" w:type="dxa"/>
            <w:tcBorders>
              <w:top w:val="nil"/>
              <w:left w:val="nil"/>
              <w:bottom w:val="nil"/>
              <w:right w:val="nil"/>
            </w:tcBorders>
            <w:shd w:val="clear" w:color="auto" w:fill="auto"/>
            <w:noWrap/>
            <w:vAlign w:val="bottom"/>
            <w:hideMark/>
          </w:tcPr>
          <w:p w14:paraId="4C17DE76"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733" w:type="dxa"/>
            <w:tcBorders>
              <w:top w:val="nil"/>
              <w:left w:val="nil"/>
              <w:bottom w:val="nil"/>
              <w:right w:val="nil"/>
            </w:tcBorders>
            <w:shd w:val="clear" w:color="auto" w:fill="auto"/>
            <w:noWrap/>
            <w:vAlign w:val="bottom"/>
            <w:hideMark/>
          </w:tcPr>
          <w:p w14:paraId="4ABE3048"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1340" w:type="dxa"/>
            <w:tcBorders>
              <w:top w:val="nil"/>
              <w:left w:val="nil"/>
              <w:bottom w:val="nil"/>
              <w:right w:val="nil"/>
            </w:tcBorders>
            <w:shd w:val="clear" w:color="auto" w:fill="auto"/>
            <w:noWrap/>
            <w:vAlign w:val="bottom"/>
            <w:hideMark/>
          </w:tcPr>
          <w:p w14:paraId="7D4F04B5"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4376" w:type="dxa"/>
            <w:tcBorders>
              <w:top w:val="nil"/>
              <w:left w:val="nil"/>
              <w:bottom w:val="nil"/>
              <w:right w:val="nil"/>
            </w:tcBorders>
            <w:shd w:val="clear" w:color="auto" w:fill="auto"/>
            <w:noWrap/>
            <w:vAlign w:val="bottom"/>
            <w:hideMark/>
          </w:tcPr>
          <w:p w14:paraId="5B7489B1"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r>
      <w:tr w:rsidR="005F2025" w:rsidRPr="005F2025" w14:paraId="566EE159" w14:textId="77777777" w:rsidTr="005E5135">
        <w:trPr>
          <w:trHeight w:val="315"/>
        </w:trPr>
        <w:tc>
          <w:tcPr>
            <w:tcW w:w="3176" w:type="dxa"/>
            <w:tcBorders>
              <w:top w:val="nil"/>
              <w:left w:val="nil"/>
              <w:bottom w:val="nil"/>
              <w:right w:val="nil"/>
            </w:tcBorders>
            <w:shd w:val="clear" w:color="auto" w:fill="auto"/>
            <w:noWrap/>
            <w:vAlign w:val="bottom"/>
            <w:hideMark/>
          </w:tcPr>
          <w:p w14:paraId="5EBAADF5"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1535" w:type="dxa"/>
            <w:tcBorders>
              <w:top w:val="nil"/>
              <w:left w:val="nil"/>
              <w:bottom w:val="nil"/>
              <w:right w:val="nil"/>
            </w:tcBorders>
            <w:shd w:val="clear" w:color="auto" w:fill="auto"/>
            <w:noWrap/>
            <w:vAlign w:val="bottom"/>
            <w:hideMark/>
          </w:tcPr>
          <w:p w14:paraId="3AB06F63"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c>
          <w:tcPr>
            <w:tcW w:w="733" w:type="dxa"/>
            <w:tcBorders>
              <w:top w:val="nil"/>
              <w:left w:val="nil"/>
              <w:bottom w:val="nil"/>
              <w:right w:val="nil"/>
            </w:tcBorders>
            <w:shd w:val="clear" w:color="auto" w:fill="auto"/>
            <w:noWrap/>
            <w:vAlign w:val="bottom"/>
            <w:hideMark/>
          </w:tcPr>
          <w:p w14:paraId="1DAE0B93"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c>
          <w:tcPr>
            <w:tcW w:w="1340" w:type="dxa"/>
            <w:tcBorders>
              <w:top w:val="nil"/>
              <w:left w:val="nil"/>
              <w:bottom w:val="nil"/>
              <w:right w:val="nil"/>
            </w:tcBorders>
            <w:shd w:val="clear" w:color="auto" w:fill="auto"/>
            <w:noWrap/>
            <w:vAlign w:val="bottom"/>
            <w:hideMark/>
          </w:tcPr>
          <w:p w14:paraId="38FEBB61"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c>
          <w:tcPr>
            <w:tcW w:w="4376" w:type="dxa"/>
            <w:tcBorders>
              <w:top w:val="nil"/>
              <w:left w:val="nil"/>
              <w:bottom w:val="nil"/>
              <w:right w:val="nil"/>
            </w:tcBorders>
            <w:shd w:val="clear" w:color="auto" w:fill="auto"/>
            <w:noWrap/>
            <w:vAlign w:val="bottom"/>
            <w:hideMark/>
          </w:tcPr>
          <w:p w14:paraId="1F673BD3"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r>
      <w:tr w:rsidR="005F2025" w:rsidRPr="005F2025" w14:paraId="6A2130FA" w14:textId="77777777" w:rsidTr="005E5135">
        <w:trPr>
          <w:trHeight w:val="390"/>
        </w:trPr>
        <w:tc>
          <w:tcPr>
            <w:tcW w:w="3176" w:type="dxa"/>
            <w:tcBorders>
              <w:top w:val="nil"/>
              <w:left w:val="nil"/>
              <w:bottom w:val="nil"/>
              <w:right w:val="nil"/>
            </w:tcBorders>
            <w:shd w:val="clear" w:color="4CB5D3" w:fill="6226D0"/>
            <w:noWrap/>
            <w:vAlign w:val="bottom"/>
            <w:hideMark/>
          </w:tcPr>
          <w:p w14:paraId="76C7E90C" w14:textId="77777777" w:rsidR="005F2025" w:rsidRPr="005F2025" w:rsidRDefault="005F2025" w:rsidP="005F2025">
            <w:pPr>
              <w:spacing w:before="0" w:after="0" w:line="240" w:lineRule="auto"/>
              <w:outlineLvl w:val="0"/>
              <w:rPr>
                <w:rFonts w:ascii="Franklin Gothic Book" w:eastAsia="Times New Roman" w:hAnsi="Franklin Gothic Book" w:cs="Times New Roman"/>
                <w:b/>
                <w:bCs/>
                <w:color w:val="FFFFFF"/>
                <w:sz w:val="28"/>
                <w:szCs w:val="28"/>
              </w:rPr>
            </w:pPr>
            <w:bookmarkStart w:id="567" w:name="_Toc516579999"/>
            <w:r w:rsidRPr="005F2025">
              <w:rPr>
                <w:rFonts w:ascii="Franklin Gothic Book" w:eastAsia="Times New Roman" w:hAnsi="Franklin Gothic Book" w:cs="Times New Roman"/>
                <w:b/>
                <w:bCs/>
                <w:color w:val="FFFFFF"/>
                <w:sz w:val="28"/>
                <w:szCs w:val="28"/>
              </w:rPr>
              <w:t>Imported_Chart_Data</w:t>
            </w:r>
            <w:bookmarkEnd w:id="567"/>
          </w:p>
        </w:tc>
        <w:tc>
          <w:tcPr>
            <w:tcW w:w="1535" w:type="dxa"/>
            <w:tcBorders>
              <w:top w:val="nil"/>
              <w:left w:val="nil"/>
              <w:bottom w:val="nil"/>
              <w:right w:val="nil"/>
            </w:tcBorders>
            <w:shd w:val="clear" w:color="4CB5D3" w:fill="6226D0"/>
            <w:noWrap/>
            <w:vAlign w:val="bottom"/>
            <w:hideMark/>
          </w:tcPr>
          <w:p w14:paraId="6E4469C4" w14:textId="77777777" w:rsidR="005F2025" w:rsidRPr="005F2025" w:rsidRDefault="005F2025" w:rsidP="005F2025">
            <w:pPr>
              <w:spacing w:before="0" w:after="0" w:line="240" w:lineRule="auto"/>
              <w:outlineLvl w:val="0"/>
              <w:rPr>
                <w:rFonts w:ascii="Franklin Gothic Book" w:eastAsia="Times New Roman" w:hAnsi="Franklin Gothic Book" w:cs="Times New Roman"/>
                <w:b/>
                <w:bCs/>
                <w:color w:val="FFFFFF"/>
                <w:sz w:val="28"/>
                <w:szCs w:val="28"/>
              </w:rPr>
            </w:pPr>
            <w:bookmarkStart w:id="568" w:name="_Toc516580000"/>
            <w:r w:rsidRPr="005F2025">
              <w:rPr>
                <w:rFonts w:ascii="Franklin Gothic Book" w:eastAsia="Times New Roman" w:hAnsi="Franklin Gothic Book" w:cs="Times New Roman"/>
                <w:b/>
                <w:bCs/>
                <w:color w:val="FFFFFF"/>
                <w:sz w:val="28"/>
                <w:szCs w:val="28"/>
              </w:rPr>
              <w:t>Table</w:t>
            </w:r>
            <w:bookmarkEnd w:id="568"/>
          </w:p>
        </w:tc>
        <w:tc>
          <w:tcPr>
            <w:tcW w:w="733" w:type="dxa"/>
            <w:tcBorders>
              <w:top w:val="nil"/>
              <w:left w:val="nil"/>
              <w:bottom w:val="nil"/>
              <w:right w:val="nil"/>
            </w:tcBorders>
            <w:shd w:val="clear" w:color="auto" w:fill="auto"/>
            <w:noWrap/>
            <w:vAlign w:val="bottom"/>
            <w:hideMark/>
          </w:tcPr>
          <w:p w14:paraId="519A8082" w14:textId="77777777" w:rsidR="005F2025" w:rsidRPr="005F2025" w:rsidRDefault="005F2025" w:rsidP="005F2025">
            <w:pPr>
              <w:spacing w:before="0" w:after="0" w:line="240" w:lineRule="auto"/>
              <w:outlineLvl w:val="0"/>
              <w:rPr>
                <w:rFonts w:ascii="Franklin Gothic Book" w:eastAsia="Times New Roman" w:hAnsi="Franklin Gothic Book" w:cs="Times New Roman"/>
                <w:b/>
                <w:bCs/>
                <w:color w:val="FFFFFF"/>
                <w:sz w:val="28"/>
                <w:szCs w:val="28"/>
              </w:rPr>
            </w:pPr>
          </w:p>
        </w:tc>
        <w:tc>
          <w:tcPr>
            <w:tcW w:w="1340" w:type="dxa"/>
            <w:tcBorders>
              <w:top w:val="nil"/>
              <w:left w:val="nil"/>
              <w:bottom w:val="nil"/>
              <w:right w:val="nil"/>
            </w:tcBorders>
            <w:shd w:val="clear" w:color="auto" w:fill="auto"/>
            <w:noWrap/>
            <w:vAlign w:val="bottom"/>
            <w:hideMark/>
          </w:tcPr>
          <w:p w14:paraId="2F40E241"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c>
          <w:tcPr>
            <w:tcW w:w="4376" w:type="dxa"/>
            <w:tcBorders>
              <w:top w:val="nil"/>
              <w:left w:val="nil"/>
              <w:bottom w:val="nil"/>
              <w:right w:val="nil"/>
            </w:tcBorders>
            <w:shd w:val="clear" w:color="auto" w:fill="auto"/>
            <w:noWrap/>
            <w:vAlign w:val="bottom"/>
            <w:hideMark/>
          </w:tcPr>
          <w:p w14:paraId="6734A816"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r>
      <w:tr w:rsidR="005F2025" w:rsidRPr="005F2025" w14:paraId="3B5E1889" w14:textId="77777777" w:rsidTr="005E5135">
        <w:trPr>
          <w:trHeight w:val="315"/>
        </w:trPr>
        <w:tc>
          <w:tcPr>
            <w:tcW w:w="3176" w:type="dxa"/>
            <w:tcBorders>
              <w:top w:val="single" w:sz="8" w:space="0" w:color="000000"/>
              <w:left w:val="nil"/>
              <w:bottom w:val="single" w:sz="8" w:space="0" w:color="000000"/>
              <w:right w:val="nil"/>
            </w:tcBorders>
            <w:shd w:val="clear" w:color="000000" w:fill="6226D0"/>
            <w:noWrap/>
            <w:vAlign w:val="bottom"/>
            <w:hideMark/>
          </w:tcPr>
          <w:p w14:paraId="1660D09F"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569" w:name="_Toc516580001"/>
            <w:r w:rsidRPr="005F2025">
              <w:rPr>
                <w:rFonts w:ascii="Franklin Gothic Book" w:eastAsia="Times New Roman" w:hAnsi="Franklin Gothic Book" w:cs="Times New Roman"/>
                <w:b/>
                <w:bCs/>
                <w:color w:val="FFFFFF"/>
                <w:sz w:val="22"/>
                <w:szCs w:val="22"/>
              </w:rPr>
              <w:t>Attribute Name</w:t>
            </w:r>
            <w:bookmarkEnd w:id="569"/>
          </w:p>
        </w:tc>
        <w:tc>
          <w:tcPr>
            <w:tcW w:w="1535" w:type="dxa"/>
            <w:tcBorders>
              <w:top w:val="single" w:sz="8" w:space="0" w:color="000000"/>
              <w:left w:val="nil"/>
              <w:bottom w:val="single" w:sz="8" w:space="0" w:color="000000"/>
              <w:right w:val="nil"/>
            </w:tcBorders>
            <w:shd w:val="clear" w:color="000000" w:fill="6226D0"/>
            <w:noWrap/>
            <w:vAlign w:val="bottom"/>
            <w:hideMark/>
          </w:tcPr>
          <w:p w14:paraId="1B302986"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570" w:name="_Toc516580002"/>
            <w:r w:rsidRPr="005F2025">
              <w:rPr>
                <w:rFonts w:ascii="Franklin Gothic Book" w:eastAsia="Times New Roman" w:hAnsi="Franklin Gothic Book" w:cs="Times New Roman"/>
                <w:b/>
                <w:bCs/>
                <w:color w:val="FFFFFF"/>
                <w:sz w:val="22"/>
                <w:szCs w:val="22"/>
              </w:rPr>
              <w:t>Data Type</w:t>
            </w:r>
            <w:bookmarkEnd w:id="570"/>
          </w:p>
        </w:tc>
        <w:tc>
          <w:tcPr>
            <w:tcW w:w="733" w:type="dxa"/>
            <w:tcBorders>
              <w:top w:val="single" w:sz="8" w:space="0" w:color="000000"/>
              <w:left w:val="nil"/>
              <w:bottom w:val="single" w:sz="8" w:space="0" w:color="000000"/>
              <w:right w:val="nil"/>
            </w:tcBorders>
            <w:shd w:val="clear" w:color="000000" w:fill="6226D0"/>
            <w:noWrap/>
            <w:vAlign w:val="bottom"/>
            <w:hideMark/>
          </w:tcPr>
          <w:p w14:paraId="21B5B147"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571" w:name="_Toc516580003"/>
            <w:r w:rsidRPr="005F2025">
              <w:rPr>
                <w:rFonts w:ascii="Franklin Gothic Book" w:eastAsia="Times New Roman" w:hAnsi="Franklin Gothic Book" w:cs="Times New Roman"/>
                <w:b/>
                <w:bCs/>
                <w:color w:val="FFFFFF"/>
                <w:sz w:val="22"/>
                <w:szCs w:val="22"/>
              </w:rPr>
              <w:t>Size</w:t>
            </w:r>
            <w:bookmarkEnd w:id="571"/>
          </w:p>
        </w:tc>
        <w:tc>
          <w:tcPr>
            <w:tcW w:w="1340" w:type="dxa"/>
            <w:tcBorders>
              <w:top w:val="single" w:sz="8" w:space="0" w:color="000000"/>
              <w:left w:val="nil"/>
              <w:bottom w:val="single" w:sz="8" w:space="0" w:color="000000"/>
              <w:right w:val="nil"/>
            </w:tcBorders>
            <w:shd w:val="clear" w:color="000000" w:fill="6226D0"/>
            <w:noWrap/>
            <w:vAlign w:val="bottom"/>
            <w:hideMark/>
          </w:tcPr>
          <w:p w14:paraId="525EC217"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572" w:name="_Toc516580004"/>
            <w:r w:rsidRPr="005F2025">
              <w:rPr>
                <w:rFonts w:ascii="Franklin Gothic Book" w:eastAsia="Times New Roman" w:hAnsi="Franklin Gothic Book" w:cs="Times New Roman"/>
                <w:b/>
                <w:bCs/>
                <w:color w:val="FFFFFF"/>
                <w:sz w:val="22"/>
                <w:szCs w:val="22"/>
              </w:rPr>
              <w:t>Constraint</w:t>
            </w:r>
            <w:bookmarkEnd w:id="572"/>
          </w:p>
        </w:tc>
        <w:tc>
          <w:tcPr>
            <w:tcW w:w="4376" w:type="dxa"/>
            <w:tcBorders>
              <w:top w:val="single" w:sz="8" w:space="0" w:color="000000"/>
              <w:left w:val="nil"/>
              <w:bottom w:val="single" w:sz="8" w:space="0" w:color="000000"/>
              <w:right w:val="nil"/>
            </w:tcBorders>
            <w:shd w:val="clear" w:color="000000" w:fill="6226D0"/>
            <w:noWrap/>
            <w:vAlign w:val="bottom"/>
            <w:hideMark/>
          </w:tcPr>
          <w:p w14:paraId="1848C945"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573" w:name="_Toc516580005"/>
            <w:r w:rsidRPr="005F2025">
              <w:rPr>
                <w:rFonts w:ascii="Franklin Gothic Book" w:eastAsia="Times New Roman" w:hAnsi="Franklin Gothic Book" w:cs="Times New Roman"/>
                <w:b/>
                <w:bCs/>
                <w:color w:val="FFFFFF"/>
                <w:sz w:val="22"/>
                <w:szCs w:val="22"/>
              </w:rPr>
              <w:t>Notes</w:t>
            </w:r>
            <w:bookmarkEnd w:id="573"/>
          </w:p>
        </w:tc>
      </w:tr>
      <w:tr w:rsidR="005F2025" w:rsidRPr="005F2025" w14:paraId="6D948F5A" w14:textId="77777777" w:rsidTr="005E5135">
        <w:trPr>
          <w:trHeight w:val="315"/>
        </w:trPr>
        <w:tc>
          <w:tcPr>
            <w:tcW w:w="3176" w:type="dxa"/>
            <w:tcBorders>
              <w:top w:val="nil"/>
              <w:left w:val="nil"/>
              <w:bottom w:val="nil"/>
              <w:right w:val="nil"/>
            </w:tcBorders>
            <w:shd w:val="clear" w:color="D9D9D9" w:fill="D9D9D9"/>
            <w:noWrap/>
            <w:vAlign w:val="bottom"/>
            <w:hideMark/>
          </w:tcPr>
          <w:p w14:paraId="23E009A7"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74" w:name="_Toc516580006"/>
            <w:r w:rsidRPr="005F2025">
              <w:rPr>
                <w:rFonts w:ascii="Franklin Gothic Book" w:eastAsia="Times New Roman" w:hAnsi="Franklin Gothic Book" w:cs="Times New Roman"/>
                <w:color w:val="000000"/>
                <w:sz w:val="22"/>
                <w:szCs w:val="22"/>
              </w:rPr>
              <w:t>EncounterID</w:t>
            </w:r>
            <w:bookmarkEnd w:id="574"/>
          </w:p>
        </w:tc>
        <w:tc>
          <w:tcPr>
            <w:tcW w:w="1535" w:type="dxa"/>
            <w:tcBorders>
              <w:top w:val="nil"/>
              <w:left w:val="nil"/>
              <w:bottom w:val="nil"/>
              <w:right w:val="nil"/>
            </w:tcBorders>
            <w:shd w:val="clear" w:color="D9D9D9" w:fill="D9D9D9"/>
            <w:noWrap/>
            <w:vAlign w:val="bottom"/>
            <w:hideMark/>
          </w:tcPr>
          <w:p w14:paraId="64DF02E3"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75" w:name="_Toc516580007"/>
            <w:r w:rsidRPr="005F2025">
              <w:rPr>
                <w:rFonts w:ascii="Franklin Gothic Book" w:eastAsia="Times New Roman" w:hAnsi="Franklin Gothic Book" w:cs="Times New Roman"/>
                <w:color w:val="000000"/>
                <w:sz w:val="22"/>
                <w:szCs w:val="22"/>
              </w:rPr>
              <w:t>int</w:t>
            </w:r>
            <w:bookmarkEnd w:id="575"/>
          </w:p>
        </w:tc>
        <w:tc>
          <w:tcPr>
            <w:tcW w:w="733" w:type="dxa"/>
            <w:tcBorders>
              <w:top w:val="nil"/>
              <w:left w:val="nil"/>
              <w:bottom w:val="nil"/>
              <w:right w:val="nil"/>
            </w:tcBorders>
            <w:shd w:val="clear" w:color="D9D9D9" w:fill="D9D9D9"/>
            <w:noWrap/>
            <w:vAlign w:val="bottom"/>
            <w:hideMark/>
          </w:tcPr>
          <w:p w14:paraId="5A7EB9A5"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576" w:name="_Toc516580008"/>
            <w:r w:rsidRPr="005F2025">
              <w:rPr>
                <w:rFonts w:ascii="Franklin Gothic Book" w:eastAsia="Times New Roman" w:hAnsi="Franklin Gothic Book" w:cs="Times New Roman"/>
                <w:color w:val="000000"/>
                <w:sz w:val="22"/>
                <w:szCs w:val="22"/>
              </w:rPr>
              <w:t>10</w:t>
            </w:r>
            <w:bookmarkEnd w:id="576"/>
          </w:p>
        </w:tc>
        <w:tc>
          <w:tcPr>
            <w:tcW w:w="1340" w:type="dxa"/>
            <w:tcBorders>
              <w:top w:val="nil"/>
              <w:left w:val="nil"/>
              <w:bottom w:val="nil"/>
              <w:right w:val="nil"/>
            </w:tcBorders>
            <w:shd w:val="clear" w:color="D9D9D9" w:fill="D9D9D9"/>
            <w:noWrap/>
            <w:vAlign w:val="bottom"/>
            <w:hideMark/>
          </w:tcPr>
          <w:p w14:paraId="4AA4E075"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77" w:name="_Toc516580009"/>
            <w:r w:rsidRPr="005F2025">
              <w:rPr>
                <w:rFonts w:ascii="Franklin Gothic Book" w:eastAsia="Times New Roman" w:hAnsi="Franklin Gothic Book" w:cs="Times New Roman"/>
                <w:color w:val="000000"/>
                <w:sz w:val="22"/>
                <w:szCs w:val="22"/>
              </w:rPr>
              <w:t>PRIMARY KEY</w:t>
            </w:r>
            <w:bookmarkEnd w:id="577"/>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nil"/>
              <w:right w:val="nil"/>
            </w:tcBorders>
            <w:shd w:val="clear" w:color="D9D9D9" w:fill="D9D9D9"/>
            <w:noWrap/>
            <w:vAlign w:val="bottom"/>
            <w:hideMark/>
          </w:tcPr>
          <w:p w14:paraId="3243C976"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r>
      <w:tr w:rsidR="005F2025" w:rsidRPr="005F2025" w14:paraId="0495C29A" w14:textId="77777777" w:rsidTr="005E5135">
        <w:trPr>
          <w:trHeight w:val="315"/>
        </w:trPr>
        <w:tc>
          <w:tcPr>
            <w:tcW w:w="3176" w:type="dxa"/>
            <w:tcBorders>
              <w:top w:val="nil"/>
              <w:left w:val="nil"/>
              <w:bottom w:val="nil"/>
              <w:right w:val="nil"/>
            </w:tcBorders>
            <w:shd w:val="clear" w:color="auto" w:fill="auto"/>
            <w:noWrap/>
            <w:vAlign w:val="bottom"/>
            <w:hideMark/>
          </w:tcPr>
          <w:p w14:paraId="774C6794"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78" w:name="_Toc516580010"/>
            <w:r w:rsidRPr="005F2025">
              <w:rPr>
                <w:rFonts w:ascii="Franklin Gothic Book" w:eastAsia="Times New Roman" w:hAnsi="Franklin Gothic Book" w:cs="Times New Roman"/>
                <w:color w:val="000000"/>
                <w:sz w:val="22"/>
                <w:szCs w:val="22"/>
              </w:rPr>
              <w:t>PetID</w:t>
            </w:r>
            <w:bookmarkEnd w:id="578"/>
          </w:p>
        </w:tc>
        <w:tc>
          <w:tcPr>
            <w:tcW w:w="1535" w:type="dxa"/>
            <w:tcBorders>
              <w:top w:val="nil"/>
              <w:left w:val="nil"/>
              <w:bottom w:val="nil"/>
              <w:right w:val="nil"/>
            </w:tcBorders>
            <w:shd w:val="clear" w:color="auto" w:fill="auto"/>
            <w:noWrap/>
            <w:vAlign w:val="bottom"/>
            <w:hideMark/>
          </w:tcPr>
          <w:p w14:paraId="492E8A95"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79" w:name="_Toc516580011"/>
            <w:r w:rsidRPr="005F2025">
              <w:rPr>
                <w:rFonts w:ascii="Franklin Gothic Book" w:eastAsia="Times New Roman" w:hAnsi="Franklin Gothic Book" w:cs="Times New Roman"/>
                <w:color w:val="000000"/>
                <w:sz w:val="22"/>
                <w:szCs w:val="22"/>
              </w:rPr>
              <w:t>int</w:t>
            </w:r>
            <w:bookmarkEnd w:id="579"/>
          </w:p>
        </w:tc>
        <w:tc>
          <w:tcPr>
            <w:tcW w:w="733" w:type="dxa"/>
            <w:tcBorders>
              <w:top w:val="nil"/>
              <w:left w:val="nil"/>
              <w:bottom w:val="nil"/>
              <w:right w:val="nil"/>
            </w:tcBorders>
            <w:shd w:val="clear" w:color="auto" w:fill="auto"/>
            <w:noWrap/>
            <w:vAlign w:val="bottom"/>
            <w:hideMark/>
          </w:tcPr>
          <w:p w14:paraId="19874CAC"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580" w:name="_Toc516580012"/>
            <w:r w:rsidRPr="005F2025">
              <w:rPr>
                <w:rFonts w:ascii="Franklin Gothic Book" w:eastAsia="Times New Roman" w:hAnsi="Franklin Gothic Book" w:cs="Times New Roman"/>
                <w:color w:val="000000"/>
                <w:sz w:val="22"/>
                <w:szCs w:val="22"/>
              </w:rPr>
              <w:t>10</w:t>
            </w:r>
            <w:bookmarkEnd w:id="580"/>
          </w:p>
        </w:tc>
        <w:tc>
          <w:tcPr>
            <w:tcW w:w="1340" w:type="dxa"/>
            <w:tcBorders>
              <w:top w:val="nil"/>
              <w:left w:val="nil"/>
              <w:bottom w:val="nil"/>
              <w:right w:val="nil"/>
            </w:tcBorders>
            <w:shd w:val="clear" w:color="auto" w:fill="auto"/>
            <w:noWrap/>
            <w:vAlign w:val="bottom"/>
            <w:hideMark/>
          </w:tcPr>
          <w:p w14:paraId="76953474"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81" w:name="_Toc516580013"/>
            <w:r w:rsidRPr="005F2025">
              <w:rPr>
                <w:rFonts w:ascii="Franklin Gothic Book" w:eastAsia="Times New Roman" w:hAnsi="Franklin Gothic Book" w:cs="Times New Roman"/>
                <w:color w:val="000000"/>
                <w:sz w:val="22"/>
                <w:szCs w:val="22"/>
              </w:rPr>
              <w:t>FOREIGN KEY</w:t>
            </w:r>
            <w:bookmarkEnd w:id="581"/>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nil"/>
              <w:right w:val="nil"/>
            </w:tcBorders>
            <w:shd w:val="clear" w:color="auto" w:fill="auto"/>
            <w:noWrap/>
            <w:vAlign w:val="bottom"/>
            <w:hideMark/>
          </w:tcPr>
          <w:p w14:paraId="550A3B67"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r>
      <w:tr w:rsidR="005F2025" w:rsidRPr="005F2025" w14:paraId="2470A704" w14:textId="77777777" w:rsidTr="005E5135">
        <w:trPr>
          <w:trHeight w:val="315"/>
        </w:trPr>
        <w:tc>
          <w:tcPr>
            <w:tcW w:w="3176" w:type="dxa"/>
            <w:tcBorders>
              <w:top w:val="nil"/>
              <w:left w:val="nil"/>
              <w:bottom w:val="nil"/>
              <w:right w:val="nil"/>
            </w:tcBorders>
            <w:shd w:val="clear" w:color="D9D9D9" w:fill="D9D9D9"/>
            <w:noWrap/>
            <w:vAlign w:val="bottom"/>
            <w:hideMark/>
          </w:tcPr>
          <w:p w14:paraId="00573BCE"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82" w:name="_Toc516580014"/>
            <w:r w:rsidRPr="005F2025">
              <w:rPr>
                <w:rFonts w:ascii="Franklin Gothic Book" w:eastAsia="Times New Roman" w:hAnsi="Franklin Gothic Book" w:cs="Times New Roman"/>
                <w:color w:val="000000"/>
                <w:sz w:val="22"/>
                <w:szCs w:val="22"/>
              </w:rPr>
              <w:t>Encounter_Weight</w:t>
            </w:r>
            <w:bookmarkEnd w:id="582"/>
          </w:p>
        </w:tc>
        <w:tc>
          <w:tcPr>
            <w:tcW w:w="1535" w:type="dxa"/>
            <w:tcBorders>
              <w:top w:val="nil"/>
              <w:left w:val="nil"/>
              <w:bottom w:val="nil"/>
              <w:right w:val="nil"/>
            </w:tcBorders>
            <w:shd w:val="clear" w:color="D9D9D9" w:fill="D9D9D9"/>
            <w:noWrap/>
            <w:vAlign w:val="bottom"/>
            <w:hideMark/>
          </w:tcPr>
          <w:p w14:paraId="2D9E079B"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83" w:name="_Toc516580015"/>
            <w:r w:rsidRPr="005F2025">
              <w:rPr>
                <w:rFonts w:ascii="Franklin Gothic Book" w:eastAsia="Times New Roman" w:hAnsi="Franklin Gothic Book" w:cs="Times New Roman"/>
                <w:color w:val="000000"/>
                <w:sz w:val="22"/>
                <w:szCs w:val="22"/>
              </w:rPr>
              <w:t>number(p,s)</w:t>
            </w:r>
            <w:bookmarkEnd w:id="583"/>
          </w:p>
        </w:tc>
        <w:tc>
          <w:tcPr>
            <w:tcW w:w="733" w:type="dxa"/>
            <w:tcBorders>
              <w:top w:val="nil"/>
              <w:left w:val="nil"/>
              <w:bottom w:val="nil"/>
              <w:right w:val="nil"/>
            </w:tcBorders>
            <w:shd w:val="clear" w:color="D9D9D9" w:fill="D9D9D9"/>
            <w:noWrap/>
            <w:vAlign w:val="bottom"/>
            <w:hideMark/>
          </w:tcPr>
          <w:p w14:paraId="2296A0E0"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584" w:name="_Toc516580016"/>
            <w:r w:rsidRPr="005F2025">
              <w:rPr>
                <w:rFonts w:ascii="Franklin Gothic Book" w:eastAsia="Times New Roman" w:hAnsi="Franklin Gothic Book" w:cs="Times New Roman"/>
                <w:color w:val="000000"/>
                <w:sz w:val="22"/>
                <w:szCs w:val="22"/>
              </w:rPr>
              <w:t>8,2</w:t>
            </w:r>
            <w:bookmarkEnd w:id="584"/>
          </w:p>
        </w:tc>
        <w:tc>
          <w:tcPr>
            <w:tcW w:w="1340" w:type="dxa"/>
            <w:tcBorders>
              <w:top w:val="nil"/>
              <w:left w:val="nil"/>
              <w:bottom w:val="nil"/>
              <w:right w:val="nil"/>
            </w:tcBorders>
            <w:shd w:val="clear" w:color="D9D9D9" w:fill="D9D9D9"/>
            <w:noWrap/>
            <w:vAlign w:val="bottom"/>
            <w:hideMark/>
          </w:tcPr>
          <w:p w14:paraId="07A671E4"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p>
        </w:tc>
        <w:tc>
          <w:tcPr>
            <w:tcW w:w="4376" w:type="dxa"/>
            <w:tcBorders>
              <w:top w:val="nil"/>
              <w:left w:val="nil"/>
              <w:bottom w:val="nil"/>
              <w:right w:val="nil"/>
            </w:tcBorders>
            <w:shd w:val="clear" w:color="D9D9D9" w:fill="D9D9D9"/>
            <w:noWrap/>
            <w:vAlign w:val="bottom"/>
            <w:hideMark/>
          </w:tcPr>
          <w:p w14:paraId="176BFA5E"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85" w:name="_Toc516580017"/>
            <w:r w:rsidRPr="005F2025">
              <w:rPr>
                <w:rFonts w:ascii="Franklin Gothic Book" w:eastAsia="Times New Roman" w:hAnsi="Franklin Gothic Book" w:cs="Times New Roman"/>
                <w:color w:val="000000"/>
                <w:sz w:val="22"/>
                <w:szCs w:val="22"/>
              </w:rPr>
              <w:t>Adding enough room in the event the business expands to equine pets.</w:t>
            </w:r>
            <w:bookmarkEnd w:id="585"/>
          </w:p>
        </w:tc>
      </w:tr>
      <w:tr w:rsidR="005F2025" w:rsidRPr="005F2025" w14:paraId="27B6525A" w14:textId="77777777" w:rsidTr="005E5135">
        <w:trPr>
          <w:trHeight w:val="315"/>
        </w:trPr>
        <w:tc>
          <w:tcPr>
            <w:tcW w:w="3176" w:type="dxa"/>
            <w:tcBorders>
              <w:top w:val="nil"/>
              <w:left w:val="nil"/>
              <w:bottom w:val="nil"/>
              <w:right w:val="nil"/>
            </w:tcBorders>
            <w:shd w:val="clear" w:color="auto" w:fill="auto"/>
            <w:noWrap/>
            <w:vAlign w:val="bottom"/>
            <w:hideMark/>
          </w:tcPr>
          <w:p w14:paraId="10C40724"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86" w:name="_Toc516580018"/>
            <w:r w:rsidRPr="005F2025">
              <w:rPr>
                <w:rFonts w:ascii="Franklin Gothic Book" w:eastAsia="Times New Roman" w:hAnsi="Franklin Gothic Book" w:cs="Times New Roman"/>
                <w:color w:val="000000"/>
                <w:sz w:val="22"/>
                <w:szCs w:val="22"/>
              </w:rPr>
              <w:t>VetID</w:t>
            </w:r>
            <w:bookmarkEnd w:id="586"/>
          </w:p>
        </w:tc>
        <w:tc>
          <w:tcPr>
            <w:tcW w:w="1535" w:type="dxa"/>
            <w:tcBorders>
              <w:top w:val="nil"/>
              <w:left w:val="nil"/>
              <w:bottom w:val="nil"/>
              <w:right w:val="nil"/>
            </w:tcBorders>
            <w:shd w:val="clear" w:color="auto" w:fill="auto"/>
            <w:noWrap/>
            <w:vAlign w:val="bottom"/>
            <w:hideMark/>
          </w:tcPr>
          <w:p w14:paraId="4B52BCE1"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87" w:name="_Toc516580019"/>
            <w:r w:rsidRPr="005F2025">
              <w:rPr>
                <w:rFonts w:ascii="Franklin Gothic Book" w:eastAsia="Times New Roman" w:hAnsi="Franklin Gothic Book" w:cs="Times New Roman"/>
                <w:color w:val="000000"/>
                <w:sz w:val="22"/>
                <w:szCs w:val="22"/>
              </w:rPr>
              <w:t>int</w:t>
            </w:r>
            <w:bookmarkEnd w:id="587"/>
          </w:p>
        </w:tc>
        <w:tc>
          <w:tcPr>
            <w:tcW w:w="733" w:type="dxa"/>
            <w:tcBorders>
              <w:top w:val="nil"/>
              <w:left w:val="nil"/>
              <w:bottom w:val="nil"/>
              <w:right w:val="nil"/>
            </w:tcBorders>
            <w:shd w:val="clear" w:color="auto" w:fill="auto"/>
            <w:noWrap/>
            <w:vAlign w:val="bottom"/>
            <w:hideMark/>
          </w:tcPr>
          <w:p w14:paraId="4024E48C"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588" w:name="_Toc516580020"/>
            <w:r w:rsidRPr="005F2025">
              <w:rPr>
                <w:rFonts w:ascii="Franklin Gothic Book" w:eastAsia="Times New Roman" w:hAnsi="Franklin Gothic Book" w:cs="Times New Roman"/>
                <w:color w:val="000000"/>
                <w:sz w:val="22"/>
                <w:szCs w:val="22"/>
              </w:rPr>
              <w:t>5</w:t>
            </w:r>
            <w:bookmarkEnd w:id="588"/>
          </w:p>
        </w:tc>
        <w:tc>
          <w:tcPr>
            <w:tcW w:w="1340" w:type="dxa"/>
            <w:tcBorders>
              <w:top w:val="nil"/>
              <w:left w:val="nil"/>
              <w:bottom w:val="nil"/>
              <w:right w:val="nil"/>
            </w:tcBorders>
            <w:shd w:val="clear" w:color="auto" w:fill="auto"/>
            <w:noWrap/>
            <w:vAlign w:val="bottom"/>
            <w:hideMark/>
          </w:tcPr>
          <w:p w14:paraId="62609C69"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89" w:name="_Toc516580021"/>
            <w:r w:rsidRPr="005F2025">
              <w:rPr>
                <w:rFonts w:ascii="Franklin Gothic Book" w:eastAsia="Times New Roman" w:hAnsi="Franklin Gothic Book" w:cs="Times New Roman"/>
                <w:color w:val="000000"/>
                <w:sz w:val="22"/>
                <w:szCs w:val="22"/>
              </w:rPr>
              <w:t>FOREIGN KEY</w:t>
            </w:r>
            <w:bookmarkEnd w:id="589"/>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nil"/>
              <w:right w:val="nil"/>
            </w:tcBorders>
            <w:shd w:val="clear" w:color="auto" w:fill="auto"/>
            <w:noWrap/>
            <w:vAlign w:val="bottom"/>
            <w:hideMark/>
          </w:tcPr>
          <w:p w14:paraId="2F5D41E9"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r>
      <w:tr w:rsidR="005F2025" w:rsidRPr="005F2025" w14:paraId="12E3AE28" w14:textId="77777777" w:rsidTr="005E5135">
        <w:trPr>
          <w:trHeight w:val="315"/>
        </w:trPr>
        <w:tc>
          <w:tcPr>
            <w:tcW w:w="3176" w:type="dxa"/>
            <w:tcBorders>
              <w:top w:val="nil"/>
              <w:left w:val="nil"/>
              <w:bottom w:val="single" w:sz="8" w:space="0" w:color="000000"/>
              <w:right w:val="nil"/>
            </w:tcBorders>
            <w:shd w:val="clear" w:color="D9D9D9" w:fill="D9D9D9"/>
            <w:noWrap/>
            <w:vAlign w:val="bottom"/>
            <w:hideMark/>
          </w:tcPr>
          <w:p w14:paraId="1881FDD8"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90" w:name="_Toc516580022"/>
            <w:r w:rsidRPr="005F2025">
              <w:rPr>
                <w:rFonts w:ascii="Franklin Gothic Book" w:eastAsia="Times New Roman" w:hAnsi="Franklin Gothic Book" w:cs="Times New Roman"/>
                <w:color w:val="000000"/>
                <w:sz w:val="22"/>
                <w:szCs w:val="22"/>
              </w:rPr>
              <w:t>Encounter_Notes</w:t>
            </w:r>
            <w:bookmarkEnd w:id="590"/>
          </w:p>
        </w:tc>
        <w:tc>
          <w:tcPr>
            <w:tcW w:w="1535" w:type="dxa"/>
            <w:tcBorders>
              <w:top w:val="nil"/>
              <w:left w:val="nil"/>
              <w:bottom w:val="single" w:sz="8" w:space="0" w:color="000000"/>
              <w:right w:val="nil"/>
            </w:tcBorders>
            <w:shd w:val="clear" w:color="D9D9D9" w:fill="D9D9D9"/>
            <w:noWrap/>
            <w:vAlign w:val="bottom"/>
            <w:hideMark/>
          </w:tcPr>
          <w:p w14:paraId="4DF41552"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91" w:name="_Toc516580023"/>
            <w:r w:rsidRPr="005F2025">
              <w:rPr>
                <w:rFonts w:ascii="Franklin Gothic Book" w:eastAsia="Times New Roman" w:hAnsi="Franklin Gothic Book" w:cs="Times New Roman"/>
                <w:color w:val="000000"/>
                <w:sz w:val="22"/>
                <w:szCs w:val="22"/>
              </w:rPr>
              <w:t>clob</w:t>
            </w:r>
            <w:bookmarkEnd w:id="591"/>
          </w:p>
        </w:tc>
        <w:tc>
          <w:tcPr>
            <w:tcW w:w="733" w:type="dxa"/>
            <w:tcBorders>
              <w:top w:val="nil"/>
              <w:left w:val="nil"/>
              <w:bottom w:val="single" w:sz="8" w:space="0" w:color="000000"/>
              <w:right w:val="nil"/>
            </w:tcBorders>
            <w:shd w:val="clear" w:color="D9D9D9" w:fill="D9D9D9"/>
            <w:noWrap/>
            <w:vAlign w:val="bottom"/>
            <w:hideMark/>
          </w:tcPr>
          <w:p w14:paraId="27E2BA11"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c>
          <w:tcPr>
            <w:tcW w:w="1340" w:type="dxa"/>
            <w:tcBorders>
              <w:top w:val="nil"/>
              <w:left w:val="nil"/>
              <w:bottom w:val="single" w:sz="8" w:space="0" w:color="000000"/>
              <w:right w:val="nil"/>
            </w:tcBorders>
            <w:shd w:val="clear" w:color="D9D9D9" w:fill="D9D9D9"/>
            <w:noWrap/>
            <w:vAlign w:val="bottom"/>
            <w:hideMark/>
          </w:tcPr>
          <w:p w14:paraId="4008D865"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4376" w:type="dxa"/>
            <w:tcBorders>
              <w:top w:val="nil"/>
              <w:left w:val="nil"/>
              <w:bottom w:val="single" w:sz="8" w:space="0" w:color="000000"/>
              <w:right w:val="nil"/>
            </w:tcBorders>
            <w:shd w:val="clear" w:color="D9D9D9" w:fill="D9D9D9"/>
            <w:noWrap/>
            <w:vAlign w:val="bottom"/>
            <w:hideMark/>
          </w:tcPr>
          <w:p w14:paraId="2E6279B4"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r>
    </w:tbl>
    <w:p w14:paraId="13650487" w14:textId="0BE19318" w:rsidR="0046662E" w:rsidRDefault="0046662E" w:rsidP="00AB288E">
      <w:pPr>
        <w:rPr>
          <w:b/>
          <w:bCs/>
          <w:color w:val="FFFFFF" w:themeColor="background1"/>
        </w:rPr>
      </w:pPr>
    </w:p>
    <w:p w14:paraId="67D4C879" w14:textId="77777777" w:rsidR="0046662E" w:rsidRDefault="0046662E">
      <w:pPr>
        <w:rPr>
          <w:b/>
          <w:bCs/>
          <w:color w:val="FFFFFF" w:themeColor="background1"/>
        </w:rPr>
      </w:pPr>
      <w:r>
        <w:rPr>
          <w:b/>
          <w:bCs/>
          <w:color w:val="FFFFFF" w:themeColor="background1"/>
        </w:rPr>
        <w:br w:type="page"/>
      </w:r>
    </w:p>
    <w:p w14:paraId="2C24691F" w14:textId="77777777" w:rsidR="00EB3961" w:rsidRDefault="00EB3961" w:rsidP="00AB288E">
      <w:pPr>
        <w:rPr>
          <w:b/>
          <w:bCs/>
          <w:color w:val="FFFFFF" w:themeColor="background1"/>
        </w:rPr>
      </w:pPr>
    </w:p>
    <w:tbl>
      <w:tblPr>
        <w:tblW w:w="7380" w:type="dxa"/>
        <w:tblLook w:val="04A0" w:firstRow="1" w:lastRow="0" w:firstColumn="1" w:lastColumn="0" w:noHBand="0" w:noVBand="1"/>
      </w:tblPr>
      <w:tblGrid>
        <w:gridCol w:w="5020"/>
        <w:gridCol w:w="2360"/>
      </w:tblGrid>
      <w:tr w:rsidR="00152C49" w:rsidRPr="00152C49" w14:paraId="3351E777" w14:textId="77777777" w:rsidTr="00152C49">
        <w:trPr>
          <w:trHeight w:val="390"/>
        </w:trPr>
        <w:tc>
          <w:tcPr>
            <w:tcW w:w="5020" w:type="dxa"/>
            <w:tcBorders>
              <w:top w:val="nil"/>
              <w:left w:val="nil"/>
              <w:bottom w:val="nil"/>
              <w:right w:val="nil"/>
            </w:tcBorders>
            <w:shd w:val="clear" w:color="4CB5D3" w:fill="6226D0"/>
            <w:noWrap/>
            <w:vAlign w:val="bottom"/>
            <w:hideMark/>
          </w:tcPr>
          <w:p w14:paraId="6A14DCC9" w14:textId="77777777" w:rsidR="00152C49" w:rsidRPr="00152C49" w:rsidRDefault="00152C49" w:rsidP="00152C49">
            <w:pPr>
              <w:spacing w:before="0" w:after="0" w:line="240" w:lineRule="auto"/>
              <w:outlineLvl w:val="0"/>
              <w:rPr>
                <w:rFonts w:ascii="Franklin Gothic Book" w:eastAsia="Times New Roman" w:hAnsi="Franklin Gothic Book" w:cs="Times New Roman"/>
                <w:b/>
                <w:bCs/>
                <w:color w:val="FFFFFF"/>
                <w:sz w:val="28"/>
                <w:szCs w:val="28"/>
              </w:rPr>
            </w:pPr>
            <w:bookmarkStart w:id="592" w:name="_Toc516580024"/>
            <w:r w:rsidRPr="00152C49">
              <w:rPr>
                <w:rFonts w:ascii="Franklin Gothic Book" w:eastAsia="Times New Roman" w:hAnsi="Franklin Gothic Book" w:cs="Times New Roman"/>
                <w:b/>
                <w:bCs/>
                <w:color w:val="FFFFFF"/>
                <w:sz w:val="28"/>
                <w:szCs w:val="28"/>
              </w:rPr>
              <w:t>Rx_History_5Yrs&amp;All_Maint_Meds_V</w:t>
            </w:r>
            <w:bookmarkEnd w:id="592"/>
          </w:p>
        </w:tc>
        <w:tc>
          <w:tcPr>
            <w:tcW w:w="2360" w:type="dxa"/>
            <w:tcBorders>
              <w:top w:val="nil"/>
              <w:left w:val="nil"/>
              <w:bottom w:val="nil"/>
              <w:right w:val="nil"/>
            </w:tcBorders>
            <w:shd w:val="clear" w:color="4CB5D3" w:fill="6226D0"/>
            <w:noWrap/>
            <w:vAlign w:val="bottom"/>
            <w:hideMark/>
          </w:tcPr>
          <w:p w14:paraId="3D66FF03" w14:textId="77777777" w:rsidR="00152C49" w:rsidRPr="00152C49" w:rsidRDefault="00152C49" w:rsidP="00152C49">
            <w:pPr>
              <w:spacing w:before="0" w:after="0" w:line="240" w:lineRule="auto"/>
              <w:outlineLvl w:val="0"/>
              <w:rPr>
                <w:rFonts w:ascii="Franklin Gothic Book" w:eastAsia="Times New Roman" w:hAnsi="Franklin Gothic Book" w:cs="Times New Roman"/>
                <w:b/>
                <w:bCs/>
                <w:color w:val="FFFFFF"/>
                <w:sz w:val="28"/>
                <w:szCs w:val="28"/>
              </w:rPr>
            </w:pPr>
            <w:bookmarkStart w:id="593" w:name="_Toc516580025"/>
            <w:r w:rsidRPr="00152C49">
              <w:rPr>
                <w:rFonts w:ascii="Franklin Gothic Book" w:eastAsia="Times New Roman" w:hAnsi="Franklin Gothic Book" w:cs="Times New Roman"/>
                <w:b/>
                <w:bCs/>
                <w:color w:val="FFFFFF"/>
                <w:sz w:val="28"/>
                <w:szCs w:val="28"/>
              </w:rPr>
              <w:t>View</w:t>
            </w:r>
            <w:bookmarkEnd w:id="593"/>
          </w:p>
        </w:tc>
      </w:tr>
      <w:tr w:rsidR="00152C49" w:rsidRPr="00152C49" w14:paraId="4EB37456" w14:textId="77777777" w:rsidTr="00152C49">
        <w:trPr>
          <w:trHeight w:val="315"/>
        </w:trPr>
        <w:tc>
          <w:tcPr>
            <w:tcW w:w="5020" w:type="dxa"/>
            <w:tcBorders>
              <w:top w:val="nil"/>
              <w:left w:val="nil"/>
              <w:bottom w:val="single" w:sz="8" w:space="0" w:color="FFFFFF"/>
              <w:right w:val="nil"/>
            </w:tcBorders>
            <w:shd w:val="clear" w:color="000000" w:fill="000000"/>
            <w:noWrap/>
            <w:vAlign w:val="bottom"/>
            <w:hideMark/>
          </w:tcPr>
          <w:p w14:paraId="68297DBF" w14:textId="77777777" w:rsidR="00152C49" w:rsidRPr="00152C49" w:rsidRDefault="00152C49" w:rsidP="00152C49">
            <w:pPr>
              <w:spacing w:before="0" w:after="0" w:line="240" w:lineRule="auto"/>
              <w:outlineLvl w:val="1"/>
              <w:rPr>
                <w:rFonts w:ascii="Franklin Gothic Book" w:eastAsia="Times New Roman" w:hAnsi="Franklin Gothic Book" w:cs="Times New Roman"/>
                <w:b/>
                <w:bCs/>
                <w:color w:val="FFFFFF"/>
                <w:sz w:val="22"/>
                <w:szCs w:val="22"/>
              </w:rPr>
            </w:pPr>
            <w:bookmarkStart w:id="594" w:name="_Toc516580026"/>
            <w:r w:rsidRPr="00152C49">
              <w:rPr>
                <w:rFonts w:ascii="Franklin Gothic Book" w:eastAsia="Times New Roman" w:hAnsi="Franklin Gothic Book" w:cs="Times New Roman"/>
                <w:b/>
                <w:bCs/>
                <w:color w:val="FFFFFF"/>
                <w:sz w:val="22"/>
                <w:szCs w:val="22"/>
              </w:rPr>
              <w:t>Field</w:t>
            </w:r>
            <w:bookmarkEnd w:id="594"/>
          </w:p>
        </w:tc>
        <w:tc>
          <w:tcPr>
            <w:tcW w:w="2360" w:type="dxa"/>
            <w:tcBorders>
              <w:top w:val="nil"/>
              <w:left w:val="nil"/>
              <w:bottom w:val="single" w:sz="8" w:space="0" w:color="FFFFFF"/>
              <w:right w:val="nil"/>
            </w:tcBorders>
            <w:shd w:val="clear" w:color="000000" w:fill="000000"/>
            <w:noWrap/>
            <w:vAlign w:val="bottom"/>
            <w:hideMark/>
          </w:tcPr>
          <w:p w14:paraId="1AC9E719" w14:textId="77777777" w:rsidR="00152C49" w:rsidRPr="00152C49" w:rsidRDefault="00152C49" w:rsidP="00152C49">
            <w:pPr>
              <w:spacing w:before="0" w:after="0" w:line="240" w:lineRule="auto"/>
              <w:outlineLvl w:val="1"/>
              <w:rPr>
                <w:rFonts w:ascii="Franklin Gothic Book" w:eastAsia="Times New Roman" w:hAnsi="Franklin Gothic Book" w:cs="Times New Roman"/>
                <w:b/>
                <w:bCs/>
                <w:color w:val="FFFFFF"/>
                <w:sz w:val="22"/>
                <w:szCs w:val="22"/>
              </w:rPr>
            </w:pPr>
            <w:bookmarkStart w:id="595" w:name="_Toc516580027"/>
            <w:r w:rsidRPr="00152C49">
              <w:rPr>
                <w:rFonts w:ascii="Franklin Gothic Book" w:eastAsia="Times New Roman" w:hAnsi="Franklin Gothic Book" w:cs="Times New Roman"/>
                <w:b/>
                <w:bCs/>
                <w:color w:val="FFFFFF"/>
                <w:sz w:val="22"/>
                <w:szCs w:val="22"/>
              </w:rPr>
              <w:t>Notes</w:t>
            </w:r>
            <w:bookmarkEnd w:id="595"/>
          </w:p>
        </w:tc>
      </w:tr>
      <w:tr w:rsidR="00152C49" w:rsidRPr="00152C49" w14:paraId="3C420509" w14:textId="77777777" w:rsidTr="00152C49">
        <w:trPr>
          <w:trHeight w:val="315"/>
        </w:trPr>
        <w:tc>
          <w:tcPr>
            <w:tcW w:w="5020" w:type="dxa"/>
            <w:tcBorders>
              <w:top w:val="nil"/>
              <w:left w:val="nil"/>
              <w:bottom w:val="nil"/>
              <w:right w:val="nil"/>
            </w:tcBorders>
            <w:shd w:val="clear" w:color="6226D0" w:fill="6226D0"/>
            <w:noWrap/>
            <w:vAlign w:val="bottom"/>
            <w:hideMark/>
          </w:tcPr>
          <w:p w14:paraId="5582E14E"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596" w:name="_Toc516580028"/>
            <w:r w:rsidRPr="00152C49">
              <w:rPr>
                <w:rFonts w:ascii="Franklin Gothic Book" w:eastAsia="Times New Roman" w:hAnsi="Franklin Gothic Book" w:cs="Times New Roman"/>
                <w:color w:val="FFFFFF"/>
                <w:sz w:val="22"/>
                <w:szCs w:val="22"/>
              </w:rPr>
              <w:t>PetID</w:t>
            </w:r>
            <w:bookmarkEnd w:id="596"/>
          </w:p>
        </w:tc>
        <w:tc>
          <w:tcPr>
            <w:tcW w:w="2360" w:type="dxa"/>
            <w:tcBorders>
              <w:top w:val="nil"/>
              <w:left w:val="nil"/>
              <w:bottom w:val="nil"/>
              <w:right w:val="nil"/>
            </w:tcBorders>
            <w:shd w:val="clear" w:color="6226D0" w:fill="6226D0"/>
            <w:noWrap/>
            <w:vAlign w:val="bottom"/>
            <w:hideMark/>
          </w:tcPr>
          <w:p w14:paraId="190A53EA"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597" w:name="_Toc516580029"/>
            <w:r w:rsidRPr="00152C49">
              <w:rPr>
                <w:rFonts w:ascii="Franklin Gothic Book" w:eastAsia="Times New Roman" w:hAnsi="Franklin Gothic Book" w:cs="Times New Roman"/>
                <w:color w:val="FFFFFF"/>
                <w:sz w:val="22"/>
                <w:szCs w:val="22"/>
              </w:rPr>
              <w:t>Pet Name is also ok</w:t>
            </w:r>
            <w:bookmarkEnd w:id="597"/>
          </w:p>
        </w:tc>
      </w:tr>
      <w:tr w:rsidR="00152C49" w:rsidRPr="00152C49" w14:paraId="4F4A8A2A" w14:textId="77777777" w:rsidTr="00152C49">
        <w:trPr>
          <w:trHeight w:val="315"/>
        </w:trPr>
        <w:tc>
          <w:tcPr>
            <w:tcW w:w="5020" w:type="dxa"/>
            <w:tcBorders>
              <w:top w:val="nil"/>
              <w:left w:val="nil"/>
              <w:bottom w:val="nil"/>
              <w:right w:val="nil"/>
            </w:tcBorders>
            <w:shd w:val="clear" w:color="9167E3" w:fill="9167E3"/>
            <w:noWrap/>
            <w:vAlign w:val="bottom"/>
            <w:hideMark/>
          </w:tcPr>
          <w:p w14:paraId="4BC7F99E"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598" w:name="_Toc516580030"/>
            <w:r w:rsidRPr="00152C49">
              <w:rPr>
                <w:rFonts w:ascii="Franklin Gothic Book" w:eastAsia="Times New Roman" w:hAnsi="Franklin Gothic Book" w:cs="Times New Roman"/>
                <w:color w:val="FFFFFF"/>
                <w:sz w:val="22"/>
                <w:szCs w:val="22"/>
              </w:rPr>
              <w:t>Drug_Name</w:t>
            </w:r>
            <w:bookmarkEnd w:id="598"/>
          </w:p>
        </w:tc>
        <w:tc>
          <w:tcPr>
            <w:tcW w:w="2360" w:type="dxa"/>
            <w:tcBorders>
              <w:top w:val="nil"/>
              <w:left w:val="nil"/>
              <w:bottom w:val="nil"/>
              <w:right w:val="nil"/>
            </w:tcBorders>
            <w:shd w:val="clear" w:color="9167E3" w:fill="9167E3"/>
            <w:noWrap/>
            <w:vAlign w:val="bottom"/>
            <w:hideMark/>
          </w:tcPr>
          <w:p w14:paraId="51C009F3"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37A7BC1A" w14:textId="77777777" w:rsidTr="00152C49">
        <w:trPr>
          <w:trHeight w:val="315"/>
        </w:trPr>
        <w:tc>
          <w:tcPr>
            <w:tcW w:w="5020" w:type="dxa"/>
            <w:tcBorders>
              <w:top w:val="nil"/>
              <w:left w:val="nil"/>
              <w:bottom w:val="nil"/>
              <w:right w:val="nil"/>
            </w:tcBorders>
            <w:shd w:val="clear" w:color="6226D0" w:fill="6226D0"/>
            <w:noWrap/>
            <w:vAlign w:val="bottom"/>
            <w:hideMark/>
          </w:tcPr>
          <w:p w14:paraId="79A353C2"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599" w:name="_Toc516580031"/>
            <w:r w:rsidRPr="00152C49">
              <w:rPr>
                <w:rFonts w:ascii="Franklin Gothic Book" w:eastAsia="Times New Roman" w:hAnsi="Franklin Gothic Book" w:cs="Times New Roman"/>
                <w:color w:val="FFFFFF"/>
                <w:sz w:val="22"/>
                <w:szCs w:val="22"/>
              </w:rPr>
              <w:t>Drug_Dosage</w:t>
            </w:r>
            <w:bookmarkEnd w:id="599"/>
          </w:p>
        </w:tc>
        <w:tc>
          <w:tcPr>
            <w:tcW w:w="2360" w:type="dxa"/>
            <w:tcBorders>
              <w:top w:val="nil"/>
              <w:left w:val="nil"/>
              <w:bottom w:val="nil"/>
              <w:right w:val="nil"/>
            </w:tcBorders>
            <w:shd w:val="clear" w:color="6226D0" w:fill="6226D0"/>
            <w:noWrap/>
            <w:vAlign w:val="bottom"/>
            <w:hideMark/>
          </w:tcPr>
          <w:p w14:paraId="09D125E7"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5C879E8A" w14:textId="77777777" w:rsidTr="00152C49">
        <w:trPr>
          <w:trHeight w:val="315"/>
        </w:trPr>
        <w:tc>
          <w:tcPr>
            <w:tcW w:w="5020" w:type="dxa"/>
            <w:tcBorders>
              <w:top w:val="nil"/>
              <w:left w:val="nil"/>
              <w:bottom w:val="nil"/>
              <w:right w:val="nil"/>
            </w:tcBorders>
            <w:shd w:val="clear" w:color="9167E3" w:fill="9167E3"/>
            <w:noWrap/>
            <w:vAlign w:val="bottom"/>
            <w:hideMark/>
          </w:tcPr>
          <w:p w14:paraId="38E7F93A"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00" w:name="_Toc516580032"/>
            <w:r w:rsidRPr="00152C49">
              <w:rPr>
                <w:rFonts w:ascii="Franklin Gothic Book" w:eastAsia="Times New Roman" w:hAnsi="Franklin Gothic Book" w:cs="Times New Roman"/>
                <w:color w:val="FFFFFF"/>
                <w:sz w:val="22"/>
                <w:szCs w:val="22"/>
              </w:rPr>
              <w:t>Date_Prescribed</w:t>
            </w:r>
            <w:bookmarkEnd w:id="600"/>
          </w:p>
        </w:tc>
        <w:tc>
          <w:tcPr>
            <w:tcW w:w="2360" w:type="dxa"/>
            <w:tcBorders>
              <w:top w:val="nil"/>
              <w:left w:val="nil"/>
              <w:bottom w:val="nil"/>
              <w:right w:val="nil"/>
            </w:tcBorders>
            <w:shd w:val="clear" w:color="9167E3" w:fill="9167E3"/>
            <w:noWrap/>
            <w:vAlign w:val="bottom"/>
            <w:hideMark/>
          </w:tcPr>
          <w:p w14:paraId="3651005C"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00D10723" w14:textId="77777777" w:rsidTr="00152C49">
        <w:trPr>
          <w:trHeight w:val="315"/>
        </w:trPr>
        <w:tc>
          <w:tcPr>
            <w:tcW w:w="5020" w:type="dxa"/>
            <w:tcBorders>
              <w:top w:val="nil"/>
              <w:left w:val="nil"/>
              <w:bottom w:val="nil"/>
              <w:right w:val="nil"/>
            </w:tcBorders>
            <w:shd w:val="clear" w:color="6226D0" w:fill="6226D0"/>
            <w:noWrap/>
            <w:vAlign w:val="bottom"/>
            <w:hideMark/>
          </w:tcPr>
          <w:p w14:paraId="59D9FB28"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01" w:name="_Toc516580033"/>
            <w:r w:rsidRPr="00152C49">
              <w:rPr>
                <w:rFonts w:ascii="Franklin Gothic Book" w:eastAsia="Times New Roman" w:hAnsi="Franklin Gothic Book" w:cs="Times New Roman"/>
                <w:color w:val="FFFFFF"/>
                <w:sz w:val="22"/>
                <w:szCs w:val="22"/>
              </w:rPr>
              <w:t>Is_Maintenance_Med</w:t>
            </w:r>
            <w:bookmarkEnd w:id="601"/>
          </w:p>
        </w:tc>
        <w:tc>
          <w:tcPr>
            <w:tcW w:w="2360" w:type="dxa"/>
            <w:tcBorders>
              <w:top w:val="nil"/>
              <w:left w:val="nil"/>
              <w:bottom w:val="nil"/>
              <w:right w:val="nil"/>
            </w:tcBorders>
            <w:shd w:val="clear" w:color="6226D0" w:fill="6226D0"/>
            <w:noWrap/>
            <w:vAlign w:val="bottom"/>
            <w:hideMark/>
          </w:tcPr>
          <w:p w14:paraId="1A85245F"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556C2BAC" w14:textId="77777777" w:rsidTr="00152C49">
        <w:trPr>
          <w:trHeight w:val="315"/>
        </w:trPr>
        <w:tc>
          <w:tcPr>
            <w:tcW w:w="5020" w:type="dxa"/>
            <w:tcBorders>
              <w:top w:val="nil"/>
              <w:left w:val="nil"/>
              <w:bottom w:val="nil"/>
              <w:right w:val="nil"/>
            </w:tcBorders>
            <w:shd w:val="clear" w:color="auto" w:fill="auto"/>
            <w:noWrap/>
            <w:vAlign w:val="bottom"/>
            <w:hideMark/>
          </w:tcPr>
          <w:p w14:paraId="6E0B8D26" w14:textId="77777777" w:rsidR="00152C49" w:rsidRPr="00152C49" w:rsidRDefault="00152C49" w:rsidP="00152C49">
            <w:pPr>
              <w:spacing w:before="0" w:after="0" w:line="240" w:lineRule="auto"/>
              <w:outlineLvl w:val="1"/>
              <w:rPr>
                <w:rFonts w:ascii="Times New Roman" w:eastAsia="Times New Roman" w:hAnsi="Times New Roman" w:cs="Times New Roman"/>
              </w:rPr>
            </w:pPr>
          </w:p>
        </w:tc>
        <w:tc>
          <w:tcPr>
            <w:tcW w:w="2360" w:type="dxa"/>
            <w:tcBorders>
              <w:top w:val="nil"/>
              <w:left w:val="nil"/>
              <w:bottom w:val="nil"/>
              <w:right w:val="nil"/>
            </w:tcBorders>
            <w:shd w:val="clear" w:color="auto" w:fill="auto"/>
            <w:noWrap/>
            <w:vAlign w:val="bottom"/>
            <w:hideMark/>
          </w:tcPr>
          <w:p w14:paraId="4C32D6ED" w14:textId="77777777" w:rsidR="00152C49" w:rsidRPr="00152C49" w:rsidRDefault="00152C49" w:rsidP="00152C49">
            <w:pPr>
              <w:spacing w:before="0" w:after="0" w:line="240" w:lineRule="auto"/>
              <w:outlineLvl w:val="1"/>
              <w:rPr>
                <w:rFonts w:ascii="Times New Roman" w:eastAsia="Times New Roman" w:hAnsi="Times New Roman" w:cs="Times New Roman"/>
              </w:rPr>
            </w:pPr>
          </w:p>
        </w:tc>
      </w:tr>
      <w:tr w:rsidR="00152C49" w:rsidRPr="00152C49" w14:paraId="728711DE" w14:textId="77777777" w:rsidTr="00152C49">
        <w:trPr>
          <w:trHeight w:val="315"/>
        </w:trPr>
        <w:tc>
          <w:tcPr>
            <w:tcW w:w="5020" w:type="dxa"/>
            <w:tcBorders>
              <w:top w:val="nil"/>
              <w:left w:val="nil"/>
              <w:bottom w:val="nil"/>
              <w:right w:val="nil"/>
            </w:tcBorders>
            <w:shd w:val="clear" w:color="auto" w:fill="auto"/>
            <w:noWrap/>
            <w:vAlign w:val="bottom"/>
            <w:hideMark/>
          </w:tcPr>
          <w:p w14:paraId="31D43CB4" w14:textId="77777777" w:rsidR="00152C49" w:rsidRPr="00152C49" w:rsidRDefault="00152C49" w:rsidP="00152C49">
            <w:pPr>
              <w:spacing w:before="0" w:after="0" w:line="240" w:lineRule="auto"/>
              <w:outlineLvl w:val="1"/>
              <w:rPr>
                <w:rFonts w:ascii="Times New Roman" w:eastAsia="Times New Roman" w:hAnsi="Times New Roman" w:cs="Times New Roman"/>
              </w:rPr>
            </w:pPr>
          </w:p>
        </w:tc>
        <w:tc>
          <w:tcPr>
            <w:tcW w:w="2360" w:type="dxa"/>
            <w:tcBorders>
              <w:top w:val="nil"/>
              <w:left w:val="nil"/>
              <w:bottom w:val="nil"/>
              <w:right w:val="nil"/>
            </w:tcBorders>
            <w:shd w:val="clear" w:color="auto" w:fill="auto"/>
            <w:noWrap/>
            <w:vAlign w:val="bottom"/>
            <w:hideMark/>
          </w:tcPr>
          <w:p w14:paraId="3629895A" w14:textId="77777777" w:rsidR="00152C49" w:rsidRPr="00152C49" w:rsidRDefault="00152C49" w:rsidP="00152C49">
            <w:pPr>
              <w:spacing w:before="0" w:after="0" w:line="240" w:lineRule="auto"/>
              <w:outlineLvl w:val="0"/>
              <w:rPr>
                <w:rFonts w:ascii="Times New Roman" w:eastAsia="Times New Roman" w:hAnsi="Times New Roman" w:cs="Times New Roman"/>
              </w:rPr>
            </w:pPr>
          </w:p>
        </w:tc>
      </w:tr>
      <w:tr w:rsidR="00152C49" w:rsidRPr="00152C49" w14:paraId="14CD42FE" w14:textId="77777777" w:rsidTr="00152C49">
        <w:trPr>
          <w:trHeight w:val="390"/>
        </w:trPr>
        <w:tc>
          <w:tcPr>
            <w:tcW w:w="5020" w:type="dxa"/>
            <w:tcBorders>
              <w:top w:val="nil"/>
              <w:left w:val="nil"/>
              <w:bottom w:val="nil"/>
              <w:right w:val="nil"/>
            </w:tcBorders>
            <w:shd w:val="clear" w:color="4CB5D3" w:fill="6226D0"/>
            <w:noWrap/>
            <w:vAlign w:val="bottom"/>
            <w:hideMark/>
          </w:tcPr>
          <w:p w14:paraId="42C55920" w14:textId="77777777" w:rsidR="00152C49" w:rsidRPr="00152C49" w:rsidRDefault="00152C49" w:rsidP="00152C49">
            <w:pPr>
              <w:spacing w:before="0" w:after="0" w:line="240" w:lineRule="auto"/>
              <w:outlineLvl w:val="0"/>
              <w:rPr>
                <w:rFonts w:ascii="Franklin Gothic Book" w:eastAsia="Times New Roman" w:hAnsi="Franklin Gothic Book" w:cs="Times New Roman"/>
                <w:b/>
                <w:bCs/>
                <w:color w:val="FFFFFF"/>
                <w:sz w:val="28"/>
                <w:szCs w:val="28"/>
              </w:rPr>
            </w:pPr>
            <w:bookmarkStart w:id="602" w:name="_Toc516580034"/>
            <w:r w:rsidRPr="00152C49">
              <w:rPr>
                <w:rFonts w:ascii="Franklin Gothic Book" w:eastAsia="Times New Roman" w:hAnsi="Franklin Gothic Book" w:cs="Times New Roman"/>
                <w:b/>
                <w:bCs/>
                <w:color w:val="FFFFFF"/>
                <w:sz w:val="28"/>
                <w:szCs w:val="28"/>
              </w:rPr>
              <w:t>Procedure_Hist_V</w:t>
            </w:r>
            <w:bookmarkEnd w:id="602"/>
          </w:p>
        </w:tc>
        <w:tc>
          <w:tcPr>
            <w:tcW w:w="2360" w:type="dxa"/>
            <w:tcBorders>
              <w:top w:val="nil"/>
              <w:left w:val="nil"/>
              <w:bottom w:val="nil"/>
              <w:right w:val="nil"/>
            </w:tcBorders>
            <w:shd w:val="clear" w:color="4CB5D3" w:fill="6226D0"/>
            <w:noWrap/>
            <w:vAlign w:val="bottom"/>
            <w:hideMark/>
          </w:tcPr>
          <w:p w14:paraId="27F8F49F" w14:textId="77777777" w:rsidR="00152C49" w:rsidRPr="00152C49" w:rsidRDefault="00152C49" w:rsidP="00152C49">
            <w:pPr>
              <w:spacing w:before="0" w:after="0" w:line="240" w:lineRule="auto"/>
              <w:outlineLvl w:val="0"/>
              <w:rPr>
                <w:rFonts w:ascii="Franklin Gothic Book" w:eastAsia="Times New Roman" w:hAnsi="Franklin Gothic Book" w:cs="Times New Roman"/>
                <w:b/>
                <w:bCs/>
                <w:color w:val="FFFFFF"/>
                <w:sz w:val="28"/>
                <w:szCs w:val="28"/>
              </w:rPr>
            </w:pPr>
            <w:bookmarkStart w:id="603" w:name="_Toc516580035"/>
            <w:r w:rsidRPr="00152C49">
              <w:rPr>
                <w:rFonts w:ascii="Franklin Gothic Book" w:eastAsia="Times New Roman" w:hAnsi="Franklin Gothic Book" w:cs="Times New Roman"/>
                <w:b/>
                <w:bCs/>
                <w:color w:val="FFFFFF"/>
                <w:sz w:val="28"/>
                <w:szCs w:val="28"/>
              </w:rPr>
              <w:t>View</w:t>
            </w:r>
            <w:bookmarkEnd w:id="603"/>
          </w:p>
        </w:tc>
      </w:tr>
      <w:tr w:rsidR="00152C49" w:rsidRPr="00152C49" w14:paraId="1CBD0C12" w14:textId="77777777" w:rsidTr="00152C49">
        <w:trPr>
          <w:trHeight w:val="315"/>
        </w:trPr>
        <w:tc>
          <w:tcPr>
            <w:tcW w:w="5020" w:type="dxa"/>
            <w:tcBorders>
              <w:top w:val="nil"/>
              <w:left w:val="nil"/>
              <w:bottom w:val="single" w:sz="8" w:space="0" w:color="FFFFFF"/>
              <w:right w:val="nil"/>
            </w:tcBorders>
            <w:shd w:val="clear" w:color="000000" w:fill="000000"/>
            <w:noWrap/>
            <w:vAlign w:val="bottom"/>
            <w:hideMark/>
          </w:tcPr>
          <w:p w14:paraId="218FCBD6" w14:textId="77777777" w:rsidR="00152C49" w:rsidRPr="00152C49" w:rsidRDefault="00152C49" w:rsidP="00152C49">
            <w:pPr>
              <w:spacing w:before="0" w:after="0" w:line="240" w:lineRule="auto"/>
              <w:outlineLvl w:val="1"/>
              <w:rPr>
                <w:rFonts w:ascii="Franklin Gothic Book" w:eastAsia="Times New Roman" w:hAnsi="Franklin Gothic Book" w:cs="Times New Roman"/>
                <w:b/>
                <w:bCs/>
                <w:color w:val="FFFFFF"/>
                <w:sz w:val="22"/>
                <w:szCs w:val="22"/>
              </w:rPr>
            </w:pPr>
            <w:bookmarkStart w:id="604" w:name="_Toc516580036"/>
            <w:r w:rsidRPr="00152C49">
              <w:rPr>
                <w:rFonts w:ascii="Franklin Gothic Book" w:eastAsia="Times New Roman" w:hAnsi="Franklin Gothic Book" w:cs="Times New Roman"/>
                <w:b/>
                <w:bCs/>
                <w:color w:val="FFFFFF"/>
                <w:sz w:val="22"/>
                <w:szCs w:val="22"/>
              </w:rPr>
              <w:t>Field</w:t>
            </w:r>
            <w:bookmarkEnd w:id="604"/>
          </w:p>
        </w:tc>
        <w:tc>
          <w:tcPr>
            <w:tcW w:w="2360" w:type="dxa"/>
            <w:tcBorders>
              <w:top w:val="nil"/>
              <w:left w:val="nil"/>
              <w:bottom w:val="single" w:sz="8" w:space="0" w:color="FFFFFF"/>
              <w:right w:val="nil"/>
            </w:tcBorders>
            <w:shd w:val="clear" w:color="000000" w:fill="000000"/>
            <w:noWrap/>
            <w:vAlign w:val="bottom"/>
            <w:hideMark/>
          </w:tcPr>
          <w:p w14:paraId="248BA81C" w14:textId="77777777" w:rsidR="00152C49" w:rsidRPr="00152C49" w:rsidRDefault="00152C49" w:rsidP="00152C49">
            <w:pPr>
              <w:spacing w:before="0" w:after="0" w:line="240" w:lineRule="auto"/>
              <w:outlineLvl w:val="1"/>
              <w:rPr>
                <w:rFonts w:ascii="Franklin Gothic Book" w:eastAsia="Times New Roman" w:hAnsi="Franklin Gothic Book" w:cs="Times New Roman"/>
                <w:b/>
                <w:bCs/>
                <w:color w:val="FFFFFF"/>
                <w:sz w:val="22"/>
                <w:szCs w:val="22"/>
              </w:rPr>
            </w:pPr>
            <w:bookmarkStart w:id="605" w:name="_Toc516580037"/>
            <w:r w:rsidRPr="00152C49">
              <w:rPr>
                <w:rFonts w:ascii="Franklin Gothic Book" w:eastAsia="Times New Roman" w:hAnsi="Franklin Gothic Book" w:cs="Times New Roman"/>
                <w:b/>
                <w:bCs/>
                <w:color w:val="FFFFFF"/>
                <w:sz w:val="22"/>
                <w:szCs w:val="22"/>
              </w:rPr>
              <w:t>Notes</w:t>
            </w:r>
            <w:bookmarkEnd w:id="605"/>
          </w:p>
        </w:tc>
      </w:tr>
      <w:tr w:rsidR="00152C49" w:rsidRPr="00152C49" w14:paraId="6260C22A" w14:textId="77777777" w:rsidTr="00152C49">
        <w:trPr>
          <w:trHeight w:val="315"/>
        </w:trPr>
        <w:tc>
          <w:tcPr>
            <w:tcW w:w="5020" w:type="dxa"/>
            <w:tcBorders>
              <w:top w:val="nil"/>
              <w:left w:val="nil"/>
              <w:bottom w:val="nil"/>
              <w:right w:val="nil"/>
            </w:tcBorders>
            <w:shd w:val="clear" w:color="6226D0" w:fill="6226D0"/>
            <w:noWrap/>
            <w:vAlign w:val="bottom"/>
            <w:hideMark/>
          </w:tcPr>
          <w:p w14:paraId="1B84D679"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06" w:name="_Toc516580038"/>
            <w:r w:rsidRPr="00152C49">
              <w:rPr>
                <w:rFonts w:ascii="Franklin Gothic Book" w:eastAsia="Times New Roman" w:hAnsi="Franklin Gothic Book" w:cs="Times New Roman"/>
                <w:color w:val="FFFFFF"/>
                <w:sz w:val="22"/>
                <w:szCs w:val="22"/>
              </w:rPr>
              <w:t>PetID</w:t>
            </w:r>
            <w:bookmarkEnd w:id="606"/>
          </w:p>
        </w:tc>
        <w:tc>
          <w:tcPr>
            <w:tcW w:w="2360" w:type="dxa"/>
            <w:tcBorders>
              <w:top w:val="nil"/>
              <w:left w:val="nil"/>
              <w:bottom w:val="nil"/>
              <w:right w:val="nil"/>
            </w:tcBorders>
            <w:shd w:val="clear" w:color="6226D0" w:fill="6226D0"/>
            <w:noWrap/>
            <w:vAlign w:val="bottom"/>
            <w:hideMark/>
          </w:tcPr>
          <w:p w14:paraId="5224A1D1"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6D83DC2A" w14:textId="77777777" w:rsidTr="00152C49">
        <w:trPr>
          <w:trHeight w:val="315"/>
        </w:trPr>
        <w:tc>
          <w:tcPr>
            <w:tcW w:w="5020" w:type="dxa"/>
            <w:tcBorders>
              <w:top w:val="nil"/>
              <w:left w:val="nil"/>
              <w:bottom w:val="nil"/>
              <w:right w:val="nil"/>
            </w:tcBorders>
            <w:shd w:val="clear" w:color="9167E3" w:fill="9167E3"/>
            <w:noWrap/>
            <w:vAlign w:val="bottom"/>
            <w:hideMark/>
          </w:tcPr>
          <w:p w14:paraId="3505AD09"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07" w:name="_Toc516580039"/>
            <w:r w:rsidRPr="00152C49">
              <w:rPr>
                <w:rFonts w:ascii="Franklin Gothic Book" w:eastAsia="Times New Roman" w:hAnsi="Franklin Gothic Book" w:cs="Times New Roman"/>
                <w:color w:val="FFFFFF"/>
                <w:sz w:val="22"/>
                <w:szCs w:val="22"/>
              </w:rPr>
              <w:t>ProcedureID</w:t>
            </w:r>
            <w:bookmarkEnd w:id="607"/>
          </w:p>
        </w:tc>
        <w:tc>
          <w:tcPr>
            <w:tcW w:w="2360" w:type="dxa"/>
            <w:tcBorders>
              <w:top w:val="nil"/>
              <w:left w:val="nil"/>
              <w:bottom w:val="nil"/>
              <w:right w:val="nil"/>
            </w:tcBorders>
            <w:shd w:val="clear" w:color="9167E3" w:fill="9167E3"/>
            <w:noWrap/>
            <w:vAlign w:val="bottom"/>
            <w:hideMark/>
          </w:tcPr>
          <w:p w14:paraId="35CBFBB3"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2AB6F791" w14:textId="77777777" w:rsidTr="00152C49">
        <w:trPr>
          <w:trHeight w:val="315"/>
        </w:trPr>
        <w:tc>
          <w:tcPr>
            <w:tcW w:w="5020" w:type="dxa"/>
            <w:tcBorders>
              <w:top w:val="nil"/>
              <w:left w:val="nil"/>
              <w:bottom w:val="nil"/>
              <w:right w:val="nil"/>
            </w:tcBorders>
            <w:shd w:val="clear" w:color="6226D0" w:fill="6226D0"/>
            <w:noWrap/>
            <w:vAlign w:val="bottom"/>
            <w:hideMark/>
          </w:tcPr>
          <w:p w14:paraId="76A224CD"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08" w:name="_Toc516580040"/>
            <w:r w:rsidRPr="00152C49">
              <w:rPr>
                <w:rFonts w:ascii="Franklin Gothic Book" w:eastAsia="Times New Roman" w:hAnsi="Franklin Gothic Book" w:cs="Times New Roman"/>
                <w:color w:val="FFFFFF"/>
                <w:sz w:val="22"/>
                <w:szCs w:val="22"/>
              </w:rPr>
              <w:t>Procedure_Date</w:t>
            </w:r>
            <w:bookmarkEnd w:id="608"/>
          </w:p>
        </w:tc>
        <w:tc>
          <w:tcPr>
            <w:tcW w:w="2360" w:type="dxa"/>
            <w:tcBorders>
              <w:top w:val="nil"/>
              <w:left w:val="nil"/>
              <w:bottom w:val="nil"/>
              <w:right w:val="nil"/>
            </w:tcBorders>
            <w:shd w:val="clear" w:color="6226D0" w:fill="6226D0"/>
            <w:noWrap/>
            <w:vAlign w:val="bottom"/>
            <w:hideMark/>
          </w:tcPr>
          <w:p w14:paraId="456ABBE4"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1F8EE07C" w14:textId="77777777" w:rsidTr="00152C49">
        <w:trPr>
          <w:trHeight w:val="315"/>
        </w:trPr>
        <w:tc>
          <w:tcPr>
            <w:tcW w:w="5020" w:type="dxa"/>
            <w:tcBorders>
              <w:top w:val="nil"/>
              <w:left w:val="nil"/>
              <w:bottom w:val="nil"/>
              <w:right w:val="nil"/>
            </w:tcBorders>
            <w:shd w:val="clear" w:color="9167E3" w:fill="9167E3"/>
            <w:noWrap/>
            <w:vAlign w:val="bottom"/>
            <w:hideMark/>
          </w:tcPr>
          <w:p w14:paraId="48443211"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09" w:name="_Toc516580041"/>
            <w:r w:rsidRPr="00152C49">
              <w:rPr>
                <w:rFonts w:ascii="Franklin Gothic Book" w:eastAsia="Times New Roman" w:hAnsi="Franklin Gothic Book" w:cs="Times New Roman"/>
                <w:color w:val="FFFFFF"/>
                <w:sz w:val="22"/>
                <w:szCs w:val="22"/>
              </w:rPr>
              <w:t>Procedure_Notes</w:t>
            </w:r>
            <w:bookmarkEnd w:id="609"/>
          </w:p>
        </w:tc>
        <w:tc>
          <w:tcPr>
            <w:tcW w:w="2360" w:type="dxa"/>
            <w:tcBorders>
              <w:top w:val="nil"/>
              <w:left w:val="nil"/>
              <w:bottom w:val="nil"/>
              <w:right w:val="nil"/>
            </w:tcBorders>
            <w:shd w:val="clear" w:color="9167E3" w:fill="9167E3"/>
            <w:noWrap/>
            <w:vAlign w:val="bottom"/>
            <w:hideMark/>
          </w:tcPr>
          <w:p w14:paraId="7B419F72"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59B9CBFA" w14:textId="77777777" w:rsidTr="00152C49">
        <w:trPr>
          <w:trHeight w:val="315"/>
        </w:trPr>
        <w:tc>
          <w:tcPr>
            <w:tcW w:w="5020" w:type="dxa"/>
            <w:tcBorders>
              <w:top w:val="nil"/>
              <w:left w:val="nil"/>
              <w:bottom w:val="nil"/>
              <w:right w:val="nil"/>
            </w:tcBorders>
            <w:shd w:val="clear" w:color="6226D0" w:fill="6226D0"/>
            <w:noWrap/>
            <w:vAlign w:val="bottom"/>
            <w:hideMark/>
          </w:tcPr>
          <w:p w14:paraId="4746C97E"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10" w:name="_Toc516580042"/>
            <w:r w:rsidRPr="00152C49">
              <w:rPr>
                <w:rFonts w:ascii="Franklin Gothic Book" w:eastAsia="Times New Roman" w:hAnsi="Franklin Gothic Book" w:cs="Times New Roman"/>
                <w:color w:val="FFFFFF"/>
                <w:sz w:val="22"/>
                <w:szCs w:val="22"/>
              </w:rPr>
              <w:t>Procedure_Follow_Up_Outcome</w:t>
            </w:r>
            <w:bookmarkEnd w:id="610"/>
          </w:p>
        </w:tc>
        <w:tc>
          <w:tcPr>
            <w:tcW w:w="2360" w:type="dxa"/>
            <w:tcBorders>
              <w:top w:val="nil"/>
              <w:left w:val="nil"/>
              <w:bottom w:val="nil"/>
              <w:right w:val="nil"/>
            </w:tcBorders>
            <w:shd w:val="clear" w:color="6226D0" w:fill="6226D0"/>
            <w:noWrap/>
            <w:vAlign w:val="bottom"/>
            <w:hideMark/>
          </w:tcPr>
          <w:p w14:paraId="01ACB574"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41D1D831" w14:textId="77777777" w:rsidTr="00152C49">
        <w:trPr>
          <w:trHeight w:val="315"/>
        </w:trPr>
        <w:tc>
          <w:tcPr>
            <w:tcW w:w="5020" w:type="dxa"/>
            <w:tcBorders>
              <w:top w:val="nil"/>
              <w:left w:val="nil"/>
              <w:bottom w:val="nil"/>
              <w:right w:val="nil"/>
            </w:tcBorders>
            <w:shd w:val="clear" w:color="9167E3" w:fill="9167E3"/>
            <w:noWrap/>
            <w:vAlign w:val="bottom"/>
            <w:hideMark/>
          </w:tcPr>
          <w:p w14:paraId="47D30F70"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11" w:name="_Toc516580043"/>
            <w:r w:rsidRPr="00152C49">
              <w:rPr>
                <w:rFonts w:ascii="Franklin Gothic Book" w:eastAsia="Times New Roman" w:hAnsi="Franklin Gothic Book" w:cs="Times New Roman"/>
                <w:color w:val="FFFFFF"/>
                <w:sz w:val="22"/>
                <w:szCs w:val="22"/>
              </w:rPr>
              <w:t>VetID</w:t>
            </w:r>
            <w:bookmarkEnd w:id="611"/>
          </w:p>
        </w:tc>
        <w:tc>
          <w:tcPr>
            <w:tcW w:w="2360" w:type="dxa"/>
            <w:tcBorders>
              <w:top w:val="nil"/>
              <w:left w:val="nil"/>
              <w:bottom w:val="nil"/>
              <w:right w:val="nil"/>
            </w:tcBorders>
            <w:shd w:val="clear" w:color="9167E3" w:fill="9167E3"/>
            <w:noWrap/>
            <w:vAlign w:val="bottom"/>
            <w:hideMark/>
          </w:tcPr>
          <w:p w14:paraId="07040F76"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12" w:name="_Toc516580044"/>
            <w:r w:rsidRPr="00152C49">
              <w:rPr>
                <w:rFonts w:ascii="Franklin Gothic Book" w:eastAsia="Times New Roman" w:hAnsi="Franklin Gothic Book" w:cs="Times New Roman"/>
                <w:color w:val="FFFFFF"/>
                <w:sz w:val="22"/>
                <w:szCs w:val="22"/>
              </w:rPr>
              <w:t>Performing Vet</w:t>
            </w:r>
            <w:bookmarkEnd w:id="612"/>
          </w:p>
        </w:tc>
      </w:tr>
      <w:tr w:rsidR="00152C49" w:rsidRPr="00152C49" w14:paraId="02CF0E07" w14:textId="77777777" w:rsidTr="00152C49">
        <w:trPr>
          <w:trHeight w:val="315"/>
        </w:trPr>
        <w:tc>
          <w:tcPr>
            <w:tcW w:w="5020" w:type="dxa"/>
            <w:tcBorders>
              <w:top w:val="nil"/>
              <w:left w:val="nil"/>
              <w:bottom w:val="nil"/>
              <w:right w:val="nil"/>
            </w:tcBorders>
            <w:shd w:val="clear" w:color="auto" w:fill="auto"/>
            <w:noWrap/>
            <w:vAlign w:val="bottom"/>
            <w:hideMark/>
          </w:tcPr>
          <w:p w14:paraId="2A5F9DBA"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c>
          <w:tcPr>
            <w:tcW w:w="2360" w:type="dxa"/>
            <w:tcBorders>
              <w:top w:val="nil"/>
              <w:left w:val="nil"/>
              <w:bottom w:val="nil"/>
              <w:right w:val="nil"/>
            </w:tcBorders>
            <w:shd w:val="clear" w:color="auto" w:fill="auto"/>
            <w:noWrap/>
            <w:vAlign w:val="bottom"/>
            <w:hideMark/>
          </w:tcPr>
          <w:p w14:paraId="3132BED0" w14:textId="77777777" w:rsidR="00152C49" w:rsidRPr="00152C49" w:rsidRDefault="00152C49" w:rsidP="00152C49">
            <w:pPr>
              <w:spacing w:before="0" w:after="0" w:line="240" w:lineRule="auto"/>
              <w:outlineLvl w:val="1"/>
              <w:rPr>
                <w:rFonts w:ascii="Times New Roman" w:eastAsia="Times New Roman" w:hAnsi="Times New Roman" w:cs="Times New Roman"/>
              </w:rPr>
            </w:pPr>
          </w:p>
        </w:tc>
      </w:tr>
      <w:tr w:rsidR="00152C49" w:rsidRPr="00152C49" w14:paraId="09933FD4" w14:textId="77777777" w:rsidTr="00152C49">
        <w:trPr>
          <w:trHeight w:val="315"/>
        </w:trPr>
        <w:tc>
          <w:tcPr>
            <w:tcW w:w="5020" w:type="dxa"/>
            <w:tcBorders>
              <w:top w:val="nil"/>
              <w:left w:val="nil"/>
              <w:bottom w:val="nil"/>
              <w:right w:val="nil"/>
            </w:tcBorders>
            <w:shd w:val="clear" w:color="auto" w:fill="auto"/>
            <w:noWrap/>
            <w:vAlign w:val="bottom"/>
          </w:tcPr>
          <w:p w14:paraId="57474989" w14:textId="77777777" w:rsidR="00152C49" w:rsidRPr="00152C49" w:rsidRDefault="00152C49" w:rsidP="00152C49">
            <w:pPr>
              <w:spacing w:before="0" w:after="0" w:line="240" w:lineRule="auto"/>
              <w:outlineLvl w:val="1"/>
              <w:rPr>
                <w:rFonts w:ascii="Times New Roman" w:eastAsia="Times New Roman" w:hAnsi="Times New Roman" w:cs="Times New Roman"/>
              </w:rPr>
            </w:pPr>
          </w:p>
        </w:tc>
        <w:tc>
          <w:tcPr>
            <w:tcW w:w="2360" w:type="dxa"/>
            <w:tcBorders>
              <w:top w:val="nil"/>
              <w:left w:val="nil"/>
              <w:bottom w:val="nil"/>
              <w:right w:val="nil"/>
            </w:tcBorders>
            <w:shd w:val="clear" w:color="auto" w:fill="auto"/>
            <w:noWrap/>
            <w:vAlign w:val="bottom"/>
          </w:tcPr>
          <w:p w14:paraId="64DCE6E8" w14:textId="77777777" w:rsidR="00152C49" w:rsidRPr="00152C49" w:rsidRDefault="00152C49" w:rsidP="00152C49">
            <w:pPr>
              <w:spacing w:before="0" w:after="0" w:line="240" w:lineRule="auto"/>
              <w:outlineLvl w:val="0"/>
              <w:rPr>
                <w:rFonts w:ascii="Times New Roman" w:eastAsia="Times New Roman" w:hAnsi="Times New Roman" w:cs="Times New Roman"/>
              </w:rPr>
            </w:pPr>
          </w:p>
        </w:tc>
      </w:tr>
      <w:tr w:rsidR="00152C49" w:rsidRPr="00152C49" w14:paraId="5274FAB6" w14:textId="77777777" w:rsidTr="00152C49">
        <w:trPr>
          <w:trHeight w:val="315"/>
        </w:trPr>
        <w:tc>
          <w:tcPr>
            <w:tcW w:w="5020" w:type="dxa"/>
            <w:tcBorders>
              <w:top w:val="nil"/>
              <w:left w:val="nil"/>
              <w:bottom w:val="nil"/>
              <w:right w:val="nil"/>
            </w:tcBorders>
            <w:shd w:val="clear" w:color="auto" w:fill="auto"/>
            <w:noWrap/>
            <w:vAlign w:val="bottom"/>
            <w:hideMark/>
          </w:tcPr>
          <w:p w14:paraId="5C59DB90" w14:textId="77777777" w:rsidR="00152C49" w:rsidRPr="00152C49" w:rsidRDefault="00152C49" w:rsidP="00152C49">
            <w:pPr>
              <w:spacing w:before="0" w:after="0" w:line="240" w:lineRule="auto"/>
              <w:outlineLvl w:val="1"/>
              <w:rPr>
                <w:rFonts w:ascii="Times New Roman" w:eastAsia="Times New Roman" w:hAnsi="Times New Roman" w:cs="Times New Roman"/>
              </w:rPr>
            </w:pPr>
          </w:p>
        </w:tc>
        <w:tc>
          <w:tcPr>
            <w:tcW w:w="2360" w:type="dxa"/>
            <w:tcBorders>
              <w:top w:val="nil"/>
              <w:left w:val="nil"/>
              <w:bottom w:val="nil"/>
              <w:right w:val="nil"/>
            </w:tcBorders>
            <w:shd w:val="clear" w:color="auto" w:fill="auto"/>
            <w:noWrap/>
            <w:vAlign w:val="bottom"/>
            <w:hideMark/>
          </w:tcPr>
          <w:p w14:paraId="7E4905EB" w14:textId="77777777" w:rsidR="00152C49" w:rsidRPr="00152C49" w:rsidRDefault="00152C49" w:rsidP="00152C49">
            <w:pPr>
              <w:spacing w:before="0" w:after="0" w:line="240" w:lineRule="auto"/>
              <w:outlineLvl w:val="0"/>
              <w:rPr>
                <w:rFonts w:ascii="Times New Roman" w:eastAsia="Times New Roman" w:hAnsi="Times New Roman" w:cs="Times New Roman"/>
              </w:rPr>
            </w:pPr>
          </w:p>
        </w:tc>
      </w:tr>
      <w:tr w:rsidR="00152C49" w:rsidRPr="00152C49" w14:paraId="50B91CE4" w14:textId="77777777" w:rsidTr="00152C49">
        <w:trPr>
          <w:trHeight w:val="390"/>
        </w:trPr>
        <w:tc>
          <w:tcPr>
            <w:tcW w:w="5020" w:type="dxa"/>
            <w:tcBorders>
              <w:top w:val="nil"/>
              <w:left w:val="nil"/>
              <w:bottom w:val="nil"/>
              <w:right w:val="nil"/>
            </w:tcBorders>
            <w:shd w:val="clear" w:color="4CB5D3" w:fill="6226D0"/>
            <w:noWrap/>
            <w:vAlign w:val="bottom"/>
            <w:hideMark/>
          </w:tcPr>
          <w:p w14:paraId="6CC2F926" w14:textId="77777777" w:rsidR="00152C49" w:rsidRPr="00152C49" w:rsidRDefault="00152C49" w:rsidP="00152C49">
            <w:pPr>
              <w:spacing w:before="0" w:after="0" w:line="240" w:lineRule="auto"/>
              <w:outlineLvl w:val="0"/>
              <w:rPr>
                <w:rFonts w:ascii="Franklin Gothic Book" w:eastAsia="Times New Roman" w:hAnsi="Franklin Gothic Book" w:cs="Times New Roman"/>
                <w:b/>
                <w:bCs/>
                <w:color w:val="FFFFFF"/>
                <w:sz w:val="28"/>
                <w:szCs w:val="28"/>
              </w:rPr>
            </w:pPr>
            <w:bookmarkStart w:id="613" w:name="_Toc516580045"/>
            <w:r w:rsidRPr="00152C49">
              <w:rPr>
                <w:rFonts w:ascii="Franklin Gothic Book" w:eastAsia="Times New Roman" w:hAnsi="Franklin Gothic Book" w:cs="Times New Roman"/>
                <w:b/>
                <w:bCs/>
                <w:color w:val="FFFFFF"/>
                <w:sz w:val="28"/>
                <w:szCs w:val="28"/>
              </w:rPr>
              <w:t>Lab_Work_V</w:t>
            </w:r>
            <w:bookmarkEnd w:id="613"/>
          </w:p>
        </w:tc>
        <w:tc>
          <w:tcPr>
            <w:tcW w:w="2360" w:type="dxa"/>
            <w:tcBorders>
              <w:top w:val="nil"/>
              <w:left w:val="nil"/>
              <w:bottom w:val="nil"/>
              <w:right w:val="nil"/>
            </w:tcBorders>
            <w:shd w:val="clear" w:color="4CB5D3" w:fill="6226D0"/>
            <w:noWrap/>
            <w:vAlign w:val="bottom"/>
            <w:hideMark/>
          </w:tcPr>
          <w:p w14:paraId="0EDD0944" w14:textId="77777777" w:rsidR="00152C49" w:rsidRPr="00152C49" w:rsidRDefault="00152C49" w:rsidP="00152C49">
            <w:pPr>
              <w:spacing w:before="0" w:after="0" w:line="240" w:lineRule="auto"/>
              <w:outlineLvl w:val="0"/>
              <w:rPr>
                <w:rFonts w:ascii="Franklin Gothic Book" w:eastAsia="Times New Roman" w:hAnsi="Franklin Gothic Book" w:cs="Times New Roman"/>
                <w:b/>
                <w:bCs/>
                <w:color w:val="FFFFFF"/>
                <w:sz w:val="28"/>
                <w:szCs w:val="28"/>
              </w:rPr>
            </w:pPr>
            <w:bookmarkStart w:id="614" w:name="_Toc516580046"/>
            <w:r w:rsidRPr="00152C49">
              <w:rPr>
                <w:rFonts w:ascii="Franklin Gothic Book" w:eastAsia="Times New Roman" w:hAnsi="Franklin Gothic Book" w:cs="Times New Roman"/>
                <w:b/>
                <w:bCs/>
                <w:color w:val="FFFFFF"/>
                <w:sz w:val="28"/>
                <w:szCs w:val="28"/>
              </w:rPr>
              <w:t>View</w:t>
            </w:r>
            <w:bookmarkEnd w:id="614"/>
          </w:p>
        </w:tc>
      </w:tr>
      <w:tr w:rsidR="00152C49" w:rsidRPr="00152C49" w14:paraId="0DFD9840" w14:textId="77777777" w:rsidTr="00152C49">
        <w:trPr>
          <w:trHeight w:val="315"/>
        </w:trPr>
        <w:tc>
          <w:tcPr>
            <w:tcW w:w="5020" w:type="dxa"/>
            <w:tcBorders>
              <w:top w:val="nil"/>
              <w:left w:val="nil"/>
              <w:bottom w:val="single" w:sz="8" w:space="0" w:color="FFFFFF"/>
              <w:right w:val="nil"/>
            </w:tcBorders>
            <w:shd w:val="clear" w:color="000000" w:fill="000000"/>
            <w:noWrap/>
            <w:vAlign w:val="bottom"/>
            <w:hideMark/>
          </w:tcPr>
          <w:p w14:paraId="68963097" w14:textId="77777777" w:rsidR="00152C49" w:rsidRPr="00152C49" w:rsidRDefault="00152C49" w:rsidP="00152C49">
            <w:pPr>
              <w:spacing w:before="0" w:after="0" w:line="240" w:lineRule="auto"/>
              <w:outlineLvl w:val="1"/>
              <w:rPr>
                <w:rFonts w:ascii="Franklin Gothic Book" w:eastAsia="Times New Roman" w:hAnsi="Franklin Gothic Book" w:cs="Times New Roman"/>
                <w:b/>
                <w:bCs/>
                <w:color w:val="FFFFFF"/>
                <w:sz w:val="22"/>
                <w:szCs w:val="22"/>
              </w:rPr>
            </w:pPr>
            <w:bookmarkStart w:id="615" w:name="_Toc516580047"/>
            <w:r w:rsidRPr="00152C49">
              <w:rPr>
                <w:rFonts w:ascii="Franklin Gothic Book" w:eastAsia="Times New Roman" w:hAnsi="Franklin Gothic Book" w:cs="Times New Roman"/>
                <w:b/>
                <w:bCs/>
                <w:color w:val="FFFFFF"/>
                <w:sz w:val="22"/>
                <w:szCs w:val="22"/>
              </w:rPr>
              <w:t>Field</w:t>
            </w:r>
            <w:bookmarkEnd w:id="615"/>
          </w:p>
        </w:tc>
        <w:tc>
          <w:tcPr>
            <w:tcW w:w="2360" w:type="dxa"/>
            <w:tcBorders>
              <w:top w:val="nil"/>
              <w:left w:val="nil"/>
              <w:bottom w:val="single" w:sz="8" w:space="0" w:color="FFFFFF"/>
              <w:right w:val="nil"/>
            </w:tcBorders>
            <w:shd w:val="clear" w:color="000000" w:fill="000000"/>
            <w:noWrap/>
            <w:vAlign w:val="bottom"/>
            <w:hideMark/>
          </w:tcPr>
          <w:p w14:paraId="64D301EC" w14:textId="77777777" w:rsidR="00152C49" w:rsidRPr="00152C49" w:rsidRDefault="00152C49" w:rsidP="00152C49">
            <w:pPr>
              <w:spacing w:before="0" w:after="0" w:line="240" w:lineRule="auto"/>
              <w:outlineLvl w:val="1"/>
              <w:rPr>
                <w:rFonts w:ascii="Franklin Gothic Book" w:eastAsia="Times New Roman" w:hAnsi="Franklin Gothic Book" w:cs="Times New Roman"/>
                <w:b/>
                <w:bCs/>
                <w:color w:val="FFFFFF"/>
                <w:sz w:val="22"/>
                <w:szCs w:val="22"/>
              </w:rPr>
            </w:pPr>
            <w:bookmarkStart w:id="616" w:name="_Toc516580048"/>
            <w:r w:rsidRPr="00152C49">
              <w:rPr>
                <w:rFonts w:ascii="Franklin Gothic Book" w:eastAsia="Times New Roman" w:hAnsi="Franklin Gothic Book" w:cs="Times New Roman"/>
                <w:b/>
                <w:bCs/>
                <w:color w:val="FFFFFF"/>
                <w:sz w:val="22"/>
                <w:szCs w:val="22"/>
              </w:rPr>
              <w:t>Notes</w:t>
            </w:r>
            <w:bookmarkEnd w:id="616"/>
          </w:p>
        </w:tc>
      </w:tr>
      <w:tr w:rsidR="00152C49" w:rsidRPr="00152C49" w14:paraId="32F85468" w14:textId="77777777" w:rsidTr="00152C49">
        <w:trPr>
          <w:trHeight w:val="315"/>
        </w:trPr>
        <w:tc>
          <w:tcPr>
            <w:tcW w:w="5020" w:type="dxa"/>
            <w:tcBorders>
              <w:top w:val="nil"/>
              <w:left w:val="nil"/>
              <w:bottom w:val="nil"/>
              <w:right w:val="nil"/>
            </w:tcBorders>
            <w:shd w:val="clear" w:color="6226D0" w:fill="6226D0"/>
            <w:noWrap/>
            <w:vAlign w:val="bottom"/>
            <w:hideMark/>
          </w:tcPr>
          <w:p w14:paraId="54C676BC"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17" w:name="_Toc516580049"/>
            <w:r w:rsidRPr="00152C49">
              <w:rPr>
                <w:rFonts w:ascii="Franklin Gothic Book" w:eastAsia="Times New Roman" w:hAnsi="Franklin Gothic Book" w:cs="Times New Roman"/>
                <w:color w:val="FFFFFF"/>
                <w:sz w:val="22"/>
                <w:szCs w:val="22"/>
              </w:rPr>
              <w:t>PetID</w:t>
            </w:r>
            <w:bookmarkEnd w:id="617"/>
          </w:p>
        </w:tc>
        <w:tc>
          <w:tcPr>
            <w:tcW w:w="2360" w:type="dxa"/>
            <w:tcBorders>
              <w:top w:val="nil"/>
              <w:left w:val="nil"/>
              <w:bottom w:val="nil"/>
              <w:right w:val="nil"/>
            </w:tcBorders>
            <w:shd w:val="clear" w:color="6226D0" w:fill="6226D0"/>
            <w:noWrap/>
            <w:vAlign w:val="bottom"/>
            <w:hideMark/>
          </w:tcPr>
          <w:p w14:paraId="5CC5FFEF"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75A5C23E" w14:textId="77777777" w:rsidTr="00152C49">
        <w:trPr>
          <w:trHeight w:val="315"/>
        </w:trPr>
        <w:tc>
          <w:tcPr>
            <w:tcW w:w="5020" w:type="dxa"/>
            <w:tcBorders>
              <w:top w:val="nil"/>
              <w:left w:val="nil"/>
              <w:bottom w:val="nil"/>
              <w:right w:val="nil"/>
            </w:tcBorders>
            <w:shd w:val="clear" w:color="9167E3" w:fill="9167E3"/>
            <w:noWrap/>
            <w:vAlign w:val="bottom"/>
            <w:hideMark/>
          </w:tcPr>
          <w:p w14:paraId="7BCAF8C9"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18" w:name="_Toc516580050"/>
            <w:r w:rsidRPr="00152C49">
              <w:rPr>
                <w:rFonts w:ascii="Franklin Gothic Book" w:eastAsia="Times New Roman" w:hAnsi="Franklin Gothic Book" w:cs="Times New Roman"/>
                <w:color w:val="FFFFFF"/>
                <w:sz w:val="22"/>
                <w:szCs w:val="22"/>
              </w:rPr>
              <w:t>LabID</w:t>
            </w:r>
            <w:bookmarkEnd w:id="618"/>
          </w:p>
        </w:tc>
        <w:tc>
          <w:tcPr>
            <w:tcW w:w="2360" w:type="dxa"/>
            <w:tcBorders>
              <w:top w:val="nil"/>
              <w:left w:val="nil"/>
              <w:bottom w:val="nil"/>
              <w:right w:val="nil"/>
            </w:tcBorders>
            <w:shd w:val="clear" w:color="9167E3" w:fill="9167E3"/>
            <w:noWrap/>
            <w:vAlign w:val="bottom"/>
            <w:hideMark/>
          </w:tcPr>
          <w:p w14:paraId="34B74383"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7F1C5BC4" w14:textId="77777777" w:rsidTr="00152C49">
        <w:trPr>
          <w:trHeight w:val="315"/>
        </w:trPr>
        <w:tc>
          <w:tcPr>
            <w:tcW w:w="5020" w:type="dxa"/>
            <w:tcBorders>
              <w:top w:val="nil"/>
              <w:left w:val="nil"/>
              <w:bottom w:val="nil"/>
              <w:right w:val="nil"/>
            </w:tcBorders>
            <w:shd w:val="clear" w:color="6226D0" w:fill="6226D0"/>
            <w:noWrap/>
            <w:vAlign w:val="bottom"/>
            <w:hideMark/>
          </w:tcPr>
          <w:p w14:paraId="7319B390"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19" w:name="_Toc516580051"/>
            <w:r w:rsidRPr="00152C49">
              <w:rPr>
                <w:rFonts w:ascii="Franklin Gothic Book" w:eastAsia="Times New Roman" w:hAnsi="Franklin Gothic Book" w:cs="Times New Roman"/>
                <w:color w:val="FFFFFF"/>
                <w:sz w:val="22"/>
                <w:szCs w:val="22"/>
              </w:rPr>
              <w:t>Date_Completed</w:t>
            </w:r>
            <w:bookmarkEnd w:id="619"/>
          </w:p>
        </w:tc>
        <w:tc>
          <w:tcPr>
            <w:tcW w:w="2360" w:type="dxa"/>
            <w:tcBorders>
              <w:top w:val="nil"/>
              <w:left w:val="nil"/>
              <w:bottom w:val="nil"/>
              <w:right w:val="nil"/>
            </w:tcBorders>
            <w:shd w:val="clear" w:color="6226D0" w:fill="6226D0"/>
            <w:noWrap/>
            <w:vAlign w:val="bottom"/>
            <w:hideMark/>
          </w:tcPr>
          <w:p w14:paraId="3C0AA302"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16359263" w14:textId="77777777" w:rsidTr="00152C49">
        <w:trPr>
          <w:trHeight w:val="315"/>
        </w:trPr>
        <w:tc>
          <w:tcPr>
            <w:tcW w:w="5020" w:type="dxa"/>
            <w:tcBorders>
              <w:top w:val="nil"/>
              <w:left w:val="nil"/>
              <w:bottom w:val="nil"/>
              <w:right w:val="nil"/>
            </w:tcBorders>
            <w:shd w:val="clear" w:color="9167E3" w:fill="9167E3"/>
            <w:noWrap/>
            <w:vAlign w:val="bottom"/>
            <w:hideMark/>
          </w:tcPr>
          <w:p w14:paraId="7DF95873"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20" w:name="_Toc516580052"/>
            <w:r w:rsidRPr="00152C49">
              <w:rPr>
                <w:rFonts w:ascii="Franklin Gothic Book" w:eastAsia="Times New Roman" w:hAnsi="Franklin Gothic Book" w:cs="Times New Roman"/>
                <w:color w:val="FFFFFF"/>
                <w:sz w:val="22"/>
                <w:szCs w:val="22"/>
              </w:rPr>
              <w:t>Results</w:t>
            </w:r>
            <w:bookmarkEnd w:id="620"/>
          </w:p>
        </w:tc>
        <w:tc>
          <w:tcPr>
            <w:tcW w:w="2360" w:type="dxa"/>
            <w:tcBorders>
              <w:top w:val="nil"/>
              <w:left w:val="nil"/>
              <w:bottom w:val="nil"/>
              <w:right w:val="nil"/>
            </w:tcBorders>
            <w:shd w:val="clear" w:color="9167E3" w:fill="9167E3"/>
            <w:noWrap/>
            <w:vAlign w:val="bottom"/>
            <w:hideMark/>
          </w:tcPr>
          <w:p w14:paraId="61C3237E"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508EF6A4" w14:textId="77777777" w:rsidTr="00152C49">
        <w:trPr>
          <w:trHeight w:val="315"/>
        </w:trPr>
        <w:tc>
          <w:tcPr>
            <w:tcW w:w="5020" w:type="dxa"/>
            <w:tcBorders>
              <w:top w:val="nil"/>
              <w:left w:val="nil"/>
              <w:bottom w:val="nil"/>
              <w:right w:val="nil"/>
            </w:tcBorders>
            <w:shd w:val="clear" w:color="6226D0" w:fill="6226D0"/>
            <w:noWrap/>
            <w:vAlign w:val="bottom"/>
            <w:hideMark/>
          </w:tcPr>
          <w:p w14:paraId="203D8BE0"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21" w:name="_Toc516580053"/>
            <w:r w:rsidRPr="00152C49">
              <w:rPr>
                <w:rFonts w:ascii="Franklin Gothic Book" w:eastAsia="Times New Roman" w:hAnsi="Franklin Gothic Book" w:cs="Times New Roman"/>
                <w:color w:val="FFFFFF"/>
                <w:sz w:val="22"/>
                <w:szCs w:val="22"/>
              </w:rPr>
              <w:t>Critical_Disease</w:t>
            </w:r>
            <w:bookmarkEnd w:id="621"/>
          </w:p>
        </w:tc>
        <w:tc>
          <w:tcPr>
            <w:tcW w:w="2360" w:type="dxa"/>
            <w:tcBorders>
              <w:top w:val="nil"/>
              <w:left w:val="nil"/>
              <w:bottom w:val="nil"/>
              <w:right w:val="nil"/>
            </w:tcBorders>
            <w:shd w:val="clear" w:color="6226D0" w:fill="6226D0"/>
            <w:noWrap/>
            <w:vAlign w:val="bottom"/>
            <w:hideMark/>
          </w:tcPr>
          <w:p w14:paraId="742BD4C8"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461A0B11" w14:textId="77777777" w:rsidTr="00152C49">
        <w:trPr>
          <w:trHeight w:val="315"/>
        </w:trPr>
        <w:tc>
          <w:tcPr>
            <w:tcW w:w="5020" w:type="dxa"/>
            <w:tcBorders>
              <w:top w:val="nil"/>
              <w:left w:val="nil"/>
              <w:bottom w:val="nil"/>
              <w:right w:val="nil"/>
            </w:tcBorders>
            <w:shd w:val="clear" w:color="auto" w:fill="auto"/>
            <w:noWrap/>
            <w:vAlign w:val="bottom"/>
            <w:hideMark/>
          </w:tcPr>
          <w:p w14:paraId="1798C055" w14:textId="77777777" w:rsidR="00152C49" w:rsidRPr="00152C49" w:rsidRDefault="00152C49" w:rsidP="00152C49">
            <w:pPr>
              <w:spacing w:before="0" w:after="0" w:line="240" w:lineRule="auto"/>
              <w:outlineLvl w:val="1"/>
              <w:rPr>
                <w:rFonts w:ascii="Times New Roman" w:eastAsia="Times New Roman" w:hAnsi="Times New Roman" w:cs="Times New Roman"/>
              </w:rPr>
            </w:pPr>
          </w:p>
        </w:tc>
        <w:tc>
          <w:tcPr>
            <w:tcW w:w="2360" w:type="dxa"/>
            <w:tcBorders>
              <w:top w:val="nil"/>
              <w:left w:val="nil"/>
              <w:bottom w:val="nil"/>
              <w:right w:val="nil"/>
            </w:tcBorders>
            <w:shd w:val="clear" w:color="auto" w:fill="auto"/>
            <w:noWrap/>
            <w:vAlign w:val="bottom"/>
            <w:hideMark/>
          </w:tcPr>
          <w:p w14:paraId="5A172CAF" w14:textId="77777777" w:rsidR="00152C49" w:rsidRPr="00152C49" w:rsidRDefault="00152C49" w:rsidP="00152C49">
            <w:pPr>
              <w:spacing w:before="0" w:after="0" w:line="240" w:lineRule="auto"/>
              <w:outlineLvl w:val="1"/>
              <w:rPr>
                <w:rFonts w:ascii="Times New Roman" w:eastAsia="Times New Roman" w:hAnsi="Times New Roman" w:cs="Times New Roman"/>
              </w:rPr>
            </w:pPr>
          </w:p>
        </w:tc>
      </w:tr>
      <w:tr w:rsidR="00152C49" w:rsidRPr="00152C49" w14:paraId="7DCE2CFB" w14:textId="77777777" w:rsidTr="00152C49">
        <w:trPr>
          <w:trHeight w:val="315"/>
        </w:trPr>
        <w:tc>
          <w:tcPr>
            <w:tcW w:w="5020" w:type="dxa"/>
            <w:tcBorders>
              <w:top w:val="nil"/>
              <w:left w:val="nil"/>
              <w:bottom w:val="nil"/>
              <w:right w:val="nil"/>
            </w:tcBorders>
            <w:shd w:val="clear" w:color="auto" w:fill="auto"/>
            <w:noWrap/>
            <w:vAlign w:val="bottom"/>
            <w:hideMark/>
          </w:tcPr>
          <w:p w14:paraId="70276EAE" w14:textId="77777777" w:rsidR="00152C49" w:rsidRPr="00152C49" w:rsidRDefault="00152C49" w:rsidP="00152C49">
            <w:pPr>
              <w:spacing w:before="0" w:after="0" w:line="240" w:lineRule="auto"/>
              <w:outlineLvl w:val="1"/>
              <w:rPr>
                <w:rFonts w:ascii="Times New Roman" w:eastAsia="Times New Roman" w:hAnsi="Times New Roman" w:cs="Times New Roman"/>
              </w:rPr>
            </w:pPr>
          </w:p>
        </w:tc>
        <w:tc>
          <w:tcPr>
            <w:tcW w:w="2360" w:type="dxa"/>
            <w:tcBorders>
              <w:top w:val="nil"/>
              <w:left w:val="nil"/>
              <w:bottom w:val="nil"/>
              <w:right w:val="nil"/>
            </w:tcBorders>
            <w:shd w:val="clear" w:color="auto" w:fill="auto"/>
            <w:noWrap/>
            <w:vAlign w:val="bottom"/>
            <w:hideMark/>
          </w:tcPr>
          <w:p w14:paraId="33CDEB71" w14:textId="77777777" w:rsidR="00152C49" w:rsidRPr="00152C49" w:rsidRDefault="00152C49" w:rsidP="00152C49">
            <w:pPr>
              <w:spacing w:before="0" w:after="0" w:line="240" w:lineRule="auto"/>
              <w:outlineLvl w:val="0"/>
              <w:rPr>
                <w:rFonts w:ascii="Times New Roman" w:eastAsia="Times New Roman" w:hAnsi="Times New Roman" w:cs="Times New Roman"/>
              </w:rPr>
            </w:pPr>
          </w:p>
        </w:tc>
      </w:tr>
      <w:tr w:rsidR="00152C49" w:rsidRPr="00152C49" w14:paraId="4B953095" w14:textId="77777777" w:rsidTr="00152C49">
        <w:trPr>
          <w:trHeight w:val="390"/>
        </w:trPr>
        <w:tc>
          <w:tcPr>
            <w:tcW w:w="5020" w:type="dxa"/>
            <w:tcBorders>
              <w:top w:val="nil"/>
              <w:left w:val="nil"/>
              <w:bottom w:val="nil"/>
              <w:right w:val="nil"/>
            </w:tcBorders>
            <w:shd w:val="clear" w:color="4CB5D3" w:fill="6226D0"/>
            <w:noWrap/>
            <w:vAlign w:val="bottom"/>
            <w:hideMark/>
          </w:tcPr>
          <w:p w14:paraId="69A09EB4" w14:textId="77777777" w:rsidR="00152C49" w:rsidRPr="00152C49" w:rsidRDefault="00152C49" w:rsidP="00152C49">
            <w:pPr>
              <w:spacing w:before="0" w:after="0" w:line="240" w:lineRule="auto"/>
              <w:outlineLvl w:val="0"/>
              <w:rPr>
                <w:rFonts w:ascii="Franklin Gothic Book" w:eastAsia="Times New Roman" w:hAnsi="Franklin Gothic Book" w:cs="Times New Roman"/>
                <w:b/>
                <w:bCs/>
                <w:color w:val="FFFFFF"/>
                <w:sz w:val="28"/>
                <w:szCs w:val="28"/>
              </w:rPr>
            </w:pPr>
            <w:bookmarkStart w:id="622" w:name="_Toc516580054"/>
            <w:r w:rsidRPr="00152C49">
              <w:rPr>
                <w:rFonts w:ascii="Franklin Gothic Book" w:eastAsia="Times New Roman" w:hAnsi="Franklin Gothic Book" w:cs="Times New Roman"/>
                <w:b/>
                <w:bCs/>
                <w:color w:val="FFFFFF"/>
                <w:sz w:val="28"/>
                <w:szCs w:val="28"/>
              </w:rPr>
              <w:t>Chart_Meta_V (possibly Mtrlzd)</w:t>
            </w:r>
            <w:bookmarkEnd w:id="622"/>
          </w:p>
        </w:tc>
        <w:tc>
          <w:tcPr>
            <w:tcW w:w="2360" w:type="dxa"/>
            <w:tcBorders>
              <w:top w:val="nil"/>
              <w:left w:val="nil"/>
              <w:bottom w:val="nil"/>
              <w:right w:val="nil"/>
            </w:tcBorders>
            <w:shd w:val="clear" w:color="4CB5D3" w:fill="6226D0"/>
            <w:noWrap/>
            <w:vAlign w:val="bottom"/>
            <w:hideMark/>
          </w:tcPr>
          <w:p w14:paraId="51F5539B" w14:textId="77777777" w:rsidR="00152C49" w:rsidRPr="00152C49" w:rsidRDefault="00152C49" w:rsidP="00152C49">
            <w:pPr>
              <w:spacing w:before="0" w:after="0" w:line="240" w:lineRule="auto"/>
              <w:outlineLvl w:val="0"/>
              <w:rPr>
                <w:rFonts w:ascii="Franklin Gothic Book" w:eastAsia="Times New Roman" w:hAnsi="Franklin Gothic Book" w:cs="Times New Roman"/>
                <w:b/>
                <w:bCs/>
                <w:color w:val="FFFFFF"/>
                <w:sz w:val="28"/>
                <w:szCs w:val="28"/>
              </w:rPr>
            </w:pPr>
            <w:bookmarkStart w:id="623" w:name="_Toc516580055"/>
            <w:r w:rsidRPr="00152C49">
              <w:rPr>
                <w:rFonts w:ascii="Franklin Gothic Book" w:eastAsia="Times New Roman" w:hAnsi="Franklin Gothic Book" w:cs="Times New Roman"/>
                <w:b/>
                <w:bCs/>
                <w:color w:val="FFFFFF"/>
                <w:sz w:val="28"/>
                <w:szCs w:val="28"/>
              </w:rPr>
              <w:t>View</w:t>
            </w:r>
            <w:bookmarkEnd w:id="623"/>
          </w:p>
        </w:tc>
      </w:tr>
      <w:tr w:rsidR="00152C49" w:rsidRPr="00152C49" w14:paraId="1D96E6C1" w14:textId="77777777" w:rsidTr="00152C49">
        <w:trPr>
          <w:trHeight w:val="315"/>
        </w:trPr>
        <w:tc>
          <w:tcPr>
            <w:tcW w:w="5020" w:type="dxa"/>
            <w:tcBorders>
              <w:top w:val="nil"/>
              <w:left w:val="nil"/>
              <w:bottom w:val="single" w:sz="8" w:space="0" w:color="FFFFFF"/>
              <w:right w:val="nil"/>
            </w:tcBorders>
            <w:shd w:val="clear" w:color="000000" w:fill="000000"/>
            <w:noWrap/>
            <w:vAlign w:val="bottom"/>
            <w:hideMark/>
          </w:tcPr>
          <w:p w14:paraId="3575A4B6" w14:textId="77777777" w:rsidR="00152C49" w:rsidRPr="00152C49" w:rsidRDefault="00152C49" w:rsidP="00152C49">
            <w:pPr>
              <w:spacing w:before="0" w:after="0" w:line="240" w:lineRule="auto"/>
              <w:outlineLvl w:val="1"/>
              <w:rPr>
                <w:rFonts w:ascii="Franklin Gothic Book" w:eastAsia="Times New Roman" w:hAnsi="Franklin Gothic Book" w:cs="Times New Roman"/>
                <w:b/>
                <w:bCs/>
                <w:color w:val="FFFFFF"/>
                <w:sz w:val="22"/>
                <w:szCs w:val="22"/>
              </w:rPr>
            </w:pPr>
            <w:bookmarkStart w:id="624" w:name="_Toc516580056"/>
            <w:r w:rsidRPr="00152C49">
              <w:rPr>
                <w:rFonts w:ascii="Franklin Gothic Book" w:eastAsia="Times New Roman" w:hAnsi="Franklin Gothic Book" w:cs="Times New Roman"/>
                <w:b/>
                <w:bCs/>
                <w:color w:val="FFFFFF"/>
                <w:sz w:val="22"/>
                <w:szCs w:val="22"/>
              </w:rPr>
              <w:t>Field</w:t>
            </w:r>
            <w:bookmarkEnd w:id="624"/>
          </w:p>
        </w:tc>
        <w:tc>
          <w:tcPr>
            <w:tcW w:w="2360" w:type="dxa"/>
            <w:tcBorders>
              <w:top w:val="nil"/>
              <w:left w:val="nil"/>
              <w:bottom w:val="single" w:sz="8" w:space="0" w:color="FFFFFF"/>
              <w:right w:val="nil"/>
            </w:tcBorders>
            <w:shd w:val="clear" w:color="000000" w:fill="000000"/>
            <w:noWrap/>
            <w:vAlign w:val="bottom"/>
            <w:hideMark/>
          </w:tcPr>
          <w:p w14:paraId="7D3CB91F" w14:textId="77777777" w:rsidR="00152C49" w:rsidRPr="00152C49" w:rsidRDefault="00152C49" w:rsidP="00152C49">
            <w:pPr>
              <w:spacing w:before="0" w:after="0" w:line="240" w:lineRule="auto"/>
              <w:outlineLvl w:val="1"/>
              <w:rPr>
                <w:rFonts w:ascii="Franklin Gothic Book" w:eastAsia="Times New Roman" w:hAnsi="Franklin Gothic Book" w:cs="Times New Roman"/>
                <w:b/>
                <w:bCs/>
                <w:color w:val="FFFFFF"/>
                <w:sz w:val="22"/>
                <w:szCs w:val="22"/>
              </w:rPr>
            </w:pPr>
            <w:bookmarkStart w:id="625" w:name="_Toc516580057"/>
            <w:r w:rsidRPr="00152C49">
              <w:rPr>
                <w:rFonts w:ascii="Franklin Gothic Book" w:eastAsia="Times New Roman" w:hAnsi="Franklin Gothic Book" w:cs="Times New Roman"/>
                <w:b/>
                <w:bCs/>
                <w:color w:val="FFFFFF"/>
                <w:sz w:val="22"/>
                <w:szCs w:val="22"/>
              </w:rPr>
              <w:t>Notes</w:t>
            </w:r>
            <w:bookmarkEnd w:id="625"/>
          </w:p>
        </w:tc>
      </w:tr>
      <w:tr w:rsidR="00152C49" w:rsidRPr="00152C49" w14:paraId="740B4311" w14:textId="77777777" w:rsidTr="00152C49">
        <w:trPr>
          <w:trHeight w:val="315"/>
        </w:trPr>
        <w:tc>
          <w:tcPr>
            <w:tcW w:w="5020" w:type="dxa"/>
            <w:tcBorders>
              <w:top w:val="nil"/>
              <w:left w:val="nil"/>
              <w:bottom w:val="nil"/>
              <w:right w:val="nil"/>
            </w:tcBorders>
            <w:shd w:val="clear" w:color="6226D0" w:fill="6226D0"/>
            <w:noWrap/>
            <w:vAlign w:val="bottom"/>
            <w:hideMark/>
          </w:tcPr>
          <w:p w14:paraId="411F43C5" w14:textId="009EEAED"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26" w:name="_Toc516580058"/>
            <w:r w:rsidRPr="00152C49">
              <w:rPr>
                <w:rFonts w:ascii="Franklin Gothic Book" w:eastAsia="Times New Roman" w:hAnsi="Franklin Gothic Book" w:cs="Times New Roman"/>
                <w:color w:val="FFFFFF"/>
                <w:sz w:val="22"/>
                <w:szCs w:val="22"/>
              </w:rPr>
              <w:t>Patient_First_Nake</w:t>
            </w:r>
            <w:bookmarkEnd w:id="626"/>
            <w:ins w:id="627" w:author="Hicks, James K." w:date="2018-06-12T22:11:00Z">
              <w:r w:rsidR="00166DB9">
                <w:rPr>
                  <w:rFonts w:ascii="Franklin Gothic Book" w:eastAsia="Times New Roman" w:hAnsi="Franklin Gothic Book" w:cs="Times New Roman"/>
                  <w:color w:val="FFFFFF"/>
                  <w:sz w:val="22"/>
                  <w:szCs w:val="22"/>
                </w:rPr>
                <w:t xml:space="preserve"> (name?)</w:t>
              </w:r>
            </w:ins>
          </w:p>
        </w:tc>
        <w:tc>
          <w:tcPr>
            <w:tcW w:w="2360" w:type="dxa"/>
            <w:tcBorders>
              <w:top w:val="nil"/>
              <w:left w:val="nil"/>
              <w:bottom w:val="nil"/>
              <w:right w:val="nil"/>
            </w:tcBorders>
            <w:shd w:val="clear" w:color="6226D0" w:fill="6226D0"/>
            <w:noWrap/>
            <w:vAlign w:val="bottom"/>
            <w:hideMark/>
          </w:tcPr>
          <w:p w14:paraId="6777A53F"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28" w:name="_Toc516580059"/>
            <w:r w:rsidRPr="00152C49">
              <w:rPr>
                <w:rFonts w:ascii="Franklin Gothic Book" w:eastAsia="Times New Roman" w:hAnsi="Franklin Gothic Book" w:cs="Times New Roman"/>
                <w:color w:val="FFFFFF"/>
                <w:sz w:val="22"/>
                <w:szCs w:val="22"/>
              </w:rPr>
              <w:t>AKA Pet_First_Name</w:t>
            </w:r>
            <w:bookmarkEnd w:id="628"/>
          </w:p>
        </w:tc>
      </w:tr>
      <w:tr w:rsidR="00152C49" w:rsidRPr="00152C49" w14:paraId="16936A2F" w14:textId="77777777" w:rsidTr="00152C49">
        <w:trPr>
          <w:trHeight w:val="315"/>
        </w:trPr>
        <w:tc>
          <w:tcPr>
            <w:tcW w:w="5020" w:type="dxa"/>
            <w:tcBorders>
              <w:top w:val="nil"/>
              <w:left w:val="nil"/>
              <w:bottom w:val="nil"/>
              <w:right w:val="nil"/>
            </w:tcBorders>
            <w:shd w:val="clear" w:color="9167E3" w:fill="9167E3"/>
            <w:noWrap/>
            <w:vAlign w:val="bottom"/>
            <w:hideMark/>
          </w:tcPr>
          <w:p w14:paraId="6F18D391"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29" w:name="_Toc516580060"/>
            <w:r w:rsidRPr="00152C49">
              <w:rPr>
                <w:rFonts w:ascii="Franklin Gothic Book" w:eastAsia="Times New Roman" w:hAnsi="Franklin Gothic Book" w:cs="Times New Roman"/>
                <w:color w:val="FFFFFF"/>
                <w:sz w:val="22"/>
                <w:szCs w:val="22"/>
              </w:rPr>
              <w:t>Parent_Last_Name</w:t>
            </w:r>
            <w:bookmarkEnd w:id="629"/>
          </w:p>
        </w:tc>
        <w:tc>
          <w:tcPr>
            <w:tcW w:w="2360" w:type="dxa"/>
            <w:tcBorders>
              <w:top w:val="nil"/>
              <w:left w:val="nil"/>
              <w:bottom w:val="nil"/>
              <w:right w:val="nil"/>
            </w:tcBorders>
            <w:shd w:val="clear" w:color="9167E3" w:fill="9167E3"/>
            <w:noWrap/>
            <w:vAlign w:val="bottom"/>
            <w:hideMark/>
          </w:tcPr>
          <w:p w14:paraId="26794D33"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0252DCC1" w14:textId="77777777" w:rsidTr="00152C49">
        <w:trPr>
          <w:trHeight w:val="315"/>
        </w:trPr>
        <w:tc>
          <w:tcPr>
            <w:tcW w:w="5020" w:type="dxa"/>
            <w:tcBorders>
              <w:top w:val="nil"/>
              <w:left w:val="nil"/>
              <w:bottom w:val="nil"/>
              <w:right w:val="nil"/>
            </w:tcBorders>
            <w:shd w:val="clear" w:color="6226D0" w:fill="6226D0"/>
            <w:noWrap/>
            <w:vAlign w:val="bottom"/>
            <w:hideMark/>
          </w:tcPr>
          <w:p w14:paraId="305D3995"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30" w:name="_Toc516580061"/>
            <w:r w:rsidRPr="00152C49">
              <w:rPr>
                <w:rFonts w:ascii="Franklin Gothic Book" w:eastAsia="Times New Roman" w:hAnsi="Franklin Gothic Book" w:cs="Times New Roman"/>
                <w:color w:val="FFFFFF"/>
                <w:sz w:val="22"/>
                <w:szCs w:val="22"/>
              </w:rPr>
              <w:t>Parent_First_Name</w:t>
            </w:r>
            <w:bookmarkEnd w:id="630"/>
          </w:p>
        </w:tc>
        <w:tc>
          <w:tcPr>
            <w:tcW w:w="2360" w:type="dxa"/>
            <w:tcBorders>
              <w:top w:val="nil"/>
              <w:left w:val="nil"/>
              <w:bottom w:val="nil"/>
              <w:right w:val="nil"/>
            </w:tcBorders>
            <w:shd w:val="clear" w:color="6226D0" w:fill="6226D0"/>
            <w:noWrap/>
            <w:vAlign w:val="bottom"/>
            <w:hideMark/>
          </w:tcPr>
          <w:p w14:paraId="0376DEED"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7EC80C3E" w14:textId="77777777" w:rsidTr="00152C49">
        <w:trPr>
          <w:trHeight w:val="315"/>
        </w:trPr>
        <w:tc>
          <w:tcPr>
            <w:tcW w:w="5020" w:type="dxa"/>
            <w:tcBorders>
              <w:top w:val="nil"/>
              <w:left w:val="nil"/>
              <w:bottom w:val="nil"/>
              <w:right w:val="nil"/>
            </w:tcBorders>
            <w:shd w:val="clear" w:color="9167E3" w:fill="9167E3"/>
            <w:noWrap/>
            <w:vAlign w:val="bottom"/>
            <w:hideMark/>
          </w:tcPr>
          <w:p w14:paraId="3FEB837F"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31" w:name="_Toc516580062"/>
            <w:r w:rsidRPr="00152C49">
              <w:rPr>
                <w:rFonts w:ascii="Franklin Gothic Book" w:eastAsia="Times New Roman" w:hAnsi="Franklin Gothic Book" w:cs="Times New Roman"/>
                <w:color w:val="FFFFFF"/>
                <w:sz w:val="22"/>
                <w:szCs w:val="22"/>
              </w:rPr>
              <w:t>BreedID</w:t>
            </w:r>
            <w:bookmarkEnd w:id="631"/>
          </w:p>
        </w:tc>
        <w:tc>
          <w:tcPr>
            <w:tcW w:w="2360" w:type="dxa"/>
            <w:tcBorders>
              <w:top w:val="nil"/>
              <w:left w:val="nil"/>
              <w:bottom w:val="nil"/>
              <w:right w:val="nil"/>
            </w:tcBorders>
            <w:shd w:val="clear" w:color="9167E3" w:fill="9167E3"/>
            <w:noWrap/>
            <w:vAlign w:val="bottom"/>
            <w:hideMark/>
          </w:tcPr>
          <w:p w14:paraId="49207F7F"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25F3E806" w14:textId="77777777" w:rsidTr="00152C49">
        <w:trPr>
          <w:trHeight w:val="315"/>
        </w:trPr>
        <w:tc>
          <w:tcPr>
            <w:tcW w:w="5020" w:type="dxa"/>
            <w:tcBorders>
              <w:top w:val="nil"/>
              <w:left w:val="nil"/>
              <w:bottom w:val="nil"/>
              <w:right w:val="nil"/>
            </w:tcBorders>
            <w:shd w:val="clear" w:color="6226D0" w:fill="6226D0"/>
            <w:noWrap/>
            <w:vAlign w:val="bottom"/>
            <w:hideMark/>
          </w:tcPr>
          <w:p w14:paraId="5B8A8FF2"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32" w:name="_Toc516580063"/>
            <w:r w:rsidRPr="00152C49">
              <w:rPr>
                <w:rFonts w:ascii="Franklin Gothic Book" w:eastAsia="Times New Roman" w:hAnsi="Franklin Gothic Book" w:cs="Times New Roman"/>
                <w:color w:val="FFFFFF"/>
                <w:sz w:val="22"/>
                <w:szCs w:val="22"/>
              </w:rPr>
              <w:t>GenderID</w:t>
            </w:r>
            <w:bookmarkEnd w:id="632"/>
          </w:p>
        </w:tc>
        <w:tc>
          <w:tcPr>
            <w:tcW w:w="2360" w:type="dxa"/>
            <w:tcBorders>
              <w:top w:val="nil"/>
              <w:left w:val="nil"/>
              <w:bottom w:val="nil"/>
              <w:right w:val="nil"/>
            </w:tcBorders>
            <w:shd w:val="clear" w:color="6226D0" w:fill="6226D0"/>
            <w:noWrap/>
            <w:vAlign w:val="bottom"/>
            <w:hideMark/>
          </w:tcPr>
          <w:p w14:paraId="6DC126A1"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65531ECA" w14:textId="77777777" w:rsidTr="00152C49">
        <w:trPr>
          <w:trHeight w:val="315"/>
        </w:trPr>
        <w:tc>
          <w:tcPr>
            <w:tcW w:w="5020" w:type="dxa"/>
            <w:tcBorders>
              <w:top w:val="nil"/>
              <w:left w:val="nil"/>
              <w:bottom w:val="nil"/>
              <w:right w:val="nil"/>
            </w:tcBorders>
            <w:shd w:val="clear" w:color="9167E3" w:fill="9167E3"/>
            <w:noWrap/>
            <w:vAlign w:val="bottom"/>
            <w:hideMark/>
          </w:tcPr>
          <w:p w14:paraId="1918F9A3"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33" w:name="_Toc516580064"/>
            <w:r w:rsidRPr="00152C49">
              <w:rPr>
                <w:rFonts w:ascii="Franklin Gothic Book" w:eastAsia="Times New Roman" w:hAnsi="Franklin Gothic Book" w:cs="Times New Roman"/>
                <w:color w:val="FFFFFF"/>
                <w:sz w:val="22"/>
                <w:szCs w:val="22"/>
              </w:rPr>
              <w:t>Birth_Date</w:t>
            </w:r>
            <w:bookmarkEnd w:id="633"/>
          </w:p>
        </w:tc>
        <w:tc>
          <w:tcPr>
            <w:tcW w:w="2360" w:type="dxa"/>
            <w:tcBorders>
              <w:top w:val="nil"/>
              <w:left w:val="nil"/>
              <w:bottom w:val="nil"/>
              <w:right w:val="nil"/>
            </w:tcBorders>
            <w:shd w:val="clear" w:color="9167E3" w:fill="9167E3"/>
            <w:noWrap/>
            <w:vAlign w:val="bottom"/>
            <w:hideMark/>
          </w:tcPr>
          <w:p w14:paraId="6E2D9251"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5566497D" w14:textId="77777777" w:rsidTr="00152C49">
        <w:trPr>
          <w:trHeight w:val="315"/>
        </w:trPr>
        <w:tc>
          <w:tcPr>
            <w:tcW w:w="5020" w:type="dxa"/>
            <w:tcBorders>
              <w:top w:val="nil"/>
              <w:left w:val="nil"/>
              <w:bottom w:val="nil"/>
              <w:right w:val="nil"/>
            </w:tcBorders>
            <w:shd w:val="clear" w:color="6226D0" w:fill="6226D0"/>
            <w:noWrap/>
            <w:vAlign w:val="bottom"/>
            <w:hideMark/>
          </w:tcPr>
          <w:p w14:paraId="40D124D8"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34" w:name="_Toc516580065"/>
            <w:r w:rsidRPr="00152C49">
              <w:rPr>
                <w:rFonts w:ascii="Franklin Gothic Book" w:eastAsia="Times New Roman" w:hAnsi="Franklin Gothic Book" w:cs="Times New Roman"/>
                <w:color w:val="FFFFFF"/>
                <w:sz w:val="22"/>
                <w:szCs w:val="22"/>
              </w:rPr>
              <w:t>Temperament_Notes</w:t>
            </w:r>
            <w:bookmarkEnd w:id="634"/>
          </w:p>
        </w:tc>
        <w:tc>
          <w:tcPr>
            <w:tcW w:w="2360" w:type="dxa"/>
            <w:tcBorders>
              <w:top w:val="nil"/>
              <w:left w:val="nil"/>
              <w:bottom w:val="nil"/>
              <w:right w:val="nil"/>
            </w:tcBorders>
            <w:shd w:val="clear" w:color="6226D0" w:fill="6226D0"/>
            <w:noWrap/>
            <w:vAlign w:val="bottom"/>
            <w:hideMark/>
          </w:tcPr>
          <w:p w14:paraId="327F36CE"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3D03F14B" w14:textId="77777777" w:rsidTr="00152C49">
        <w:trPr>
          <w:trHeight w:val="315"/>
        </w:trPr>
        <w:tc>
          <w:tcPr>
            <w:tcW w:w="5020" w:type="dxa"/>
            <w:tcBorders>
              <w:top w:val="nil"/>
              <w:left w:val="nil"/>
              <w:bottom w:val="nil"/>
              <w:right w:val="nil"/>
            </w:tcBorders>
            <w:shd w:val="clear" w:color="9167E3" w:fill="9167E3"/>
            <w:noWrap/>
            <w:vAlign w:val="bottom"/>
            <w:hideMark/>
          </w:tcPr>
          <w:p w14:paraId="501E1348"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35" w:name="_Toc516580066"/>
            <w:r w:rsidRPr="00152C49">
              <w:rPr>
                <w:rFonts w:ascii="Franklin Gothic Book" w:eastAsia="Times New Roman" w:hAnsi="Franklin Gothic Book" w:cs="Times New Roman"/>
                <w:color w:val="FFFFFF"/>
                <w:sz w:val="22"/>
                <w:szCs w:val="22"/>
              </w:rPr>
              <w:t>Procedure_Name</w:t>
            </w:r>
            <w:bookmarkEnd w:id="635"/>
          </w:p>
        </w:tc>
        <w:tc>
          <w:tcPr>
            <w:tcW w:w="2360" w:type="dxa"/>
            <w:tcBorders>
              <w:top w:val="nil"/>
              <w:left w:val="nil"/>
              <w:bottom w:val="nil"/>
              <w:right w:val="nil"/>
            </w:tcBorders>
            <w:shd w:val="clear" w:color="9167E3" w:fill="9167E3"/>
            <w:noWrap/>
            <w:vAlign w:val="bottom"/>
            <w:hideMark/>
          </w:tcPr>
          <w:p w14:paraId="2CD686F3"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6EDAF3F4" w14:textId="77777777" w:rsidTr="00152C49">
        <w:trPr>
          <w:trHeight w:val="315"/>
        </w:trPr>
        <w:tc>
          <w:tcPr>
            <w:tcW w:w="5020" w:type="dxa"/>
            <w:tcBorders>
              <w:top w:val="nil"/>
              <w:left w:val="nil"/>
              <w:bottom w:val="nil"/>
              <w:right w:val="nil"/>
            </w:tcBorders>
            <w:shd w:val="clear" w:color="6226D0" w:fill="6226D0"/>
            <w:noWrap/>
            <w:vAlign w:val="bottom"/>
            <w:hideMark/>
          </w:tcPr>
          <w:p w14:paraId="5B4C9BFE"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36" w:name="_Toc516580067"/>
            <w:r w:rsidRPr="00152C49">
              <w:rPr>
                <w:rFonts w:ascii="Franklin Gothic Book" w:eastAsia="Times New Roman" w:hAnsi="Franklin Gothic Book" w:cs="Times New Roman"/>
                <w:color w:val="FFFFFF"/>
                <w:sz w:val="22"/>
                <w:szCs w:val="22"/>
              </w:rPr>
              <w:lastRenderedPageBreak/>
              <w:t>Procedure_Date</w:t>
            </w:r>
            <w:bookmarkEnd w:id="636"/>
          </w:p>
        </w:tc>
        <w:tc>
          <w:tcPr>
            <w:tcW w:w="2360" w:type="dxa"/>
            <w:tcBorders>
              <w:top w:val="nil"/>
              <w:left w:val="nil"/>
              <w:bottom w:val="nil"/>
              <w:right w:val="nil"/>
            </w:tcBorders>
            <w:shd w:val="clear" w:color="6226D0" w:fill="6226D0"/>
            <w:noWrap/>
            <w:vAlign w:val="bottom"/>
            <w:hideMark/>
          </w:tcPr>
          <w:p w14:paraId="25093FA2"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3D9FCB7A" w14:textId="77777777" w:rsidTr="00152C49">
        <w:trPr>
          <w:trHeight w:val="315"/>
        </w:trPr>
        <w:tc>
          <w:tcPr>
            <w:tcW w:w="5020" w:type="dxa"/>
            <w:tcBorders>
              <w:top w:val="nil"/>
              <w:left w:val="nil"/>
              <w:bottom w:val="nil"/>
              <w:right w:val="nil"/>
            </w:tcBorders>
            <w:shd w:val="clear" w:color="9167E3" w:fill="9167E3"/>
            <w:noWrap/>
            <w:vAlign w:val="bottom"/>
            <w:hideMark/>
          </w:tcPr>
          <w:p w14:paraId="60CDCA21"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37" w:name="_Toc516580068"/>
            <w:r w:rsidRPr="00152C49">
              <w:rPr>
                <w:rFonts w:ascii="Franklin Gothic Book" w:eastAsia="Times New Roman" w:hAnsi="Franklin Gothic Book" w:cs="Times New Roman"/>
                <w:color w:val="FFFFFF"/>
                <w:sz w:val="22"/>
                <w:szCs w:val="22"/>
              </w:rPr>
              <w:t>Procedure_Notes</w:t>
            </w:r>
            <w:bookmarkEnd w:id="637"/>
          </w:p>
        </w:tc>
        <w:tc>
          <w:tcPr>
            <w:tcW w:w="2360" w:type="dxa"/>
            <w:tcBorders>
              <w:top w:val="nil"/>
              <w:left w:val="nil"/>
              <w:bottom w:val="nil"/>
              <w:right w:val="nil"/>
            </w:tcBorders>
            <w:shd w:val="clear" w:color="9167E3" w:fill="9167E3"/>
            <w:noWrap/>
            <w:vAlign w:val="bottom"/>
            <w:hideMark/>
          </w:tcPr>
          <w:p w14:paraId="51D042CE"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72259418" w14:textId="77777777" w:rsidTr="00152C49">
        <w:trPr>
          <w:trHeight w:val="315"/>
        </w:trPr>
        <w:tc>
          <w:tcPr>
            <w:tcW w:w="5020" w:type="dxa"/>
            <w:tcBorders>
              <w:top w:val="nil"/>
              <w:left w:val="nil"/>
              <w:bottom w:val="nil"/>
              <w:right w:val="nil"/>
            </w:tcBorders>
            <w:shd w:val="clear" w:color="6226D0" w:fill="6226D0"/>
            <w:noWrap/>
            <w:vAlign w:val="bottom"/>
            <w:hideMark/>
          </w:tcPr>
          <w:p w14:paraId="364DDDB7"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38" w:name="_Toc516580069"/>
            <w:r w:rsidRPr="00152C49">
              <w:rPr>
                <w:rFonts w:ascii="Franklin Gothic Book" w:eastAsia="Times New Roman" w:hAnsi="Franklin Gothic Book" w:cs="Times New Roman"/>
                <w:color w:val="FFFFFF"/>
                <w:sz w:val="22"/>
                <w:szCs w:val="22"/>
              </w:rPr>
              <w:t>Procedure_Follow_Up_Date</w:t>
            </w:r>
            <w:bookmarkEnd w:id="638"/>
          </w:p>
        </w:tc>
        <w:tc>
          <w:tcPr>
            <w:tcW w:w="2360" w:type="dxa"/>
            <w:tcBorders>
              <w:top w:val="nil"/>
              <w:left w:val="nil"/>
              <w:bottom w:val="nil"/>
              <w:right w:val="nil"/>
            </w:tcBorders>
            <w:shd w:val="clear" w:color="6226D0" w:fill="6226D0"/>
            <w:noWrap/>
            <w:vAlign w:val="bottom"/>
            <w:hideMark/>
          </w:tcPr>
          <w:p w14:paraId="643F7983"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45533E02" w14:textId="77777777" w:rsidTr="00152C49">
        <w:trPr>
          <w:trHeight w:val="315"/>
        </w:trPr>
        <w:tc>
          <w:tcPr>
            <w:tcW w:w="5020" w:type="dxa"/>
            <w:tcBorders>
              <w:top w:val="nil"/>
              <w:left w:val="nil"/>
              <w:bottom w:val="nil"/>
              <w:right w:val="nil"/>
            </w:tcBorders>
            <w:shd w:val="clear" w:color="9167E3" w:fill="9167E3"/>
            <w:noWrap/>
            <w:vAlign w:val="bottom"/>
            <w:hideMark/>
          </w:tcPr>
          <w:p w14:paraId="26AF4013"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39" w:name="_Toc516580070"/>
            <w:r w:rsidRPr="00152C49">
              <w:rPr>
                <w:rFonts w:ascii="Franklin Gothic Book" w:eastAsia="Times New Roman" w:hAnsi="Franklin Gothic Book" w:cs="Times New Roman"/>
                <w:color w:val="FFFFFF"/>
                <w:sz w:val="22"/>
                <w:szCs w:val="22"/>
              </w:rPr>
              <w:t>Procedure_Follow_Up_Outcome</w:t>
            </w:r>
            <w:bookmarkEnd w:id="639"/>
          </w:p>
        </w:tc>
        <w:tc>
          <w:tcPr>
            <w:tcW w:w="2360" w:type="dxa"/>
            <w:tcBorders>
              <w:top w:val="nil"/>
              <w:left w:val="nil"/>
              <w:bottom w:val="nil"/>
              <w:right w:val="nil"/>
            </w:tcBorders>
            <w:shd w:val="clear" w:color="9167E3" w:fill="9167E3"/>
            <w:noWrap/>
            <w:vAlign w:val="bottom"/>
            <w:hideMark/>
          </w:tcPr>
          <w:p w14:paraId="2C39ED59"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35D15B40" w14:textId="77777777" w:rsidTr="00152C49">
        <w:trPr>
          <w:trHeight w:val="315"/>
        </w:trPr>
        <w:tc>
          <w:tcPr>
            <w:tcW w:w="5020" w:type="dxa"/>
            <w:tcBorders>
              <w:top w:val="nil"/>
              <w:left w:val="nil"/>
              <w:bottom w:val="nil"/>
              <w:right w:val="nil"/>
            </w:tcBorders>
            <w:shd w:val="clear" w:color="6226D0" w:fill="6226D0"/>
            <w:noWrap/>
            <w:vAlign w:val="bottom"/>
            <w:hideMark/>
          </w:tcPr>
          <w:p w14:paraId="257EA1ED"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40" w:name="_Toc516580071"/>
            <w:r w:rsidRPr="00152C49">
              <w:rPr>
                <w:rFonts w:ascii="Franklin Gothic Book" w:eastAsia="Times New Roman" w:hAnsi="Franklin Gothic Book" w:cs="Times New Roman"/>
                <w:color w:val="FFFFFF"/>
                <w:sz w:val="22"/>
                <w:szCs w:val="22"/>
              </w:rPr>
              <w:t>Lab_Name</w:t>
            </w:r>
            <w:bookmarkEnd w:id="640"/>
          </w:p>
        </w:tc>
        <w:tc>
          <w:tcPr>
            <w:tcW w:w="2360" w:type="dxa"/>
            <w:tcBorders>
              <w:top w:val="nil"/>
              <w:left w:val="nil"/>
              <w:bottom w:val="nil"/>
              <w:right w:val="nil"/>
            </w:tcBorders>
            <w:shd w:val="clear" w:color="6226D0" w:fill="6226D0"/>
            <w:noWrap/>
            <w:vAlign w:val="bottom"/>
            <w:hideMark/>
          </w:tcPr>
          <w:p w14:paraId="0616DAB7"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0D311688" w14:textId="77777777" w:rsidTr="00152C49">
        <w:trPr>
          <w:trHeight w:val="315"/>
        </w:trPr>
        <w:tc>
          <w:tcPr>
            <w:tcW w:w="5020" w:type="dxa"/>
            <w:tcBorders>
              <w:top w:val="nil"/>
              <w:left w:val="nil"/>
              <w:bottom w:val="nil"/>
              <w:right w:val="nil"/>
            </w:tcBorders>
            <w:shd w:val="clear" w:color="9167E3" w:fill="9167E3"/>
            <w:noWrap/>
            <w:vAlign w:val="bottom"/>
            <w:hideMark/>
          </w:tcPr>
          <w:p w14:paraId="3BA665A4"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41" w:name="_Toc516580072"/>
            <w:r w:rsidRPr="00152C49">
              <w:rPr>
                <w:rFonts w:ascii="Franklin Gothic Book" w:eastAsia="Times New Roman" w:hAnsi="Franklin Gothic Book" w:cs="Times New Roman"/>
                <w:color w:val="FFFFFF"/>
                <w:sz w:val="22"/>
                <w:szCs w:val="22"/>
              </w:rPr>
              <w:t>Lab_Date_Complete</w:t>
            </w:r>
            <w:bookmarkEnd w:id="641"/>
          </w:p>
        </w:tc>
        <w:tc>
          <w:tcPr>
            <w:tcW w:w="2360" w:type="dxa"/>
            <w:tcBorders>
              <w:top w:val="nil"/>
              <w:left w:val="nil"/>
              <w:bottom w:val="nil"/>
              <w:right w:val="nil"/>
            </w:tcBorders>
            <w:shd w:val="clear" w:color="9167E3" w:fill="9167E3"/>
            <w:noWrap/>
            <w:vAlign w:val="bottom"/>
            <w:hideMark/>
          </w:tcPr>
          <w:p w14:paraId="799611AD"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6E312C52" w14:textId="77777777" w:rsidTr="00152C49">
        <w:trPr>
          <w:trHeight w:val="315"/>
        </w:trPr>
        <w:tc>
          <w:tcPr>
            <w:tcW w:w="5020" w:type="dxa"/>
            <w:tcBorders>
              <w:top w:val="nil"/>
              <w:left w:val="nil"/>
              <w:bottom w:val="nil"/>
              <w:right w:val="nil"/>
            </w:tcBorders>
            <w:shd w:val="clear" w:color="6226D0" w:fill="6226D0"/>
            <w:noWrap/>
            <w:vAlign w:val="bottom"/>
            <w:hideMark/>
          </w:tcPr>
          <w:p w14:paraId="2F3A1C79"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42" w:name="_Toc516580073"/>
            <w:r w:rsidRPr="00152C49">
              <w:rPr>
                <w:rFonts w:ascii="Franklin Gothic Book" w:eastAsia="Times New Roman" w:hAnsi="Franklin Gothic Book" w:cs="Times New Roman"/>
                <w:color w:val="FFFFFF"/>
                <w:sz w:val="22"/>
                <w:szCs w:val="22"/>
              </w:rPr>
              <w:t>RadImg_Notes</w:t>
            </w:r>
            <w:bookmarkEnd w:id="642"/>
          </w:p>
        </w:tc>
        <w:tc>
          <w:tcPr>
            <w:tcW w:w="2360" w:type="dxa"/>
            <w:tcBorders>
              <w:top w:val="nil"/>
              <w:left w:val="nil"/>
              <w:bottom w:val="nil"/>
              <w:right w:val="nil"/>
            </w:tcBorders>
            <w:shd w:val="clear" w:color="6226D0" w:fill="6226D0"/>
            <w:noWrap/>
            <w:vAlign w:val="bottom"/>
            <w:hideMark/>
          </w:tcPr>
          <w:p w14:paraId="63632938"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26BADC55" w14:textId="77777777" w:rsidTr="00152C49">
        <w:trPr>
          <w:trHeight w:val="315"/>
        </w:trPr>
        <w:tc>
          <w:tcPr>
            <w:tcW w:w="5020" w:type="dxa"/>
            <w:tcBorders>
              <w:top w:val="nil"/>
              <w:left w:val="nil"/>
              <w:bottom w:val="nil"/>
              <w:right w:val="nil"/>
            </w:tcBorders>
            <w:shd w:val="clear" w:color="9167E3" w:fill="9167E3"/>
            <w:noWrap/>
            <w:vAlign w:val="bottom"/>
            <w:hideMark/>
          </w:tcPr>
          <w:p w14:paraId="6F7E43F7"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43" w:name="_Toc516580074"/>
            <w:r w:rsidRPr="00152C49">
              <w:rPr>
                <w:rFonts w:ascii="Franklin Gothic Book" w:eastAsia="Times New Roman" w:hAnsi="Franklin Gothic Book" w:cs="Times New Roman"/>
                <w:color w:val="FFFFFF"/>
                <w:sz w:val="22"/>
                <w:szCs w:val="22"/>
              </w:rPr>
              <w:t>RadImg_Date_Taken</w:t>
            </w:r>
            <w:bookmarkEnd w:id="643"/>
          </w:p>
        </w:tc>
        <w:tc>
          <w:tcPr>
            <w:tcW w:w="2360" w:type="dxa"/>
            <w:tcBorders>
              <w:top w:val="nil"/>
              <w:left w:val="nil"/>
              <w:bottom w:val="nil"/>
              <w:right w:val="nil"/>
            </w:tcBorders>
            <w:shd w:val="clear" w:color="9167E3" w:fill="9167E3"/>
            <w:noWrap/>
            <w:vAlign w:val="bottom"/>
            <w:hideMark/>
          </w:tcPr>
          <w:p w14:paraId="5A025670"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41D08AE2" w14:textId="77777777" w:rsidTr="00152C49">
        <w:trPr>
          <w:trHeight w:val="315"/>
        </w:trPr>
        <w:tc>
          <w:tcPr>
            <w:tcW w:w="5020" w:type="dxa"/>
            <w:tcBorders>
              <w:top w:val="nil"/>
              <w:left w:val="nil"/>
              <w:bottom w:val="nil"/>
              <w:right w:val="nil"/>
            </w:tcBorders>
            <w:shd w:val="clear" w:color="6226D0" w:fill="6226D0"/>
            <w:noWrap/>
            <w:vAlign w:val="bottom"/>
            <w:hideMark/>
          </w:tcPr>
          <w:p w14:paraId="69A373F4"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44" w:name="_Toc516580075"/>
            <w:r w:rsidRPr="00152C49">
              <w:rPr>
                <w:rFonts w:ascii="Franklin Gothic Book" w:eastAsia="Times New Roman" w:hAnsi="Franklin Gothic Book" w:cs="Times New Roman"/>
                <w:color w:val="FFFFFF"/>
                <w:sz w:val="22"/>
                <w:szCs w:val="22"/>
              </w:rPr>
              <w:t>Drug_Name</w:t>
            </w:r>
            <w:bookmarkEnd w:id="644"/>
          </w:p>
        </w:tc>
        <w:tc>
          <w:tcPr>
            <w:tcW w:w="2360" w:type="dxa"/>
            <w:tcBorders>
              <w:top w:val="nil"/>
              <w:left w:val="nil"/>
              <w:bottom w:val="nil"/>
              <w:right w:val="nil"/>
            </w:tcBorders>
            <w:shd w:val="clear" w:color="6226D0" w:fill="6226D0"/>
            <w:noWrap/>
            <w:vAlign w:val="bottom"/>
            <w:hideMark/>
          </w:tcPr>
          <w:p w14:paraId="3EA457FE"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18199CEF" w14:textId="77777777" w:rsidTr="00152C49">
        <w:trPr>
          <w:trHeight w:val="315"/>
        </w:trPr>
        <w:tc>
          <w:tcPr>
            <w:tcW w:w="5020" w:type="dxa"/>
            <w:tcBorders>
              <w:top w:val="nil"/>
              <w:left w:val="nil"/>
              <w:bottom w:val="nil"/>
              <w:right w:val="nil"/>
            </w:tcBorders>
            <w:shd w:val="clear" w:color="9167E3" w:fill="9167E3"/>
            <w:noWrap/>
            <w:vAlign w:val="bottom"/>
            <w:hideMark/>
          </w:tcPr>
          <w:p w14:paraId="786CD13F"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45" w:name="_Toc516580076"/>
            <w:r w:rsidRPr="00152C49">
              <w:rPr>
                <w:rFonts w:ascii="Franklin Gothic Book" w:eastAsia="Times New Roman" w:hAnsi="Franklin Gothic Book" w:cs="Times New Roman"/>
                <w:color w:val="FFFFFF"/>
                <w:sz w:val="22"/>
                <w:szCs w:val="22"/>
              </w:rPr>
              <w:t>Drug_Dosage</w:t>
            </w:r>
            <w:bookmarkEnd w:id="645"/>
          </w:p>
        </w:tc>
        <w:tc>
          <w:tcPr>
            <w:tcW w:w="2360" w:type="dxa"/>
            <w:tcBorders>
              <w:top w:val="nil"/>
              <w:left w:val="nil"/>
              <w:bottom w:val="nil"/>
              <w:right w:val="nil"/>
            </w:tcBorders>
            <w:shd w:val="clear" w:color="9167E3" w:fill="9167E3"/>
            <w:noWrap/>
            <w:vAlign w:val="bottom"/>
            <w:hideMark/>
          </w:tcPr>
          <w:p w14:paraId="01A4533B"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56F84086" w14:textId="77777777" w:rsidTr="00152C49">
        <w:trPr>
          <w:trHeight w:val="315"/>
        </w:trPr>
        <w:tc>
          <w:tcPr>
            <w:tcW w:w="5020" w:type="dxa"/>
            <w:tcBorders>
              <w:top w:val="nil"/>
              <w:left w:val="nil"/>
              <w:bottom w:val="nil"/>
              <w:right w:val="nil"/>
            </w:tcBorders>
            <w:shd w:val="clear" w:color="6226D0" w:fill="6226D0"/>
            <w:noWrap/>
            <w:vAlign w:val="bottom"/>
            <w:hideMark/>
          </w:tcPr>
          <w:p w14:paraId="29A62D88"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46" w:name="_Toc516580077"/>
            <w:r w:rsidRPr="00152C49">
              <w:rPr>
                <w:rFonts w:ascii="Franklin Gothic Book" w:eastAsia="Times New Roman" w:hAnsi="Franklin Gothic Book" w:cs="Times New Roman"/>
                <w:color w:val="FFFFFF"/>
                <w:sz w:val="22"/>
                <w:szCs w:val="22"/>
              </w:rPr>
              <w:t>Drug_Units_Dispensed</w:t>
            </w:r>
            <w:bookmarkEnd w:id="646"/>
          </w:p>
        </w:tc>
        <w:tc>
          <w:tcPr>
            <w:tcW w:w="2360" w:type="dxa"/>
            <w:tcBorders>
              <w:top w:val="nil"/>
              <w:left w:val="nil"/>
              <w:bottom w:val="nil"/>
              <w:right w:val="nil"/>
            </w:tcBorders>
            <w:shd w:val="clear" w:color="6226D0" w:fill="6226D0"/>
            <w:noWrap/>
            <w:vAlign w:val="bottom"/>
            <w:hideMark/>
          </w:tcPr>
          <w:p w14:paraId="672D7BEE"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248B7AF3" w14:textId="77777777" w:rsidTr="00152C49">
        <w:trPr>
          <w:trHeight w:val="315"/>
        </w:trPr>
        <w:tc>
          <w:tcPr>
            <w:tcW w:w="5020" w:type="dxa"/>
            <w:tcBorders>
              <w:top w:val="nil"/>
              <w:left w:val="nil"/>
              <w:bottom w:val="nil"/>
              <w:right w:val="nil"/>
            </w:tcBorders>
            <w:shd w:val="clear" w:color="9167E3" w:fill="9167E3"/>
            <w:noWrap/>
            <w:vAlign w:val="bottom"/>
            <w:hideMark/>
          </w:tcPr>
          <w:p w14:paraId="0CD03BC9"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47" w:name="_Toc516580078"/>
            <w:r w:rsidRPr="00152C49">
              <w:rPr>
                <w:rFonts w:ascii="Franklin Gothic Book" w:eastAsia="Times New Roman" w:hAnsi="Franklin Gothic Book" w:cs="Times New Roman"/>
                <w:color w:val="FFFFFF"/>
                <w:sz w:val="22"/>
                <w:szCs w:val="22"/>
              </w:rPr>
              <w:t>Date_Prescribed</w:t>
            </w:r>
            <w:bookmarkEnd w:id="647"/>
          </w:p>
        </w:tc>
        <w:tc>
          <w:tcPr>
            <w:tcW w:w="2360" w:type="dxa"/>
            <w:tcBorders>
              <w:top w:val="nil"/>
              <w:left w:val="nil"/>
              <w:bottom w:val="nil"/>
              <w:right w:val="nil"/>
            </w:tcBorders>
            <w:shd w:val="clear" w:color="9167E3" w:fill="9167E3"/>
            <w:noWrap/>
            <w:vAlign w:val="bottom"/>
            <w:hideMark/>
          </w:tcPr>
          <w:p w14:paraId="2B923F19"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0E5AF494" w14:textId="77777777" w:rsidTr="00152C49">
        <w:trPr>
          <w:trHeight w:val="315"/>
        </w:trPr>
        <w:tc>
          <w:tcPr>
            <w:tcW w:w="5020" w:type="dxa"/>
            <w:tcBorders>
              <w:top w:val="nil"/>
              <w:left w:val="nil"/>
              <w:bottom w:val="nil"/>
              <w:right w:val="nil"/>
            </w:tcBorders>
            <w:shd w:val="clear" w:color="6226D0" w:fill="6226D0"/>
            <w:noWrap/>
            <w:vAlign w:val="bottom"/>
            <w:hideMark/>
          </w:tcPr>
          <w:p w14:paraId="15F88017"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48" w:name="_Toc516580079"/>
            <w:r w:rsidRPr="00152C49">
              <w:rPr>
                <w:rFonts w:ascii="Franklin Gothic Book" w:eastAsia="Times New Roman" w:hAnsi="Franklin Gothic Book" w:cs="Times New Roman"/>
                <w:color w:val="FFFFFF"/>
                <w:sz w:val="22"/>
                <w:szCs w:val="22"/>
              </w:rPr>
              <w:t>Rx_Notes</w:t>
            </w:r>
            <w:bookmarkEnd w:id="648"/>
          </w:p>
        </w:tc>
        <w:tc>
          <w:tcPr>
            <w:tcW w:w="2360" w:type="dxa"/>
            <w:tcBorders>
              <w:top w:val="nil"/>
              <w:left w:val="nil"/>
              <w:bottom w:val="nil"/>
              <w:right w:val="nil"/>
            </w:tcBorders>
            <w:shd w:val="clear" w:color="6226D0" w:fill="6226D0"/>
            <w:noWrap/>
            <w:vAlign w:val="bottom"/>
            <w:hideMark/>
          </w:tcPr>
          <w:p w14:paraId="7956B497"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31F68A2D" w14:textId="77777777" w:rsidTr="00152C49">
        <w:trPr>
          <w:trHeight w:val="315"/>
        </w:trPr>
        <w:tc>
          <w:tcPr>
            <w:tcW w:w="5020" w:type="dxa"/>
            <w:tcBorders>
              <w:top w:val="nil"/>
              <w:left w:val="nil"/>
              <w:bottom w:val="nil"/>
              <w:right w:val="nil"/>
            </w:tcBorders>
            <w:shd w:val="clear" w:color="9167E3" w:fill="9167E3"/>
            <w:noWrap/>
            <w:vAlign w:val="bottom"/>
            <w:hideMark/>
          </w:tcPr>
          <w:p w14:paraId="52657EA6"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49" w:name="_Toc516580080"/>
            <w:r w:rsidRPr="00152C49">
              <w:rPr>
                <w:rFonts w:ascii="Franklin Gothic Book" w:eastAsia="Times New Roman" w:hAnsi="Franklin Gothic Book" w:cs="Times New Roman"/>
                <w:color w:val="FFFFFF"/>
                <w:sz w:val="22"/>
                <w:szCs w:val="22"/>
              </w:rPr>
              <w:t>Last_Encounter_Notes</w:t>
            </w:r>
            <w:bookmarkEnd w:id="649"/>
          </w:p>
        </w:tc>
        <w:tc>
          <w:tcPr>
            <w:tcW w:w="2360" w:type="dxa"/>
            <w:tcBorders>
              <w:top w:val="nil"/>
              <w:left w:val="nil"/>
              <w:bottom w:val="nil"/>
              <w:right w:val="nil"/>
            </w:tcBorders>
            <w:shd w:val="clear" w:color="9167E3" w:fill="9167E3"/>
            <w:noWrap/>
            <w:vAlign w:val="bottom"/>
            <w:hideMark/>
          </w:tcPr>
          <w:p w14:paraId="1AB87894"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1E2ED7A4" w14:textId="77777777" w:rsidTr="00152C49">
        <w:trPr>
          <w:trHeight w:val="315"/>
        </w:trPr>
        <w:tc>
          <w:tcPr>
            <w:tcW w:w="5020" w:type="dxa"/>
            <w:tcBorders>
              <w:top w:val="nil"/>
              <w:left w:val="nil"/>
              <w:bottom w:val="nil"/>
              <w:right w:val="nil"/>
            </w:tcBorders>
            <w:shd w:val="clear" w:color="6226D0" w:fill="6226D0"/>
            <w:noWrap/>
            <w:vAlign w:val="bottom"/>
            <w:hideMark/>
          </w:tcPr>
          <w:p w14:paraId="5A1FB3F7"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50" w:name="_Toc516580081"/>
            <w:r w:rsidRPr="00152C49">
              <w:rPr>
                <w:rFonts w:ascii="Franklin Gothic Book" w:eastAsia="Times New Roman" w:hAnsi="Franklin Gothic Book" w:cs="Times New Roman"/>
                <w:color w:val="FFFFFF"/>
                <w:sz w:val="22"/>
                <w:szCs w:val="22"/>
              </w:rPr>
              <w:t>Critical_Disease</w:t>
            </w:r>
            <w:bookmarkEnd w:id="650"/>
          </w:p>
        </w:tc>
        <w:tc>
          <w:tcPr>
            <w:tcW w:w="2360" w:type="dxa"/>
            <w:tcBorders>
              <w:top w:val="nil"/>
              <w:left w:val="nil"/>
              <w:bottom w:val="nil"/>
              <w:right w:val="nil"/>
            </w:tcBorders>
            <w:shd w:val="clear" w:color="6226D0" w:fill="6226D0"/>
            <w:noWrap/>
            <w:vAlign w:val="bottom"/>
            <w:hideMark/>
          </w:tcPr>
          <w:p w14:paraId="0D47FFD9"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bl>
    <w:p w14:paraId="60081B69" w14:textId="77777777" w:rsidR="00152C49" w:rsidRDefault="00152C49" w:rsidP="00AB288E">
      <w:pPr>
        <w:rPr>
          <w:b/>
          <w:bCs/>
          <w:color w:val="FFFFFF" w:themeColor="background1"/>
        </w:rPr>
      </w:pPr>
    </w:p>
    <w:p w14:paraId="5C7E4E99" w14:textId="668CA214" w:rsidR="00152C49" w:rsidRPr="00152C49" w:rsidRDefault="00152C49" w:rsidP="0046662E">
      <w:pPr>
        <w:rPr>
          <w:rFonts w:ascii="Franklin Gothic Book" w:eastAsia="Times New Roman" w:hAnsi="Franklin Gothic Book" w:cs="Times New Roman"/>
          <w:b/>
          <w:bCs/>
          <w:color w:val="546921"/>
          <w:sz w:val="28"/>
          <w:szCs w:val="28"/>
        </w:rPr>
      </w:pPr>
      <w:r w:rsidRPr="00152C49">
        <w:rPr>
          <w:rFonts w:ascii="Franklin Gothic Book" w:eastAsia="Times New Roman" w:hAnsi="Franklin Gothic Book" w:cs="Times New Roman"/>
          <w:b/>
          <w:bCs/>
          <w:color w:val="546921"/>
          <w:sz w:val="28"/>
          <w:szCs w:val="28"/>
        </w:rPr>
        <w:t>Specialist/Procedure Objects</w:t>
      </w:r>
    </w:p>
    <w:tbl>
      <w:tblPr>
        <w:tblW w:w="10530" w:type="dxa"/>
        <w:tblLook w:val="04A0" w:firstRow="1" w:lastRow="0" w:firstColumn="1" w:lastColumn="0" w:noHBand="0" w:noVBand="1"/>
      </w:tblPr>
      <w:tblGrid>
        <w:gridCol w:w="2409"/>
        <w:gridCol w:w="2361"/>
        <w:gridCol w:w="900"/>
        <w:gridCol w:w="1350"/>
        <w:gridCol w:w="3510"/>
      </w:tblGrid>
      <w:tr w:rsidR="00152C49" w:rsidRPr="00152C49" w14:paraId="696CE7CA" w14:textId="77777777" w:rsidTr="00152C49">
        <w:trPr>
          <w:trHeight w:val="390"/>
        </w:trPr>
        <w:tc>
          <w:tcPr>
            <w:tcW w:w="2409" w:type="dxa"/>
            <w:tcBorders>
              <w:top w:val="nil"/>
              <w:left w:val="nil"/>
              <w:bottom w:val="nil"/>
              <w:right w:val="nil"/>
            </w:tcBorders>
            <w:shd w:val="clear" w:color="4CB5D3" w:fill="546921"/>
            <w:noWrap/>
            <w:vAlign w:val="bottom"/>
            <w:hideMark/>
          </w:tcPr>
          <w:p w14:paraId="581B941D" w14:textId="77777777" w:rsidR="00152C49" w:rsidRPr="00152C49" w:rsidRDefault="00152C49" w:rsidP="00152C49">
            <w:pPr>
              <w:spacing w:before="0" w:after="0" w:line="240" w:lineRule="auto"/>
              <w:outlineLvl w:val="1"/>
              <w:rPr>
                <w:rFonts w:ascii="Franklin Gothic Book" w:eastAsia="Times New Roman" w:hAnsi="Franklin Gothic Book" w:cs="Times New Roman"/>
                <w:b/>
                <w:bCs/>
                <w:noProof/>
                <w:color w:val="FFFFFF"/>
                <w:sz w:val="28"/>
                <w:szCs w:val="28"/>
              </w:rPr>
            </w:pPr>
            <w:bookmarkStart w:id="651" w:name="_Toc516580082"/>
            <w:r w:rsidRPr="00152C49">
              <w:rPr>
                <w:rFonts w:ascii="Franklin Gothic Book" w:eastAsia="Times New Roman" w:hAnsi="Franklin Gothic Book" w:cs="Times New Roman"/>
                <w:b/>
                <w:bCs/>
                <w:noProof/>
                <w:color w:val="FFFFFF"/>
                <w:sz w:val="28"/>
                <w:szCs w:val="28"/>
              </w:rPr>
              <w:t>Specialties</w:t>
            </w:r>
            <w:bookmarkEnd w:id="651"/>
          </w:p>
        </w:tc>
        <w:tc>
          <w:tcPr>
            <w:tcW w:w="2361" w:type="dxa"/>
            <w:tcBorders>
              <w:top w:val="nil"/>
              <w:left w:val="nil"/>
              <w:bottom w:val="nil"/>
              <w:right w:val="nil"/>
            </w:tcBorders>
            <w:shd w:val="clear" w:color="4CB5D3" w:fill="546921"/>
            <w:noWrap/>
            <w:vAlign w:val="bottom"/>
            <w:hideMark/>
          </w:tcPr>
          <w:p w14:paraId="350E08CF" w14:textId="77777777" w:rsidR="00152C49" w:rsidRPr="00152C49" w:rsidRDefault="00152C49" w:rsidP="00152C49">
            <w:pPr>
              <w:spacing w:before="0" w:after="0" w:line="240" w:lineRule="auto"/>
              <w:outlineLvl w:val="1"/>
              <w:rPr>
                <w:rFonts w:ascii="Franklin Gothic Book" w:eastAsia="Times New Roman" w:hAnsi="Franklin Gothic Book" w:cs="Times New Roman"/>
                <w:b/>
                <w:bCs/>
                <w:color w:val="FFFFFF"/>
                <w:sz w:val="28"/>
                <w:szCs w:val="28"/>
              </w:rPr>
            </w:pPr>
            <w:bookmarkStart w:id="652" w:name="_Toc516580083"/>
            <w:r w:rsidRPr="00152C49">
              <w:rPr>
                <w:rFonts w:ascii="Franklin Gothic Book" w:eastAsia="Times New Roman" w:hAnsi="Franklin Gothic Book" w:cs="Times New Roman"/>
                <w:b/>
                <w:bCs/>
                <w:color w:val="FFFFFF"/>
                <w:sz w:val="28"/>
                <w:szCs w:val="28"/>
              </w:rPr>
              <w:t>Table</w:t>
            </w:r>
            <w:bookmarkEnd w:id="652"/>
          </w:p>
        </w:tc>
        <w:tc>
          <w:tcPr>
            <w:tcW w:w="900" w:type="dxa"/>
            <w:tcBorders>
              <w:top w:val="nil"/>
              <w:left w:val="nil"/>
              <w:bottom w:val="nil"/>
              <w:right w:val="nil"/>
            </w:tcBorders>
            <w:shd w:val="clear" w:color="auto" w:fill="auto"/>
            <w:noWrap/>
            <w:vAlign w:val="bottom"/>
            <w:hideMark/>
          </w:tcPr>
          <w:p w14:paraId="7674B2BB" w14:textId="77777777" w:rsidR="00152C49" w:rsidRPr="00152C49" w:rsidRDefault="00152C49" w:rsidP="00152C49">
            <w:pPr>
              <w:spacing w:before="0" w:after="0" w:line="240" w:lineRule="auto"/>
              <w:outlineLvl w:val="1"/>
              <w:rPr>
                <w:rFonts w:ascii="Franklin Gothic Book" w:eastAsia="Times New Roman" w:hAnsi="Franklin Gothic Book" w:cs="Times New Roman"/>
                <w:b/>
                <w:bCs/>
                <w:color w:val="FFFFFF"/>
                <w:sz w:val="28"/>
                <w:szCs w:val="28"/>
              </w:rPr>
            </w:pPr>
          </w:p>
        </w:tc>
        <w:tc>
          <w:tcPr>
            <w:tcW w:w="1350" w:type="dxa"/>
            <w:tcBorders>
              <w:top w:val="nil"/>
              <w:left w:val="nil"/>
              <w:bottom w:val="nil"/>
              <w:right w:val="nil"/>
            </w:tcBorders>
            <w:shd w:val="clear" w:color="auto" w:fill="auto"/>
            <w:noWrap/>
            <w:vAlign w:val="bottom"/>
            <w:hideMark/>
          </w:tcPr>
          <w:p w14:paraId="75F99F59" w14:textId="77777777" w:rsidR="00152C49" w:rsidRPr="00152C49" w:rsidRDefault="00152C49" w:rsidP="00152C49">
            <w:pPr>
              <w:spacing w:before="0" w:after="0" w:line="240" w:lineRule="auto"/>
              <w:outlineLvl w:val="1"/>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04631D6F" w14:textId="77777777" w:rsidR="00152C49" w:rsidRPr="00152C49" w:rsidRDefault="00152C49" w:rsidP="00152C49">
            <w:pPr>
              <w:spacing w:before="0" w:after="0" w:line="240" w:lineRule="auto"/>
              <w:outlineLvl w:val="1"/>
              <w:rPr>
                <w:rFonts w:ascii="Times New Roman" w:eastAsia="Times New Roman" w:hAnsi="Times New Roman" w:cs="Times New Roman"/>
              </w:rPr>
            </w:pPr>
          </w:p>
        </w:tc>
      </w:tr>
      <w:tr w:rsidR="00152C49" w:rsidRPr="00152C49" w14:paraId="3AB66CCD" w14:textId="77777777" w:rsidTr="00152C49">
        <w:trPr>
          <w:trHeight w:val="315"/>
        </w:trPr>
        <w:tc>
          <w:tcPr>
            <w:tcW w:w="2409" w:type="dxa"/>
            <w:tcBorders>
              <w:top w:val="single" w:sz="8" w:space="0" w:color="000000"/>
              <w:left w:val="nil"/>
              <w:bottom w:val="single" w:sz="8" w:space="0" w:color="000000"/>
              <w:right w:val="nil"/>
            </w:tcBorders>
            <w:shd w:val="clear" w:color="000000" w:fill="546921"/>
            <w:noWrap/>
            <w:vAlign w:val="bottom"/>
            <w:hideMark/>
          </w:tcPr>
          <w:p w14:paraId="120520A1" w14:textId="77777777" w:rsidR="00152C49" w:rsidRPr="00152C49" w:rsidRDefault="00152C49" w:rsidP="00152C49">
            <w:pPr>
              <w:spacing w:before="0" w:after="0" w:line="240" w:lineRule="auto"/>
              <w:outlineLvl w:val="1"/>
              <w:rPr>
                <w:rFonts w:ascii="Franklin Gothic Book" w:eastAsia="Times New Roman" w:hAnsi="Franklin Gothic Book" w:cs="Times New Roman"/>
                <w:b/>
                <w:bCs/>
                <w:noProof/>
                <w:color w:val="FFFFFF"/>
                <w:sz w:val="22"/>
                <w:szCs w:val="22"/>
              </w:rPr>
            </w:pPr>
            <w:bookmarkStart w:id="653" w:name="_Toc516580084"/>
            <w:r w:rsidRPr="00152C49">
              <w:rPr>
                <w:rFonts w:ascii="Franklin Gothic Book" w:eastAsia="Times New Roman" w:hAnsi="Franklin Gothic Book" w:cs="Times New Roman"/>
                <w:b/>
                <w:bCs/>
                <w:noProof/>
                <w:color w:val="FFFFFF"/>
                <w:sz w:val="22"/>
                <w:szCs w:val="22"/>
              </w:rPr>
              <w:t>Attribute Name</w:t>
            </w:r>
            <w:bookmarkEnd w:id="653"/>
          </w:p>
        </w:tc>
        <w:tc>
          <w:tcPr>
            <w:tcW w:w="2361" w:type="dxa"/>
            <w:tcBorders>
              <w:top w:val="single" w:sz="8" w:space="0" w:color="000000"/>
              <w:left w:val="nil"/>
              <w:bottom w:val="single" w:sz="8" w:space="0" w:color="000000"/>
              <w:right w:val="nil"/>
            </w:tcBorders>
            <w:shd w:val="clear" w:color="000000" w:fill="546921"/>
            <w:noWrap/>
            <w:vAlign w:val="bottom"/>
            <w:hideMark/>
          </w:tcPr>
          <w:p w14:paraId="69C177B5" w14:textId="77777777" w:rsidR="00152C49" w:rsidRPr="00152C49" w:rsidRDefault="00152C49" w:rsidP="00152C49">
            <w:pPr>
              <w:spacing w:before="0" w:after="0" w:line="240" w:lineRule="auto"/>
              <w:outlineLvl w:val="1"/>
              <w:rPr>
                <w:rFonts w:ascii="Franklin Gothic Book" w:eastAsia="Times New Roman" w:hAnsi="Franklin Gothic Book" w:cs="Times New Roman"/>
                <w:b/>
                <w:bCs/>
                <w:color w:val="FFFFFF"/>
                <w:sz w:val="22"/>
                <w:szCs w:val="22"/>
              </w:rPr>
            </w:pPr>
            <w:bookmarkStart w:id="654" w:name="_Toc516580085"/>
            <w:r w:rsidRPr="00152C49">
              <w:rPr>
                <w:rFonts w:ascii="Franklin Gothic Book" w:eastAsia="Times New Roman" w:hAnsi="Franklin Gothic Book" w:cs="Times New Roman"/>
                <w:b/>
                <w:bCs/>
                <w:color w:val="FFFFFF"/>
                <w:sz w:val="22"/>
                <w:szCs w:val="22"/>
              </w:rPr>
              <w:t>Data Type</w:t>
            </w:r>
            <w:bookmarkEnd w:id="654"/>
          </w:p>
        </w:tc>
        <w:tc>
          <w:tcPr>
            <w:tcW w:w="900" w:type="dxa"/>
            <w:tcBorders>
              <w:top w:val="single" w:sz="8" w:space="0" w:color="000000"/>
              <w:left w:val="nil"/>
              <w:bottom w:val="single" w:sz="8" w:space="0" w:color="000000"/>
              <w:right w:val="nil"/>
            </w:tcBorders>
            <w:shd w:val="clear" w:color="000000" w:fill="546921"/>
            <w:noWrap/>
            <w:vAlign w:val="bottom"/>
            <w:hideMark/>
          </w:tcPr>
          <w:p w14:paraId="3E1A55F0" w14:textId="77777777" w:rsidR="00152C49" w:rsidRPr="00152C49" w:rsidRDefault="00152C49" w:rsidP="00152C49">
            <w:pPr>
              <w:spacing w:before="0" w:after="0" w:line="240" w:lineRule="auto"/>
              <w:outlineLvl w:val="1"/>
              <w:rPr>
                <w:rFonts w:ascii="Franklin Gothic Book" w:eastAsia="Times New Roman" w:hAnsi="Franklin Gothic Book" w:cs="Times New Roman"/>
                <w:b/>
                <w:bCs/>
                <w:color w:val="FFFFFF"/>
                <w:sz w:val="22"/>
                <w:szCs w:val="22"/>
              </w:rPr>
            </w:pPr>
            <w:bookmarkStart w:id="655" w:name="_Toc516580086"/>
            <w:r w:rsidRPr="00152C49">
              <w:rPr>
                <w:rFonts w:ascii="Franklin Gothic Book" w:eastAsia="Times New Roman" w:hAnsi="Franklin Gothic Book" w:cs="Times New Roman"/>
                <w:b/>
                <w:bCs/>
                <w:color w:val="FFFFFF"/>
                <w:sz w:val="22"/>
                <w:szCs w:val="22"/>
              </w:rPr>
              <w:t>Size</w:t>
            </w:r>
            <w:bookmarkEnd w:id="655"/>
          </w:p>
        </w:tc>
        <w:tc>
          <w:tcPr>
            <w:tcW w:w="1350" w:type="dxa"/>
            <w:tcBorders>
              <w:top w:val="single" w:sz="8" w:space="0" w:color="000000"/>
              <w:left w:val="nil"/>
              <w:bottom w:val="single" w:sz="8" w:space="0" w:color="000000"/>
              <w:right w:val="nil"/>
            </w:tcBorders>
            <w:shd w:val="clear" w:color="000000" w:fill="546921"/>
            <w:noWrap/>
            <w:vAlign w:val="bottom"/>
            <w:hideMark/>
          </w:tcPr>
          <w:p w14:paraId="135FA358" w14:textId="77777777" w:rsidR="00152C49" w:rsidRPr="00152C49" w:rsidRDefault="00152C49" w:rsidP="00152C49">
            <w:pPr>
              <w:spacing w:before="0" w:after="0" w:line="240" w:lineRule="auto"/>
              <w:outlineLvl w:val="1"/>
              <w:rPr>
                <w:rFonts w:ascii="Franklin Gothic Book" w:eastAsia="Times New Roman" w:hAnsi="Franklin Gothic Book" w:cs="Times New Roman"/>
                <w:b/>
                <w:bCs/>
                <w:color w:val="FFFFFF"/>
                <w:sz w:val="22"/>
                <w:szCs w:val="22"/>
              </w:rPr>
            </w:pPr>
            <w:bookmarkStart w:id="656" w:name="_Toc516580087"/>
            <w:r w:rsidRPr="00152C49">
              <w:rPr>
                <w:rFonts w:ascii="Franklin Gothic Book" w:eastAsia="Times New Roman" w:hAnsi="Franklin Gothic Book" w:cs="Times New Roman"/>
                <w:b/>
                <w:bCs/>
                <w:color w:val="FFFFFF"/>
                <w:sz w:val="22"/>
                <w:szCs w:val="22"/>
              </w:rPr>
              <w:t>Constraint</w:t>
            </w:r>
            <w:bookmarkEnd w:id="656"/>
          </w:p>
        </w:tc>
        <w:tc>
          <w:tcPr>
            <w:tcW w:w="3510" w:type="dxa"/>
            <w:tcBorders>
              <w:top w:val="single" w:sz="8" w:space="0" w:color="000000"/>
              <w:left w:val="nil"/>
              <w:bottom w:val="single" w:sz="8" w:space="0" w:color="000000"/>
              <w:right w:val="nil"/>
            </w:tcBorders>
            <w:shd w:val="clear" w:color="000000" w:fill="546921"/>
            <w:noWrap/>
            <w:vAlign w:val="bottom"/>
            <w:hideMark/>
          </w:tcPr>
          <w:p w14:paraId="570A2190" w14:textId="77777777" w:rsidR="00152C49" w:rsidRPr="00152C49" w:rsidRDefault="00152C49" w:rsidP="00152C49">
            <w:pPr>
              <w:spacing w:before="0" w:after="0" w:line="240" w:lineRule="auto"/>
              <w:outlineLvl w:val="1"/>
              <w:rPr>
                <w:rFonts w:ascii="Franklin Gothic Book" w:eastAsia="Times New Roman" w:hAnsi="Franklin Gothic Book" w:cs="Times New Roman"/>
                <w:b/>
                <w:bCs/>
                <w:color w:val="FFFFFF"/>
                <w:sz w:val="22"/>
                <w:szCs w:val="22"/>
              </w:rPr>
            </w:pPr>
            <w:bookmarkStart w:id="657" w:name="_Toc516580088"/>
            <w:r w:rsidRPr="00152C49">
              <w:rPr>
                <w:rFonts w:ascii="Franklin Gothic Book" w:eastAsia="Times New Roman" w:hAnsi="Franklin Gothic Book" w:cs="Times New Roman"/>
                <w:b/>
                <w:bCs/>
                <w:color w:val="FFFFFF"/>
                <w:sz w:val="22"/>
                <w:szCs w:val="22"/>
              </w:rPr>
              <w:t>Notes</w:t>
            </w:r>
            <w:bookmarkEnd w:id="657"/>
          </w:p>
        </w:tc>
      </w:tr>
      <w:tr w:rsidR="00152C49" w:rsidRPr="00152C49" w14:paraId="71C19252" w14:textId="77777777" w:rsidTr="00152C49">
        <w:trPr>
          <w:trHeight w:val="315"/>
        </w:trPr>
        <w:tc>
          <w:tcPr>
            <w:tcW w:w="2409" w:type="dxa"/>
            <w:tcBorders>
              <w:top w:val="nil"/>
              <w:left w:val="nil"/>
              <w:bottom w:val="nil"/>
              <w:right w:val="nil"/>
            </w:tcBorders>
            <w:shd w:val="clear" w:color="D9D9D9" w:fill="D9D9D9"/>
            <w:noWrap/>
            <w:vAlign w:val="bottom"/>
            <w:hideMark/>
          </w:tcPr>
          <w:p w14:paraId="0378C600" w14:textId="77777777" w:rsidR="00152C49" w:rsidRPr="00152C49" w:rsidRDefault="00152C49" w:rsidP="00152C49">
            <w:pPr>
              <w:spacing w:before="0" w:after="0" w:line="240" w:lineRule="auto"/>
              <w:outlineLvl w:val="1"/>
              <w:rPr>
                <w:rFonts w:ascii="Franklin Gothic Book" w:eastAsia="Times New Roman" w:hAnsi="Franklin Gothic Book" w:cs="Times New Roman"/>
                <w:noProof/>
                <w:color w:val="000000"/>
                <w:sz w:val="22"/>
                <w:szCs w:val="22"/>
              </w:rPr>
            </w:pPr>
            <w:bookmarkStart w:id="658" w:name="_Toc516580089"/>
            <w:r w:rsidRPr="00152C49">
              <w:rPr>
                <w:rFonts w:ascii="Franklin Gothic Book" w:eastAsia="Times New Roman" w:hAnsi="Franklin Gothic Book" w:cs="Times New Roman"/>
                <w:noProof/>
                <w:color w:val="000000"/>
                <w:sz w:val="22"/>
                <w:szCs w:val="22"/>
              </w:rPr>
              <w:t>SpecialtyID</w:t>
            </w:r>
            <w:bookmarkEnd w:id="658"/>
          </w:p>
        </w:tc>
        <w:tc>
          <w:tcPr>
            <w:tcW w:w="2361" w:type="dxa"/>
            <w:tcBorders>
              <w:top w:val="nil"/>
              <w:left w:val="nil"/>
              <w:bottom w:val="nil"/>
              <w:right w:val="nil"/>
            </w:tcBorders>
            <w:shd w:val="clear" w:color="D9D9D9" w:fill="D9D9D9"/>
            <w:noWrap/>
            <w:vAlign w:val="bottom"/>
            <w:hideMark/>
          </w:tcPr>
          <w:p w14:paraId="4B509317"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000000"/>
                <w:sz w:val="22"/>
                <w:szCs w:val="22"/>
              </w:rPr>
            </w:pPr>
            <w:bookmarkStart w:id="659" w:name="_Toc516580090"/>
            <w:r w:rsidRPr="00152C49">
              <w:rPr>
                <w:rFonts w:ascii="Franklin Gothic Book" w:eastAsia="Times New Roman" w:hAnsi="Franklin Gothic Book" w:cs="Times New Roman"/>
                <w:color w:val="000000"/>
                <w:sz w:val="22"/>
                <w:szCs w:val="22"/>
              </w:rPr>
              <w:t>number(p,s)</w:t>
            </w:r>
            <w:bookmarkEnd w:id="659"/>
          </w:p>
        </w:tc>
        <w:tc>
          <w:tcPr>
            <w:tcW w:w="900" w:type="dxa"/>
            <w:tcBorders>
              <w:top w:val="nil"/>
              <w:left w:val="nil"/>
              <w:bottom w:val="nil"/>
              <w:right w:val="nil"/>
            </w:tcBorders>
            <w:shd w:val="clear" w:color="D9D9D9" w:fill="D9D9D9"/>
            <w:noWrap/>
            <w:vAlign w:val="bottom"/>
            <w:hideMark/>
          </w:tcPr>
          <w:p w14:paraId="6D27AFD2" w14:textId="77777777" w:rsidR="00152C49" w:rsidRPr="00152C49" w:rsidRDefault="00152C49" w:rsidP="00152C49">
            <w:pPr>
              <w:spacing w:before="0" w:after="0" w:line="240" w:lineRule="auto"/>
              <w:jc w:val="right"/>
              <w:outlineLvl w:val="1"/>
              <w:rPr>
                <w:rFonts w:ascii="Franklin Gothic Book" w:eastAsia="Times New Roman" w:hAnsi="Franklin Gothic Book" w:cs="Times New Roman"/>
                <w:color w:val="000000"/>
                <w:sz w:val="22"/>
                <w:szCs w:val="22"/>
              </w:rPr>
            </w:pPr>
            <w:bookmarkStart w:id="660" w:name="_Toc516580091"/>
            <w:r w:rsidRPr="00152C49">
              <w:rPr>
                <w:rFonts w:ascii="Franklin Gothic Book" w:eastAsia="Times New Roman" w:hAnsi="Franklin Gothic Book" w:cs="Times New Roman"/>
                <w:color w:val="000000"/>
                <w:sz w:val="22"/>
                <w:szCs w:val="22"/>
              </w:rPr>
              <w:t>3</w:t>
            </w:r>
            <w:bookmarkEnd w:id="660"/>
          </w:p>
        </w:tc>
        <w:tc>
          <w:tcPr>
            <w:tcW w:w="1350" w:type="dxa"/>
            <w:tcBorders>
              <w:top w:val="nil"/>
              <w:left w:val="nil"/>
              <w:bottom w:val="nil"/>
              <w:right w:val="nil"/>
            </w:tcBorders>
            <w:shd w:val="clear" w:color="D9D9D9" w:fill="D9D9D9"/>
            <w:noWrap/>
            <w:vAlign w:val="bottom"/>
            <w:hideMark/>
          </w:tcPr>
          <w:p w14:paraId="2690FCA8"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000000"/>
                <w:sz w:val="22"/>
                <w:szCs w:val="22"/>
              </w:rPr>
            </w:pPr>
            <w:bookmarkStart w:id="661" w:name="_Toc516580092"/>
            <w:r w:rsidRPr="00152C49">
              <w:rPr>
                <w:rFonts w:ascii="Franklin Gothic Book" w:eastAsia="Times New Roman" w:hAnsi="Franklin Gothic Book" w:cs="Times New Roman"/>
                <w:color w:val="000000"/>
                <w:sz w:val="22"/>
                <w:szCs w:val="22"/>
              </w:rPr>
              <w:t>PRIMARY KEY</w:t>
            </w:r>
            <w:bookmarkEnd w:id="661"/>
            <w:r w:rsidRPr="00152C49">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23398C21"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000000"/>
                <w:sz w:val="22"/>
                <w:szCs w:val="22"/>
              </w:rPr>
            </w:pPr>
          </w:p>
        </w:tc>
      </w:tr>
      <w:tr w:rsidR="00152C49" w:rsidRPr="00152C49" w14:paraId="4B9CF6DC" w14:textId="77777777" w:rsidTr="00152C49">
        <w:trPr>
          <w:trHeight w:val="315"/>
        </w:trPr>
        <w:tc>
          <w:tcPr>
            <w:tcW w:w="2409" w:type="dxa"/>
            <w:tcBorders>
              <w:top w:val="nil"/>
              <w:left w:val="nil"/>
              <w:bottom w:val="nil"/>
              <w:right w:val="nil"/>
            </w:tcBorders>
            <w:shd w:val="clear" w:color="auto" w:fill="auto"/>
            <w:noWrap/>
            <w:vAlign w:val="bottom"/>
            <w:hideMark/>
          </w:tcPr>
          <w:p w14:paraId="2A1746CE" w14:textId="77777777" w:rsidR="00152C49" w:rsidRPr="00152C49" w:rsidRDefault="00152C49" w:rsidP="00152C49">
            <w:pPr>
              <w:spacing w:before="0" w:after="0" w:line="240" w:lineRule="auto"/>
              <w:outlineLvl w:val="1"/>
              <w:rPr>
                <w:rFonts w:ascii="Franklin Gothic Book" w:eastAsia="Times New Roman" w:hAnsi="Franklin Gothic Book" w:cs="Times New Roman"/>
                <w:noProof/>
                <w:color w:val="000000"/>
                <w:sz w:val="22"/>
                <w:szCs w:val="22"/>
              </w:rPr>
            </w:pPr>
            <w:bookmarkStart w:id="662" w:name="_Toc516580093"/>
            <w:r w:rsidRPr="00152C49">
              <w:rPr>
                <w:rFonts w:ascii="Franklin Gothic Book" w:eastAsia="Times New Roman" w:hAnsi="Franklin Gothic Book" w:cs="Times New Roman"/>
                <w:noProof/>
                <w:color w:val="000000"/>
                <w:sz w:val="22"/>
                <w:szCs w:val="22"/>
              </w:rPr>
              <w:t>VetID</w:t>
            </w:r>
            <w:bookmarkEnd w:id="662"/>
          </w:p>
        </w:tc>
        <w:tc>
          <w:tcPr>
            <w:tcW w:w="2361" w:type="dxa"/>
            <w:tcBorders>
              <w:top w:val="nil"/>
              <w:left w:val="nil"/>
              <w:bottom w:val="nil"/>
              <w:right w:val="nil"/>
            </w:tcBorders>
            <w:shd w:val="clear" w:color="auto" w:fill="auto"/>
            <w:noWrap/>
            <w:vAlign w:val="bottom"/>
            <w:hideMark/>
          </w:tcPr>
          <w:p w14:paraId="5A041FC8"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000000"/>
                <w:sz w:val="22"/>
                <w:szCs w:val="22"/>
              </w:rPr>
            </w:pPr>
            <w:bookmarkStart w:id="663" w:name="_Toc516580094"/>
            <w:r w:rsidRPr="00152C49">
              <w:rPr>
                <w:rFonts w:ascii="Franklin Gothic Book" w:eastAsia="Times New Roman" w:hAnsi="Franklin Gothic Book" w:cs="Times New Roman"/>
                <w:color w:val="000000"/>
                <w:sz w:val="22"/>
                <w:szCs w:val="22"/>
              </w:rPr>
              <w:t>int</w:t>
            </w:r>
            <w:bookmarkEnd w:id="663"/>
          </w:p>
        </w:tc>
        <w:tc>
          <w:tcPr>
            <w:tcW w:w="900" w:type="dxa"/>
            <w:tcBorders>
              <w:top w:val="nil"/>
              <w:left w:val="nil"/>
              <w:bottom w:val="nil"/>
              <w:right w:val="nil"/>
            </w:tcBorders>
            <w:shd w:val="clear" w:color="auto" w:fill="auto"/>
            <w:noWrap/>
            <w:vAlign w:val="bottom"/>
            <w:hideMark/>
          </w:tcPr>
          <w:p w14:paraId="6B44186A" w14:textId="77777777" w:rsidR="00152C49" w:rsidRPr="00152C49" w:rsidRDefault="00152C49" w:rsidP="00152C49">
            <w:pPr>
              <w:spacing w:before="0" w:after="0" w:line="240" w:lineRule="auto"/>
              <w:jc w:val="right"/>
              <w:outlineLvl w:val="1"/>
              <w:rPr>
                <w:rFonts w:ascii="Franklin Gothic Book" w:eastAsia="Times New Roman" w:hAnsi="Franklin Gothic Book" w:cs="Times New Roman"/>
                <w:color w:val="000000"/>
                <w:sz w:val="22"/>
                <w:szCs w:val="22"/>
              </w:rPr>
            </w:pPr>
            <w:bookmarkStart w:id="664" w:name="_Toc516580095"/>
            <w:r w:rsidRPr="00152C49">
              <w:rPr>
                <w:rFonts w:ascii="Franklin Gothic Book" w:eastAsia="Times New Roman" w:hAnsi="Franklin Gothic Book" w:cs="Times New Roman"/>
                <w:color w:val="000000"/>
                <w:sz w:val="22"/>
                <w:szCs w:val="22"/>
              </w:rPr>
              <w:t>5</w:t>
            </w:r>
            <w:bookmarkEnd w:id="664"/>
          </w:p>
        </w:tc>
        <w:tc>
          <w:tcPr>
            <w:tcW w:w="1350" w:type="dxa"/>
            <w:tcBorders>
              <w:top w:val="nil"/>
              <w:left w:val="nil"/>
              <w:bottom w:val="nil"/>
              <w:right w:val="nil"/>
            </w:tcBorders>
            <w:shd w:val="clear" w:color="auto" w:fill="auto"/>
            <w:noWrap/>
            <w:vAlign w:val="bottom"/>
            <w:hideMark/>
          </w:tcPr>
          <w:p w14:paraId="2E6995C4"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000000"/>
                <w:sz w:val="22"/>
                <w:szCs w:val="22"/>
              </w:rPr>
            </w:pPr>
            <w:bookmarkStart w:id="665" w:name="_Toc516580096"/>
            <w:r w:rsidRPr="00152C49">
              <w:rPr>
                <w:rFonts w:ascii="Franklin Gothic Book" w:eastAsia="Times New Roman" w:hAnsi="Franklin Gothic Book" w:cs="Times New Roman"/>
                <w:color w:val="000000"/>
                <w:sz w:val="22"/>
                <w:szCs w:val="22"/>
              </w:rPr>
              <w:t>FOREIGN KEY</w:t>
            </w:r>
            <w:bookmarkEnd w:id="665"/>
            <w:r w:rsidRPr="00152C49">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auto" w:fill="auto"/>
            <w:noWrap/>
            <w:vAlign w:val="bottom"/>
            <w:hideMark/>
          </w:tcPr>
          <w:p w14:paraId="23A35267"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000000"/>
                <w:sz w:val="22"/>
                <w:szCs w:val="22"/>
              </w:rPr>
            </w:pPr>
          </w:p>
        </w:tc>
      </w:tr>
      <w:tr w:rsidR="00152C49" w:rsidRPr="00152C49" w14:paraId="0F610F3B" w14:textId="77777777" w:rsidTr="00152C49">
        <w:trPr>
          <w:trHeight w:val="315"/>
        </w:trPr>
        <w:tc>
          <w:tcPr>
            <w:tcW w:w="2409" w:type="dxa"/>
            <w:tcBorders>
              <w:top w:val="nil"/>
              <w:left w:val="nil"/>
              <w:bottom w:val="nil"/>
              <w:right w:val="nil"/>
            </w:tcBorders>
            <w:shd w:val="clear" w:color="D9D9D9" w:fill="D9D9D9"/>
            <w:noWrap/>
            <w:vAlign w:val="bottom"/>
            <w:hideMark/>
          </w:tcPr>
          <w:p w14:paraId="5FB72DA9" w14:textId="77777777" w:rsidR="00152C49" w:rsidRPr="00152C49" w:rsidRDefault="00152C49" w:rsidP="00152C49">
            <w:pPr>
              <w:spacing w:before="0" w:after="0" w:line="240" w:lineRule="auto"/>
              <w:outlineLvl w:val="1"/>
              <w:rPr>
                <w:rFonts w:ascii="Franklin Gothic Book" w:eastAsia="Times New Roman" w:hAnsi="Franklin Gothic Book" w:cs="Times New Roman"/>
                <w:noProof/>
                <w:color w:val="000000"/>
                <w:sz w:val="22"/>
                <w:szCs w:val="22"/>
              </w:rPr>
            </w:pPr>
            <w:bookmarkStart w:id="666" w:name="_Toc516580097"/>
            <w:r w:rsidRPr="00152C49">
              <w:rPr>
                <w:rFonts w:ascii="Franklin Gothic Book" w:eastAsia="Times New Roman" w:hAnsi="Franklin Gothic Book" w:cs="Times New Roman"/>
                <w:noProof/>
                <w:color w:val="000000"/>
                <w:sz w:val="22"/>
                <w:szCs w:val="22"/>
              </w:rPr>
              <w:t>Specialty</w:t>
            </w:r>
            <w:bookmarkEnd w:id="666"/>
          </w:p>
        </w:tc>
        <w:tc>
          <w:tcPr>
            <w:tcW w:w="2361" w:type="dxa"/>
            <w:tcBorders>
              <w:top w:val="nil"/>
              <w:left w:val="nil"/>
              <w:bottom w:val="nil"/>
              <w:right w:val="nil"/>
            </w:tcBorders>
            <w:shd w:val="clear" w:color="D9D9D9" w:fill="D9D9D9"/>
            <w:noWrap/>
            <w:vAlign w:val="bottom"/>
            <w:hideMark/>
          </w:tcPr>
          <w:p w14:paraId="115FA123"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000000"/>
                <w:sz w:val="22"/>
                <w:szCs w:val="22"/>
              </w:rPr>
            </w:pPr>
            <w:bookmarkStart w:id="667" w:name="_Toc516580098"/>
            <w:r w:rsidRPr="00152C49">
              <w:rPr>
                <w:rFonts w:ascii="Franklin Gothic Book" w:eastAsia="Times New Roman" w:hAnsi="Franklin Gothic Book" w:cs="Times New Roman"/>
                <w:color w:val="000000"/>
                <w:sz w:val="22"/>
                <w:szCs w:val="22"/>
              </w:rPr>
              <w:t>varchar2(size)</w:t>
            </w:r>
            <w:bookmarkEnd w:id="667"/>
          </w:p>
        </w:tc>
        <w:tc>
          <w:tcPr>
            <w:tcW w:w="900" w:type="dxa"/>
            <w:tcBorders>
              <w:top w:val="nil"/>
              <w:left w:val="nil"/>
              <w:bottom w:val="nil"/>
              <w:right w:val="nil"/>
            </w:tcBorders>
            <w:shd w:val="clear" w:color="D9D9D9" w:fill="D9D9D9"/>
            <w:noWrap/>
            <w:vAlign w:val="bottom"/>
            <w:hideMark/>
          </w:tcPr>
          <w:p w14:paraId="1CB56F0B" w14:textId="77777777" w:rsidR="00152C49" w:rsidRPr="00152C49" w:rsidRDefault="00152C49" w:rsidP="00152C49">
            <w:pPr>
              <w:spacing w:before="0" w:after="0" w:line="240" w:lineRule="auto"/>
              <w:jc w:val="right"/>
              <w:outlineLvl w:val="1"/>
              <w:rPr>
                <w:rFonts w:ascii="Franklin Gothic Book" w:eastAsia="Times New Roman" w:hAnsi="Franklin Gothic Book" w:cs="Times New Roman"/>
                <w:color w:val="000000"/>
                <w:sz w:val="22"/>
                <w:szCs w:val="22"/>
              </w:rPr>
            </w:pPr>
            <w:bookmarkStart w:id="668" w:name="_Toc516580099"/>
            <w:r w:rsidRPr="00152C49">
              <w:rPr>
                <w:rFonts w:ascii="Franklin Gothic Book" w:eastAsia="Times New Roman" w:hAnsi="Franklin Gothic Book" w:cs="Times New Roman"/>
                <w:color w:val="000000"/>
                <w:sz w:val="22"/>
                <w:szCs w:val="22"/>
              </w:rPr>
              <w:t>30</w:t>
            </w:r>
            <w:bookmarkEnd w:id="668"/>
          </w:p>
        </w:tc>
        <w:tc>
          <w:tcPr>
            <w:tcW w:w="1350" w:type="dxa"/>
            <w:tcBorders>
              <w:top w:val="nil"/>
              <w:left w:val="nil"/>
              <w:bottom w:val="nil"/>
              <w:right w:val="nil"/>
            </w:tcBorders>
            <w:shd w:val="clear" w:color="D9D9D9" w:fill="D9D9D9"/>
            <w:noWrap/>
            <w:vAlign w:val="bottom"/>
            <w:hideMark/>
          </w:tcPr>
          <w:p w14:paraId="7771BCBA" w14:textId="77777777" w:rsidR="00152C49" w:rsidRPr="00152C49" w:rsidRDefault="00152C49" w:rsidP="00152C49">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D9D9D9" w:fill="D9D9D9"/>
            <w:noWrap/>
            <w:vAlign w:val="bottom"/>
            <w:hideMark/>
          </w:tcPr>
          <w:p w14:paraId="61623390" w14:textId="77777777" w:rsidR="00152C49" w:rsidRPr="00152C49" w:rsidRDefault="00152C49" w:rsidP="00152C49">
            <w:pPr>
              <w:spacing w:before="0" w:after="0" w:line="240" w:lineRule="auto"/>
              <w:outlineLvl w:val="1"/>
              <w:rPr>
                <w:rFonts w:ascii="Times New Roman" w:eastAsia="Times New Roman" w:hAnsi="Times New Roman" w:cs="Times New Roman"/>
              </w:rPr>
            </w:pPr>
          </w:p>
        </w:tc>
      </w:tr>
      <w:tr w:rsidR="00152C49" w:rsidRPr="00152C49" w14:paraId="34F2DECE" w14:textId="77777777" w:rsidTr="00152C49">
        <w:trPr>
          <w:trHeight w:val="315"/>
        </w:trPr>
        <w:tc>
          <w:tcPr>
            <w:tcW w:w="2409" w:type="dxa"/>
            <w:tcBorders>
              <w:top w:val="nil"/>
              <w:left w:val="nil"/>
              <w:bottom w:val="single" w:sz="8" w:space="0" w:color="000000"/>
              <w:right w:val="nil"/>
            </w:tcBorders>
            <w:shd w:val="clear" w:color="auto" w:fill="auto"/>
            <w:noWrap/>
            <w:vAlign w:val="bottom"/>
            <w:hideMark/>
          </w:tcPr>
          <w:p w14:paraId="1991FDD6" w14:textId="77777777" w:rsidR="00152C49" w:rsidRPr="00152C49" w:rsidRDefault="00152C49" w:rsidP="00152C49">
            <w:pPr>
              <w:spacing w:before="0" w:after="0" w:line="240" w:lineRule="auto"/>
              <w:outlineLvl w:val="1"/>
              <w:rPr>
                <w:rFonts w:ascii="Franklin Gothic Book" w:eastAsia="Times New Roman" w:hAnsi="Franklin Gothic Book" w:cs="Times New Roman"/>
                <w:noProof/>
                <w:color w:val="000000"/>
                <w:sz w:val="22"/>
                <w:szCs w:val="22"/>
              </w:rPr>
            </w:pPr>
            <w:bookmarkStart w:id="669" w:name="_Toc516580100"/>
            <w:r w:rsidRPr="00152C49">
              <w:rPr>
                <w:rFonts w:ascii="Franklin Gothic Book" w:eastAsia="Times New Roman" w:hAnsi="Franklin Gothic Book" w:cs="Times New Roman"/>
                <w:noProof/>
                <w:color w:val="000000"/>
                <w:sz w:val="22"/>
                <w:szCs w:val="22"/>
              </w:rPr>
              <w:t>Specialty_Add_On_Cost</w:t>
            </w:r>
            <w:bookmarkEnd w:id="669"/>
          </w:p>
        </w:tc>
        <w:tc>
          <w:tcPr>
            <w:tcW w:w="2361" w:type="dxa"/>
            <w:tcBorders>
              <w:top w:val="nil"/>
              <w:left w:val="nil"/>
              <w:bottom w:val="single" w:sz="8" w:space="0" w:color="000000"/>
              <w:right w:val="nil"/>
            </w:tcBorders>
            <w:shd w:val="clear" w:color="auto" w:fill="auto"/>
            <w:noWrap/>
            <w:vAlign w:val="bottom"/>
            <w:hideMark/>
          </w:tcPr>
          <w:p w14:paraId="10C3C573"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000000"/>
                <w:sz w:val="22"/>
                <w:szCs w:val="22"/>
              </w:rPr>
            </w:pPr>
            <w:bookmarkStart w:id="670" w:name="_Toc516580101"/>
            <w:r w:rsidRPr="00152C49">
              <w:rPr>
                <w:rFonts w:ascii="Franklin Gothic Book" w:eastAsia="Times New Roman" w:hAnsi="Franklin Gothic Book" w:cs="Times New Roman"/>
                <w:color w:val="000000"/>
                <w:sz w:val="22"/>
                <w:szCs w:val="22"/>
              </w:rPr>
              <w:t>varchar2(size)</w:t>
            </w:r>
            <w:bookmarkEnd w:id="670"/>
          </w:p>
        </w:tc>
        <w:tc>
          <w:tcPr>
            <w:tcW w:w="900" w:type="dxa"/>
            <w:tcBorders>
              <w:top w:val="nil"/>
              <w:left w:val="nil"/>
              <w:bottom w:val="single" w:sz="8" w:space="0" w:color="000000"/>
              <w:right w:val="nil"/>
            </w:tcBorders>
            <w:shd w:val="clear" w:color="auto" w:fill="auto"/>
            <w:noWrap/>
            <w:vAlign w:val="bottom"/>
            <w:hideMark/>
          </w:tcPr>
          <w:p w14:paraId="417A83ED" w14:textId="77777777" w:rsidR="00152C49" w:rsidRPr="00152C49" w:rsidRDefault="00152C49" w:rsidP="00152C49">
            <w:pPr>
              <w:spacing w:before="0" w:after="0" w:line="240" w:lineRule="auto"/>
              <w:jc w:val="right"/>
              <w:outlineLvl w:val="1"/>
              <w:rPr>
                <w:rFonts w:ascii="Franklin Gothic Book" w:eastAsia="Times New Roman" w:hAnsi="Franklin Gothic Book" w:cs="Times New Roman"/>
                <w:color w:val="000000"/>
                <w:sz w:val="22"/>
                <w:szCs w:val="22"/>
              </w:rPr>
            </w:pPr>
            <w:bookmarkStart w:id="671" w:name="_Toc516580102"/>
            <w:r w:rsidRPr="00152C49">
              <w:rPr>
                <w:rFonts w:ascii="Franklin Gothic Book" w:eastAsia="Times New Roman" w:hAnsi="Franklin Gothic Book" w:cs="Times New Roman"/>
                <w:color w:val="000000"/>
                <w:sz w:val="22"/>
                <w:szCs w:val="22"/>
              </w:rPr>
              <w:t>7,2</w:t>
            </w:r>
            <w:bookmarkEnd w:id="671"/>
          </w:p>
        </w:tc>
        <w:tc>
          <w:tcPr>
            <w:tcW w:w="1350" w:type="dxa"/>
            <w:tcBorders>
              <w:top w:val="nil"/>
              <w:left w:val="nil"/>
              <w:bottom w:val="single" w:sz="8" w:space="0" w:color="000000"/>
              <w:right w:val="nil"/>
            </w:tcBorders>
            <w:shd w:val="clear" w:color="auto" w:fill="auto"/>
            <w:noWrap/>
            <w:vAlign w:val="bottom"/>
            <w:hideMark/>
          </w:tcPr>
          <w:p w14:paraId="1423E8F3"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000000"/>
                <w:sz w:val="22"/>
                <w:szCs w:val="22"/>
              </w:rPr>
            </w:pPr>
          </w:p>
        </w:tc>
        <w:tc>
          <w:tcPr>
            <w:tcW w:w="3510" w:type="dxa"/>
            <w:tcBorders>
              <w:top w:val="nil"/>
              <w:left w:val="nil"/>
              <w:bottom w:val="single" w:sz="8" w:space="0" w:color="000000"/>
              <w:right w:val="nil"/>
            </w:tcBorders>
            <w:shd w:val="clear" w:color="auto" w:fill="auto"/>
            <w:noWrap/>
            <w:vAlign w:val="bottom"/>
            <w:hideMark/>
          </w:tcPr>
          <w:p w14:paraId="40AC818D" w14:textId="77777777" w:rsidR="00152C49" w:rsidRPr="00152C49" w:rsidRDefault="00152C49" w:rsidP="00152C49">
            <w:pPr>
              <w:spacing w:before="0" w:after="0" w:line="240" w:lineRule="auto"/>
              <w:outlineLvl w:val="1"/>
              <w:rPr>
                <w:rFonts w:ascii="Times New Roman" w:eastAsia="Times New Roman" w:hAnsi="Times New Roman" w:cs="Times New Roman"/>
              </w:rPr>
            </w:pPr>
          </w:p>
        </w:tc>
      </w:tr>
      <w:tr w:rsidR="00152C49" w:rsidRPr="00152C49" w14:paraId="493F83A4" w14:textId="77777777" w:rsidTr="00152C49">
        <w:trPr>
          <w:trHeight w:val="315"/>
        </w:trPr>
        <w:tc>
          <w:tcPr>
            <w:tcW w:w="2409" w:type="dxa"/>
            <w:tcBorders>
              <w:top w:val="nil"/>
              <w:left w:val="nil"/>
              <w:bottom w:val="nil"/>
              <w:right w:val="nil"/>
            </w:tcBorders>
            <w:shd w:val="clear" w:color="auto" w:fill="auto"/>
            <w:noWrap/>
            <w:vAlign w:val="bottom"/>
            <w:hideMark/>
          </w:tcPr>
          <w:p w14:paraId="645A63D8" w14:textId="77777777" w:rsidR="00152C49" w:rsidRPr="00152C49" w:rsidRDefault="00152C49" w:rsidP="00152C49">
            <w:pPr>
              <w:spacing w:before="0" w:after="0" w:line="240" w:lineRule="auto"/>
              <w:outlineLvl w:val="1"/>
              <w:rPr>
                <w:rFonts w:ascii="Times New Roman" w:eastAsia="Times New Roman" w:hAnsi="Times New Roman" w:cs="Times New Roman"/>
                <w:noProof/>
              </w:rPr>
            </w:pPr>
          </w:p>
        </w:tc>
        <w:tc>
          <w:tcPr>
            <w:tcW w:w="2361" w:type="dxa"/>
            <w:tcBorders>
              <w:top w:val="nil"/>
              <w:left w:val="nil"/>
              <w:bottom w:val="nil"/>
              <w:right w:val="nil"/>
            </w:tcBorders>
            <w:shd w:val="clear" w:color="auto" w:fill="auto"/>
            <w:noWrap/>
            <w:vAlign w:val="bottom"/>
            <w:hideMark/>
          </w:tcPr>
          <w:p w14:paraId="7AB53B98" w14:textId="77777777" w:rsidR="00152C49" w:rsidRPr="00152C49" w:rsidRDefault="00152C49" w:rsidP="00152C49">
            <w:pPr>
              <w:spacing w:before="0" w:after="0" w:line="240" w:lineRule="auto"/>
              <w:outlineLvl w:val="1"/>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5BC262A" w14:textId="77777777" w:rsidR="00152C49" w:rsidRPr="00152C49" w:rsidRDefault="00152C49" w:rsidP="00152C49">
            <w:pPr>
              <w:spacing w:before="0" w:after="0" w:line="240" w:lineRule="auto"/>
              <w:outlineLvl w:val="1"/>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6E10DB1E" w14:textId="77777777" w:rsidR="00152C49" w:rsidRPr="00152C49" w:rsidRDefault="00152C49" w:rsidP="00152C49">
            <w:pPr>
              <w:spacing w:before="0" w:after="0" w:line="240" w:lineRule="auto"/>
              <w:outlineLvl w:val="1"/>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17B30124" w14:textId="77777777" w:rsidR="00152C49" w:rsidRPr="00152C49" w:rsidRDefault="00152C49" w:rsidP="00152C49">
            <w:pPr>
              <w:spacing w:before="0" w:after="0" w:line="240" w:lineRule="auto"/>
              <w:outlineLvl w:val="1"/>
              <w:rPr>
                <w:rFonts w:ascii="Times New Roman" w:eastAsia="Times New Roman" w:hAnsi="Times New Roman" w:cs="Times New Roman"/>
              </w:rPr>
            </w:pPr>
          </w:p>
        </w:tc>
      </w:tr>
      <w:tr w:rsidR="00152C49" w:rsidRPr="00152C49" w14:paraId="008C0028" w14:textId="77777777" w:rsidTr="00152C49">
        <w:trPr>
          <w:trHeight w:val="315"/>
        </w:trPr>
        <w:tc>
          <w:tcPr>
            <w:tcW w:w="2409" w:type="dxa"/>
            <w:tcBorders>
              <w:top w:val="nil"/>
              <w:left w:val="nil"/>
              <w:bottom w:val="nil"/>
              <w:right w:val="nil"/>
            </w:tcBorders>
            <w:shd w:val="clear" w:color="auto" w:fill="auto"/>
            <w:noWrap/>
            <w:vAlign w:val="bottom"/>
            <w:hideMark/>
          </w:tcPr>
          <w:p w14:paraId="24AA01F2" w14:textId="77777777" w:rsidR="00152C49" w:rsidRPr="00152C49" w:rsidRDefault="00152C49" w:rsidP="00152C49">
            <w:pPr>
              <w:spacing w:before="0" w:after="0" w:line="240" w:lineRule="auto"/>
              <w:outlineLvl w:val="1"/>
              <w:rPr>
                <w:rFonts w:ascii="Times New Roman" w:eastAsia="Times New Roman" w:hAnsi="Times New Roman" w:cs="Times New Roman"/>
                <w:noProof/>
              </w:rPr>
            </w:pPr>
          </w:p>
        </w:tc>
        <w:tc>
          <w:tcPr>
            <w:tcW w:w="2361" w:type="dxa"/>
            <w:tcBorders>
              <w:top w:val="nil"/>
              <w:left w:val="nil"/>
              <w:bottom w:val="nil"/>
              <w:right w:val="nil"/>
            </w:tcBorders>
            <w:shd w:val="clear" w:color="auto" w:fill="auto"/>
            <w:noWrap/>
            <w:vAlign w:val="bottom"/>
            <w:hideMark/>
          </w:tcPr>
          <w:p w14:paraId="291972D0" w14:textId="77777777" w:rsidR="00152C49" w:rsidRPr="00152C49" w:rsidRDefault="00152C49" w:rsidP="00152C49">
            <w:pPr>
              <w:spacing w:before="0" w:after="0" w:line="240" w:lineRule="auto"/>
              <w:outlineLvl w:val="0"/>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50565D7E" w14:textId="77777777" w:rsidR="00152C49" w:rsidRPr="00152C49" w:rsidRDefault="00152C49" w:rsidP="00152C49">
            <w:pPr>
              <w:spacing w:before="0" w:after="0" w:line="240" w:lineRule="auto"/>
              <w:outlineLvl w:val="0"/>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1C4D9300" w14:textId="77777777" w:rsidR="00152C49" w:rsidRPr="00152C49" w:rsidRDefault="00152C49" w:rsidP="00152C49">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670D33E0" w14:textId="77777777" w:rsidR="00152C49" w:rsidRPr="00152C49" w:rsidRDefault="00152C49" w:rsidP="00152C49">
            <w:pPr>
              <w:spacing w:before="0" w:after="0" w:line="240" w:lineRule="auto"/>
              <w:outlineLvl w:val="0"/>
              <w:rPr>
                <w:rFonts w:ascii="Times New Roman" w:eastAsia="Times New Roman" w:hAnsi="Times New Roman" w:cs="Times New Roman"/>
              </w:rPr>
            </w:pPr>
          </w:p>
        </w:tc>
      </w:tr>
      <w:tr w:rsidR="00152C49" w:rsidRPr="00152C49" w14:paraId="7756486A" w14:textId="77777777" w:rsidTr="00152C49">
        <w:trPr>
          <w:trHeight w:val="390"/>
        </w:trPr>
        <w:tc>
          <w:tcPr>
            <w:tcW w:w="2409" w:type="dxa"/>
            <w:tcBorders>
              <w:top w:val="nil"/>
              <w:left w:val="nil"/>
              <w:bottom w:val="nil"/>
              <w:right w:val="nil"/>
            </w:tcBorders>
            <w:shd w:val="clear" w:color="4CB5D3" w:fill="546921"/>
            <w:noWrap/>
            <w:vAlign w:val="bottom"/>
            <w:hideMark/>
          </w:tcPr>
          <w:p w14:paraId="15EEA19A" w14:textId="77777777" w:rsidR="00152C49" w:rsidRPr="00152C49" w:rsidRDefault="00152C49" w:rsidP="00152C49">
            <w:pPr>
              <w:spacing w:before="0" w:after="0" w:line="240" w:lineRule="auto"/>
              <w:outlineLvl w:val="0"/>
              <w:rPr>
                <w:rFonts w:ascii="Franklin Gothic Book" w:eastAsia="Times New Roman" w:hAnsi="Franklin Gothic Book" w:cs="Times New Roman"/>
                <w:b/>
                <w:bCs/>
                <w:noProof/>
                <w:color w:val="FFFFFF"/>
                <w:sz w:val="28"/>
                <w:szCs w:val="28"/>
              </w:rPr>
            </w:pPr>
            <w:bookmarkStart w:id="672" w:name="_Toc516580103"/>
            <w:r w:rsidRPr="00152C49">
              <w:rPr>
                <w:rFonts w:ascii="Franklin Gothic Book" w:eastAsia="Times New Roman" w:hAnsi="Franklin Gothic Book" w:cs="Times New Roman"/>
                <w:b/>
                <w:bCs/>
                <w:noProof/>
                <w:color w:val="FFFFFF"/>
                <w:sz w:val="28"/>
                <w:szCs w:val="28"/>
              </w:rPr>
              <w:t>Procedure</w:t>
            </w:r>
            <w:bookmarkEnd w:id="672"/>
          </w:p>
        </w:tc>
        <w:tc>
          <w:tcPr>
            <w:tcW w:w="2361" w:type="dxa"/>
            <w:tcBorders>
              <w:top w:val="nil"/>
              <w:left w:val="nil"/>
              <w:bottom w:val="nil"/>
              <w:right w:val="nil"/>
            </w:tcBorders>
            <w:shd w:val="clear" w:color="4CB5D3" w:fill="546921"/>
            <w:noWrap/>
            <w:vAlign w:val="bottom"/>
            <w:hideMark/>
          </w:tcPr>
          <w:p w14:paraId="7EBA44B8" w14:textId="77777777" w:rsidR="00152C49" w:rsidRPr="00152C49" w:rsidRDefault="00152C49" w:rsidP="00152C49">
            <w:pPr>
              <w:spacing w:before="0" w:after="0" w:line="240" w:lineRule="auto"/>
              <w:outlineLvl w:val="0"/>
              <w:rPr>
                <w:rFonts w:ascii="Franklin Gothic Book" w:eastAsia="Times New Roman" w:hAnsi="Franklin Gothic Book" w:cs="Times New Roman"/>
                <w:b/>
                <w:bCs/>
                <w:color w:val="FFFFFF"/>
                <w:sz w:val="28"/>
                <w:szCs w:val="28"/>
              </w:rPr>
            </w:pPr>
            <w:bookmarkStart w:id="673" w:name="_Toc516580104"/>
            <w:r w:rsidRPr="00152C49">
              <w:rPr>
                <w:rFonts w:ascii="Franklin Gothic Book" w:eastAsia="Times New Roman" w:hAnsi="Franklin Gothic Book" w:cs="Times New Roman"/>
                <w:b/>
                <w:bCs/>
                <w:color w:val="FFFFFF"/>
                <w:sz w:val="28"/>
                <w:szCs w:val="28"/>
              </w:rPr>
              <w:t>Table</w:t>
            </w:r>
            <w:bookmarkEnd w:id="673"/>
          </w:p>
        </w:tc>
        <w:tc>
          <w:tcPr>
            <w:tcW w:w="900" w:type="dxa"/>
            <w:tcBorders>
              <w:top w:val="nil"/>
              <w:left w:val="nil"/>
              <w:bottom w:val="nil"/>
              <w:right w:val="nil"/>
            </w:tcBorders>
            <w:shd w:val="clear" w:color="auto" w:fill="auto"/>
            <w:noWrap/>
            <w:vAlign w:val="bottom"/>
            <w:hideMark/>
          </w:tcPr>
          <w:p w14:paraId="4AEB3FE4" w14:textId="77777777" w:rsidR="00152C49" w:rsidRPr="00152C49" w:rsidRDefault="00152C49" w:rsidP="00152C49">
            <w:pPr>
              <w:spacing w:before="0" w:after="0" w:line="240" w:lineRule="auto"/>
              <w:outlineLvl w:val="0"/>
              <w:rPr>
                <w:rFonts w:ascii="Franklin Gothic Book" w:eastAsia="Times New Roman" w:hAnsi="Franklin Gothic Book" w:cs="Times New Roman"/>
                <w:b/>
                <w:bCs/>
                <w:color w:val="FFFFFF"/>
                <w:sz w:val="28"/>
                <w:szCs w:val="28"/>
              </w:rPr>
            </w:pPr>
          </w:p>
        </w:tc>
        <w:tc>
          <w:tcPr>
            <w:tcW w:w="1350" w:type="dxa"/>
            <w:tcBorders>
              <w:top w:val="nil"/>
              <w:left w:val="nil"/>
              <w:bottom w:val="nil"/>
              <w:right w:val="nil"/>
            </w:tcBorders>
            <w:shd w:val="clear" w:color="auto" w:fill="auto"/>
            <w:noWrap/>
            <w:vAlign w:val="bottom"/>
            <w:hideMark/>
          </w:tcPr>
          <w:p w14:paraId="3DFEE56B" w14:textId="77777777" w:rsidR="00152C49" w:rsidRPr="00152C49" w:rsidRDefault="00152C49" w:rsidP="00152C49">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76B420AB" w14:textId="77777777" w:rsidR="00152C49" w:rsidRPr="00152C49" w:rsidRDefault="00152C49" w:rsidP="00152C49">
            <w:pPr>
              <w:spacing w:before="0" w:after="0" w:line="240" w:lineRule="auto"/>
              <w:outlineLvl w:val="0"/>
              <w:rPr>
                <w:rFonts w:ascii="Times New Roman" w:eastAsia="Times New Roman" w:hAnsi="Times New Roman" w:cs="Times New Roman"/>
              </w:rPr>
            </w:pPr>
          </w:p>
        </w:tc>
      </w:tr>
      <w:tr w:rsidR="00152C49" w:rsidRPr="00152C49" w14:paraId="3269EB4F" w14:textId="77777777" w:rsidTr="00152C49">
        <w:trPr>
          <w:trHeight w:val="315"/>
        </w:trPr>
        <w:tc>
          <w:tcPr>
            <w:tcW w:w="2409" w:type="dxa"/>
            <w:tcBorders>
              <w:top w:val="single" w:sz="8" w:space="0" w:color="000000"/>
              <w:left w:val="nil"/>
              <w:bottom w:val="single" w:sz="8" w:space="0" w:color="000000"/>
              <w:right w:val="nil"/>
            </w:tcBorders>
            <w:shd w:val="clear" w:color="000000" w:fill="546921"/>
            <w:noWrap/>
            <w:vAlign w:val="bottom"/>
            <w:hideMark/>
          </w:tcPr>
          <w:p w14:paraId="4424F3EF" w14:textId="77777777" w:rsidR="00152C49" w:rsidRPr="00152C49" w:rsidRDefault="00152C49" w:rsidP="00152C49">
            <w:pPr>
              <w:spacing w:before="0" w:after="0" w:line="240" w:lineRule="auto"/>
              <w:outlineLvl w:val="1"/>
              <w:rPr>
                <w:rFonts w:ascii="Franklin Gothic Book" w:eastAsia="Times New Roman" w:hAnsi="Franklin Gothic Book" w:cs="Times New Roman"/>
                <w:b/>
                <w:bCs/>
                <w:noProof/>
                <w:color w:val="FFFFFF"/>
                <w:sz w:val="22"/>
                <w:szCs w:val="22"/>
              </w:rPr>
            </w:pPr>
            <w:bookmarkStart w:id="674" w:name="_Toc516580105"/>
            <w:r w:rsidRPr="00152C49">
              <w:rPr>
                <w:rFonts w:ascii="Franklin Gothic Book" w:eastAsia="Times New Roman" w:hAnsi="Franklin Gothic Book" w:cs="Times New Roman"/>
                <w:b/>
                <w:bCs/>
                <w:noProof/>
                <w:color w:val="FFFFFF"/>
                <w:sz w:val="22"/>
                <w:szCs w:val="22"/>
              </w:rPr>
              <w:t>Attribute Name</w:t>
            </w:r>
            <w:bookmarkEnd w:id="674"/>
          </w:p>
        </w:tc>
        <w:tc>
          <w:tcPr>
            <w:tcW w:w="2361" w:type="dxa"/>
            <w:tcBorders>
              <w:top w:val="single" w:sz="8" w:space="0" w:color="000000"/>
              <w:left w:val="nil"/>
              <w:bottom w:val="single" w:sz="8" w:space="0" w:color="000000"/>
              <w:right w:val="nil"/>
            </w:tcBorders>
            <w:shd w:val="clear" w:color="000000" w:fill="546921"/>
            <w:noWrap/>
            <w:vAlign w:val="bottom"/>
            <w:hideMark/>
          </w:tcPr>
          <w:p w14:paraId="58AEE12E" w14:textId="77777777" w:rsidR="00152C49" w:rsidRPr="00152C49" w:rsidRDefault="00152C49" w:rsidP="00152C49">
            <w:pPr>
              <w:spacing w:before="0" w:after="0" w:line="240" w:lineRule="auto"/>
              <w:outlineLvl w:val="1"/>
              <w:rPr>
                <w:rFonts w:ascii="Franklin Gothic Book" w:eastAsia="Times New Roman" w:hAnsi="Franklin Gothic Book" w:cs="Times New Roman"/>
                <w:b/>
                <w:bCs/>
                <w:color w:val="FFFFFF"/>
                <w:sz w:val="22"/>
                <w:szCs w:val="22"/>
              </w:rPr>
            </w:pPr>
            <w:bookmarkStart w:id="675" w:name="_Toc516580106"/>
            <w:r w:rsidRPr="00152C49">
              <w:rPr>
                <w:rFonts w:ascii="Franklin Gothic Book" w:eastAsia="Times New Roman" w:hAnsi="Franklin Gothic Book" w:cs="Times New Roman"/>
                <w:b/>
                <w:bCs/>
                <w:color w:val="FFFFFF"/>
                <w:sz w:val="22"/>
                <w:szCs w:val="22"/>
              </w:rPr>
              <w:t>Data Type</w:t>
            </w:r>
            <w:bookmarkEnd w:id="675"/>
          </w:p>
        </w:tc>
        <w:tc>
          <w:tcPr>
            <w:tcW w:w="900" w:type="dxa"/>
            <w:tcBorders>
              <w:top w:val="single" w:sz="8" w:space="0" w:color="000000"/>
              <w:left w:val="nil"/>
              <w:bottom w:val="single" w:sz="8" w:space="0" w:color="000000"/>
              <w:right w:val="nil"/>
            </w:tcBorders>
            <w:shd w:val="clear" w:color="000000" w:fill="546921"/>
            <w:noWrap/>
            <w:vAlign w:val="bottom"/>
            <w:hideMark/>
          </w:tcPr>
          <w:p w14:paraId="480174E2" w14:textId="77777777" w:rsidR="00152C49" w:rsidRPr="00152C49" w:rsidRDefault="00152C49" w:rsidP="00152C49">
            <w:pPr>
              <w:spacing w:before="0" w:after="0" w:line="240" w:lineRule="auto"/>
              <w:outlineLvl w:val="1"/>
              <w:rPr>
                <w:rFonts w:ascii="Franklin Gothic Book" w:eastAsia="Times New Roman" w:hAnsi="Franklin Gothic Book" w:cs="Times New Roman"/>
                <w:b/>
                <w:bCs/>
                <w:color w:val="FFFFFF"/>
                <w:sz w:val="22"/>
                <w:szCs w:val="22"/>
              </w:rPr>
            </w:pPr>
            <w:bookmarkStart w:id="676" w:name="_Toc516580107"/>
            <w:r w:rsidRPr="00152C49">
              <w:rPr>
                <w:rFonts w:ascii="Franklin Gothic Book" w:eastAsia="Times New Roman" w:hAnsi="Franklin Gothic Book" w:cs="Times New Roman"/>
                <w:b/>
                <w:bCs/>
                <w:color w:val="FFFFFF"/>
                <w:sz w:val="22"/>
                <w:szCs w:val="22"/>
              </w:rPr>
              <w:t>Size</w:t>
            </w:r>
            <w:bookmarkEnd w:id="676"/>
          </w:p>
        </w:tc>
        <w:tc>
          <w:tcPr>
            <w:tcW w:w="1350" w:type="dxa"/>
            <w:tcBorders>
              <w:top w:val="single" w:sz="8" w:space="0" w:color="000000"/>
              <w:left w:val="nil"/>
              <w:bottom w:val="single" w:sz="8" w:space="0" w:color="000000"/>
              <w:right w:val="nil"/>
            </w:tcBorders>
            <w:shd w:val="clear" w:color="000000" w:fill="546921"/>
            <w:noWrap/>
            <w:vAlign w:val="bottom"/>
            <w:hideMark/>
          </w:tcPr>
          <w:p w14:paraId="7AEDCD67" w14:textId="77777777" w:rsidR="00152C49" w:rsidRPr="00152C49" w:rsidRDefault="00152C49" w:rsidP="00152C49">
            <w:pPr>
              <w:spacing w:before="0" w:after="0" w:line="240" w:lineRule="auto"/>
              <w:outlineLvl w:val="1"/>
              <w:rPr>
                <w:rFonts w:ascii="Franklin Gothic Book" w:eastAsia="Times New Roman" w:hAnsi="Franklin Gothic Book" w:cs="Times New Roman"/>
                <w:b/>
                <w:bCs/>
                <w:color w:val="FFFFFF"/>
                <w:sz w:val="22"/>
                <w:szCs w:val="22"/>
              </w:rPr>
            </w:pPr>
            <w:bookmarkStart w:id="677" w:name="_Toc516580108"/>
            <w:r w:rsidRPr="00152C49">
              <w:rPr>
                <w:rFonts w:ascii="Franklin Gothic Book" w:eastAsia="Times New Roman" w:hAnsi="Franklin Gothic Book" w:cs="Times New Roman"/>
                <w:b/>
                <w:bCs/>
                <w:color w:val="FFFFFF"/>
                <w:sz w:val="22"/>
                <w:szCs w:val="22"/>
              </w:rPr>
              <w:t>Constraint</w:t>
            </w:r>
            <w:bookmarkEnd w:id="677"/>
          </w:p>
        </w:tc>
        <w:tc>
          <w:tcPr>
            <w:tcW w:w="3510" w:type="dxa"/>
            <w:tcBorders>
              <w:top w:val="single" w:sz="8" w:space="0" w:color="000000"/>
              <w:left w:val="nil"/>
              <w:bottom w:val="single" w:sz="8" w:space="0" w:color="000000"/>
              <w:right w:val="nil"/>
            </w:tcBorders>
            <w:shd w:val="clear" w:color="000000" w:fill="546921"/>
            <w:noWrap/>
            <w:vAlign w:val="bottom"/>
            <w:hideMark/>
          </w:tcPr>
          <w:p w14:paraId="0FEDD751" w14:textId="77777777" w:rsidR="00152C49" w:rsidRPr="00152C49" w:rsidRDefault="00152C49" w:rsidP="00152C49">
            <w:pPr>
              <w:spacing w:before="0" w:after="0" w:line="240" w:lineRule="auto"/>
              <w:outlineLvl w:val="1"/>
              <w:rPr>
                <w:rFonts w:ascii="Franklin Gothic Book" w:eastAsia="Times New Roman" w:hAnsi="Franklin Gothic Book" w:cs="Times New Roman"/>
                <w:b/>
                <w:bCs/>
                <w:color w:val="FFFFFF"/>
                <w:sz w:val="22"/>
                <w:szCs w:val="22"/>
              </w:rPr>
            </w:pPr>
            <w:bookmarkStart w:id="678" w:name="_Toc516580109"/>
            <w:r w:rsidRPr="00152C49">
              <w:rPr>
                <w:rFonts w:ascii="Franklin Gothic Book" w:eastAsia="Times New Roman" w:hAnsi="Franklin Gothic Book" w:cs="Times New Roman"/>
                <w:b/>
                <w:bCs/>
                <w:color w:val="FFFFFF"/>
                <w:sz w:val="22"/>
                <w:szCs w:val="22"/>
              </w:rPr>
              <w:t>Notes</w:t>
            </w:r>
            <w:bookmarkEnd w:id="678"/>
          </w:p>
        </w:tc>
      </w:tr>
      <w:tr w:rsidR="00152C49" w:rsidRPr="00152C49" w14:paraId="1E984A5D" w14:textId="77777777" w:rsidTr="00152C49">
        <w:trPr>
          <w:trHeight w:val="315"/>
        </w:trPr>
        <w:tc>
          <w:tcPr>
            <w:tcW w:w="2409" w:type="dxa"/>
            <w:tcBorders>
              <w:top w:val="nil"/>
              <w:left w:val="nil"/>
              <w:bottom w:val="nil"/>
              <w:right w:val="nil"/>
            </w:tcBorders>
            <w:shd w:val="clear" w:color="D9D9D9" w:fill="D9D9D9"/>
            <w:noWrap/>
            <w:vAlign w:val="bottom"/>
            <w:hideMark/>
          </w:tcPr>
          <w:p w14:paraId="247507F9" w14:textId="77777777" w:rsidR="00152C49" w:rsidRPr="00152C49" w:rsidRDefault="00152C49" w:rsidP="00152C49">
            <w:pPr>
              <w:spacing w:before="0" w:after="0" w:line="240" w:lineRule="auto"/>
              <w:outlineLvl w:val="1"/>
              <w:rPr>
                <w:rFonts w:ascii="Franklin Gothic Book" w:eastAsia="Times New Roman" w:hAnsi="Franklin Gothic Book" w:cs="Times New Roman"/>
                <w:noProof/>
                <w:color w:val="000000"/>
                <w:sz w:val="22"/>
                <w:szCs w:val="22"/>
              </w:rPr>
            </w:pPr>
            <w:bookmarkStart w:id="679" w:name="_Toc516580110"/>
            <w:r w:rsidRPr="00152C49">
              <w:rPr>
                <w:rFonts w:ascii="Franklin Gothic Book" w:eastAsia="Times New Roman" w:hAnsi="Franklin Gothic Book" w:cs="Times New Roman"/>
                <w:noProof/>
                <w:color w:val="000000"/>
                <w:sz w:val="22"/>
                <w:szCs w:val="22"/>
              </w:rPr>
              <w:t>ProcedureID</w:t>
            </w:r>
            <w:bookmarkEnd w:id="679"/>
          </w:p>
        </w:tc>
        <w:tc>
          <w:tcPr>
            <w:tcW w:w="2361" w:type="dxa"/>
            <w:tcBorders>
              <w:top w:val="nil"/>
              <w:left w:val="nil"/>
              <w:bottom w:val="nil"/>
              <w:right w:val="nil"/>
            </w:tcBorders>
            <w:shd w:val="clear" w:color="D9D9D9" w:fill="D9D9D9"/>
            <w:noWrap/>
            <w:vAlign w:val="bottom"/>
            <w:hideMark/>
          </w:tcPr>
          <w:p w14:paraId="38BF9FDE"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000000"/>
                <w:sz w:val="22"/>
                <w:szCs w:val="22"/>
              </w:rPr>
            </w:pPr>
            <w:bookmarkStart w:id="680" w:name="_Toc516580111"/>
            <w:r w:rsidRPr="00152C49">
              <w:rPr>
                <w:rFonts w:ascii="Franklin Gothic Book" w:eastAsia="Times New Roman" w:hAnsi="Franklin Gothic Book" w:cs="Times New Roman"/>
                <w:color w:val="000000"/>
                <w:sz w:val="22"/>
                <w:szCs w:val="22"/>
              </w:rPr>
              <w:t>number(p,s)</w:t>
            </w:r>
            <w:bookmarkEnd w:id="680"/>
          </w:p>
        </w:tc>
        <w:tc>
          <w:tcPr>
            <w:tcW w:w="900" w:type="dxa"/>
            <w:tcBorders>
              <w:top w:val="nil"/>
              <w:left w:val="nil"/>
              <w:bottom w:val="nil"/>
              <w:right w:val="nil"/>
            </w:tcBorders>
            <w:shd w:val="clear" w:color="D9D9D9" w:fill="D9D9D9"/>
            <w:noWrap/>
            <w:vAlign w:val="bottom"/>
            <w:hideMark/>
          </w:tcPr>
          <w:p w14:paraId="2A64DB45" w14:textId="77777777" w:rsidR="00152C49" w:rsidRPr="00152C49" w:rsidRDefault="00152C49" w:rsidP="00152C49">
            <w:pPr>
              <w:spacing w:before="0" w:after="0" w:line="240" w:lineRule="auto"/>
              <w:jc w:val="right"/>
              <w:outlineLvl w:val="1"/>
              <w:rPr>
                <w:rFonts w:ascii="Franklin Gothic Book" w:eastAsia="Times New Roman" w:hAnsi="Franklin Gothic Book" w:cs="Times New Roman"/>
                <w:color w:val="000000"/>
                <w:sz w:val="22"/>
                <w:szCs w:val="22"/>
              </w:rPr>
            </w:pPr>
            <w:bookmarkStart w:id="681" w:name="_Toc516580112"/>
            <w:r w:rsidRPr="00152C49">
              <w:rPr>
                <w:rFonts w:ascii="Franklin Gothic Book" w:eastAsia="Times New Roman" w:hAnsi="Franklin Gothic Book" w:cs="Times New Roman"/>
                <w:color w:val="000000"/>
                <w:sz w:val="22"/>
                <w:szCs w:val="22"/>
              </w:rPr>
              <w:t>10</w:t>
            </w:r>
            <w:bookmarkEnd w:id="681"/>
          </w:p>
        </w:tc>
        <w:tc>
          <w:tcPr>
            <w:tcW w:w="1350" w:type="dxa"/>
            <w:tcBorders>
              <w:top w:val="nil"/>
              <w:left w:val="nil"/>
              <w:bottom w:val="nil"/>
              <w:right w:val="nil"/>
            </w:tcBorders>
            <w:shd w:val="clear" w:color="D9D9D9" w:fill="D9D9D9"/>
            <w:noWrap/>
            <w:vAlign w:val="bottom"/>
            <w:hideMark/>
          </w:tcPr>
          <w:p w14:paraId="7A3CB4D0"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000000"/>
                <w:sz w:val="22"/>
                <w:szCs w:val="22"/>
              </w:rPr>
            </w:pPr>
            <w:bookmarkStart w:id="682" w:name="_Toc516580113"/>
            <w:r w:rsidRPr="00152C49">
              <w:rPr>
                <w:rFonts w:ascii="Franklin Gothic Book" w:eastAsia="Times New Roman" w:hAnsi="Franklin Gothic Book" w:cs="Times New Roman"/>
                <w:color w:val="000000"/>
                <w:sz w:val="22"/>
                <w:szCs w:val="22"/>
              </w:rPr>
              <w:t>PRIMARY KEY</w:t>
            </w:r>
            <w:bookmarkEnd w:id="682"/>
            <w:r w:rsidRPr="00152C49">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05F18C19"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000000"/>
                <w:sz w:val="22"/>
                <w:szCs w:val="22"/>
              </w:rPr>
            </w:pPr>
          </w:p>
        </w:tc>
      </w:tr>
      <w:tr w:rsidR="00152C49" w:rsidRPr="00152C49" w14:paraId="4047DBB6" w14:textId="77777777" w:rsidTr="00152C49">
        <w:trPr>
          <w:trHeight w:val="315"/>
        </w:trPr>
        <w:tc>
          <w:tcPr>
            <w:tcW w:w="2409" w:type="dxa"/>
            <w:tcBorders>
              <w:top w:val="nil"/>
              <w:left w:val="nil"/>
              <w:bottom w:val="nil"/>
              <w:right w:val="nil"/>
            </w:tcBorders>
            <w:shd w:val="clear" w:color="auto" w:fill="auto"/>
            <w:noWrap/>
            <w:vAlign w:val="bottom"/>
            <w:hideMark/>
          </w:tcPr>
          <w:p w14:paraId="53699CDD" w14:textId="77777777" w:rsidR="00152C49" w:rsidRPr="00152C49" w:rsidRDefault="00152C49" w:rsidP="00152C49">
            <w:pPr>
              <w:spacing w:before="0" w:after="0" w:line="240" w:lineRule="auto"/>
              <w:outlineLvl w:val="1"/>
              <w:rPr>
                <w:rFonts w:ascii="Franklin Gothic Book" w:eastAsia="Times New Roman" w:hAnsi="Franklin Gothic Book" w:cs="Times New Roman"/>
                <w:noProof/>
                <w:color w:val="000000"/>
                <w:sz w:val="22"/>
                <w:szCs w:val="22"/>
              </w:rPr>
            </w:pPr>
            <w:bookmarkStart w:id="683" w:name="_Toc516580114"/>
            <w:r w:rsidRPr="00152C49">
              <w:rPr>
                <w:rFonts w:ascii="Franklin Gothic Book" w:eastAsia="Times New Roman" w:hAnsi="Franklin Gothic Book" w:cs="Times New Roman"/>
                <w:noProof/>
                <w:color w:val="000000"/>
                <w:sz w:val="22"/>
                <w:szCs w:val="22"/>
              </w:rPr>
              <w:t>Procedure_Name</w:t>
            </w:r>
            <w:bookmarkEnd w:id="683"/>
          </w:p>
        </w:tc>
        <w:tc>
          <w:tcPr>
            <w:tcW w:w="2361" w:type="dxa"/>
            <w:tcBorders>
              <w:top w:val="nil"/>
              <w:left w:val="nil"/>
              <w:bottom w:val="nil"/>
              <w:right w:val="nil"/>
            </w:tcBorders>
            <w:shd w:val="clear" w:color="auto" w:fill="auto"/>
            <w:noWrap/>
            <w:vAlign w:val="bottom"/>
            <w:hideMark/>
          </w:tcPr>
          <w:p w14:paraId="15B3A447"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000000"/>
                <w:sz w:val="22"/>
                <w:szCs w:val="22"/>
              </w:rPr>
            </w:pPr>
            <w:bookmarkStart w:id="684" w:name="_Toc516580115"/>
            <w:r w:rsidRPr="00152C49">
              <w:rPr>
                <w:rFonts w:ascii="Franklin Gothic Book" w:eastAsia="Times New Roman" w:hAnsi="Franklin Gothic Book" w:cs="Times New Roman"/>
                <w:color w:val="000000"/>
                <w:sz w:val="22"/>
                <w:szCs w:val="22"/>
              </w:rPr>
              <w:t>varchar2(size)</w:t>
            </w:r>
            <w:bookmarkEnd w:id="684"/>
          </w:p>
        </w:tc>
        <w:tc>
          <w:tcPr>
            <w:tcW w:w="900" w:type="dxa"/>
            <w:tcBorders>
              <w:top w:val="nil"/>
              <w:left w:val="nil"/>
              <w:bottom w:val="nil"/>
              <w:right w:val="nil"/>
            </w:tcBorders>
            <w:shd w:val="clear" w:color="auto" w:fill="auto"/>
            <w:noWrap/>
            <w:vAlign w:val="bottom"/>
            <w:hideMark/>
          </w:tcPr>
          <w:p w14:paraId="27B1F10A" w14:textId="77777777" w:rsidR="00152C49" w:rsidRPr="00152C49" w:rsidRDefault="00152C49" w:rsidP="00152C49">
            <w:pPr>
              <w:spacing w:before="0" w:after="0" w:line="240" w:lineRule="auto"/>
              <w:jc w:val="right"/>
              <w:outlineLvl w:val="1"/>
              <w:rPr>
                <w:rFonts w:ascii="Franklin Gothic Book" w:eastAsia="Times New Roman" w:hAnsi="Franklin Gothic Book" w:cs="Times New Roman"/>
                <w:color w:val="000000"/>
                <w:sz w:val="22"/>
                <w:szCs w:val="22"/>
              </w:rPr>
            </w:pPr>
            <w:bookmarkStart w:id="685" w:name="_Toc516580116"/>
            <w:r w:rsidRPr="00152C49">
              <w:rPr>
                <w:rFonts w:ascii="Franklin Gothic Book" w:eastAsia="Times New Roman" w:hAnsi="Franklin Gothic Book" w:cs="Times New Roman"/>
                <w:color w:val="000000"/>
                <w:sz w:val="22"/>
                <w:szCs w:val="22"/>
              </w:rPr>
              <w:t>30</w:t>
            </w:r>
            <w:bookmarkEnd w:id="685"/>
          </w:p>
        </w:tc>
        <w:tc>
          <w:tcPr>
            <w:tcW w:w="1350" w:type="dxa"/>
            <w:tcBorders>
              <w:top w:val="nil"/>
              <w:left w:val="nil"/>
              <w:bottom w:val="nil"/>
              <w:right w:val="nil"/>
            </w:tcBorders>
            <w:shd w:val="clear" w:color="auto" w:fill="auto"/>
            <w:noWrap/>
            <w:vAlign w:val="bottom"/>
            <w:hideMark/>
          </w:tcPr>
          <w:p w14:paraId="7078DDC7" w14:textId="77777777" w:rsidR="00152C49" w:rsidRPr="00152C49" w:rsidRDefault="00152C49" w:rsidP="00152C49">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auto" w:fill="auto"/>
            <w:noWrap/>
            <w:vAlign w:val="bottom"/>
            <w:hideMark/>
          </w:tcPr>
          <w:p w14:paraId="67E110A1" w14:textId="77777777" w:rsidR="00152C49" w:rsidRPr="00152C49" w:rsidRDefault="00152C49" w:rsidP="00152C49">
            <w:pPr>
              <w:spacing w:before="0" w:after="0" w:line="240" w:lineRule="auto"/>
              <w:outlineLvl w:val="1"/>
              <w:rPr>
                <w:rFonts w:ascii="Times New Roman" w:eastAsia="Times New Roman" w:hAnsi="Times New Roman" w:cs="Times New Roman"/>
              </w:rPr>
            </w:pPr>
          </w:p>
        </w:tc>
      </w:tr>
      <w:tr w:rsidR="00152C49" w:rsidRPr="00152C49" w14:paraId="5FAC2E48" w14:textId="77777777" w:rsidTr="00152C49">
        <w:trPr>
          <w:trHeight w:val="315"/>
        </w:trPr>
        <w:tc>
          <w:tcPr>
            <w:tcW w:w="2409" w:type="dxa"/>
            <w:tcBorders>
              <w:top w:val="nil"/>
              <w:left w:val="nil"/>
              <w:bottom w:val="nil"/>
              <w:right w:val="nil"/>
            </w:tcBorders>
            <w:shd w:val="clear" w:color="D9D9D9" w:fill="D9D9D9"/>
            <w:noWrap/>
            <w:vAlign w:val="bottom"/>
            <w:hideMark/>
          </w:tcPr>
          <w:p w14:paraId="1FC4AC30" w14:textId="77777777" w:rsidR="00152C49" w:rsidRPr="00152C49" w:rsidRDefault="00152C49" w:rsidP="00152C49">
            <w:pPr>
              <w:spacing w:before="0" w:after="0" w:line="240" w:lineRule="auto"/>
              <w:outlineLvl w:val="1"/>
              <w:rPr>
                <w:rFonts w:ascii="Franklin Gothic Book" w:eastAsia="Times New Roman" w:hAnsi="Franklin Gothic Book" w:cs="Times New Roman"/>
                <w:noProof/>
                <w:color w:val="000000"/>
                <w:sz w:val="22"/>
                <w:szCs w:val="22"/>
              </w:rPr>
            </w:pPr>
            <w:bookmarkStart w:id="686" w:name="_Toc516580117"/>
            <w:r w:rsidRPr="00152C49">
              <w:rPr>
                <w:rFonts w:ascii="Franklin Gothic Book" w:eastAsia="Times New Roman" w:hAnsi="Franklin Gothic Book" w:cs="Times New Roman"/>
                <w:noProof/>
                <w:color w:val="000000"/>
                <w:sz w:val="22"/>
                <w:szCs w:val="22"/>
              </w:rPr>
              <w:t>Is_Surgery</w:t>
            </w:r>
            <w:bookmarkEnd w:id="686"/>
          </w:p>
        </w:tc>
        <w:tc>
          <w:tcPr>
            <w:tcW w:w="2361" w:type="dxa"/>
            <w:tcBorders>
              <w:top w:val="nil"/>
              <w:left w:val="nil"/>
              <w:bottom w:val="nil"/>
              <w:right w:val="nil"/>
            </w:tcBorders>
            <w:shd w:val="clear" w:color="D9D9D9" w:fill="D9D9D9"/>
            <w:noWrap/>
            <w:vAlign w:val="bottom"/>
            <w:hideMark/>
          </w:tcPr>
          <w:p w14:paraId="570E6376"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000000"/>
                <w:sz w:val="22"/>
                <w:szCs w:val="22"/>
              </w:rPr>
            </w:pPr>
            <w:bookmarkStart w:id="687" w:name="_Toc516580118"/>
            <w:r w:rsidRPr="00152C49">
              <w:rPr>
                <w:rFonts w:ascii="Franklin Gothic Book" w:eastAsia="Times New Roman" w:hAnsi="Franklin Gothic Book" w:cs="Times New Roman"/>
                <w:color w:val="000000"/>
                <w:sz w:val="22"/>
                <w:szCs w:val="22"/>
              </w:rPr>
              <w:t>char(size)</w:t>
            </w:r>
            <w:bookmarkEnd w:id="687"/>
          </w:p>
        </w:tc>
        <w:tc>
          <w:tcPr>
            <w:tcW w:w="900" w:type="dxa"/>
            <w:tcBorders>
              <w:top w:val="nil"/>
              <w:left w:val="nil"/>
              <w:bottom w:val="nil"/>
              <w:right w:val="nil"/>
            </w:tcBorders>
            <w:shd w:val="clear" w:color="D9D9D9" w:fill="D9D9D9"/>
            <w:noWrap/>
            <w:vAlign w:val="bottom"/>
            <w:hideMark/>
          </w:tcPr>
          <w:p w14:paraId="5E0A7E48" w14:textId="77777777" w:rsidR="00152C49" w:rsidRPr="00152C49" w:rsidRDefault="00152C49" w:rsidP="00152C49">
            <w:pPr>
              <w:spacing w:before="0" w:after="0" w:line="240" w:lineRule="auto"/>
              <w:jc w:val="right"/>
              <w:outlineLvl w:val="1"/>
              <w:rPr>
                <w:rFonts w:ascii="Franklin Gothic Book" w:eastAsia="Times New Roman" w:hAnsi="Franklin Gothic Book" w:cs="Times New Roman"/>
                <w:color w:val="000000"/>
                <w:sz w:val="22"/>
                <w:szCs w:val="22"/>
              </w:rPr>
            </w:pPr>
            <w:bookmarkStart w:id="688" w:name="_Toc516580119"/>
            <w:r w:rsidRPr="00152C49">
              <w:rPr>
                <w:rFonts w:ascii="Franklin Gothic Book" w:eastAsia="Times New Roman" w:hAnsi="Franklin Gothic Book" w:cs="Times New Roman"/>
                <w:color w:val="000000"/>
                <w:sz w:val="22"/>
                <w:szCs w:val="22"/>
              </w:rPr>
              <w:t>1</w:t>
            </w:r>
            <w:bookmarkEnd w:id="688"/>
          </w:p>
        </w:tc>
        <w:tc>
          <w:tcPr>
            <w:tcW w:w="1350" w:type="dxa"/>
            <w:tcBorders>
              <w:top w:val="nil"/>
              <w:left w:val="nil"/>
              <w:bottom w:val="nil"/>
              <w:right w:val="nil"/>
            </w:tcBorders>
            <w:shd w:val="clear" w:color="D9D9D9" w:fill="D9D9D9"/>
            <w:noWrap/>
            <w:vAlign w:val="bottom"/>
            <w:hideMark/>
          </w:tcPr>
          <w:p w14:paraId="539B76E2"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000000"/>
                <w:sz w:val="22"/>
                <w:szCs w:val="22"/>
              </w:rPr>
            </w:pPr>
            <w:bookmarkStart w:id="689" w:name="_Toc516580120"/>
            <w:r w:rsidRPr="00152C49">
              <w:rPr>
                <w:rFonts w:ascii="Franklin Gothic Book" w:eastAsia="Times New Roman" w:hAnsi="Franklin Gothic Book" w:cs="Times New Roman"/>
                <w:color w:val="000000"/>
                <w:sz w:val="22"/>
                <w:szCs w:val="22"/>
              </w:rPr>
              <w:t>CHECK</w:t>
            </w:r>
            <w:bookmarkEnd w:id="689"/>
            <w:r w:rsidRPr="00152C49">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0E2C9711" w14:textId="6F0F1F96" w:rsidR="00152C49" w:rsidRPr="00152C49" w:rsidRDefault="00152C49" w:rsidP="00152C49">
            <w:pPr>
              <w:spacing w:before="0" w:after="0" w:line="240" w:lineRule="auto"/>
              <w:outlineLvl w:val="1"/>
              <w:rPr>
                <w:rFonts w:ascii="Franklin Gothic Book" w:eastAsia="Times New Roman" w:hAnsi="Franklin Gothic Book" w:cs="Times New Roman"/>
                <w:color w:val="000000"/>
                <w:sz w:val="22"/>
                <w:szCs w:val="22"/>
              </w:rPr>
            </w:pPr>
            <w:bookmarkStart w:id="690" w:name="_Toc516580121"/>
            <w:r w:rsidRPr="00152C49">
              <w:rPr>
                <w:rFonts w:ascii="Franklin Gothic Book" w:eastAsia="Times New Roman" w:hAnsi="Franklin Gothic Book" w:cs="Times New Roman"/>
                <w:color w:val="000000"/>
                <w:sz w:val="22"/>
                <w:szCs w:val="22"/>
              </w:rPr>
              <w:t xml:space="preserve">To be used as </w:t>
            </w:r>
            <w:r>
              <w:rPr>
                <w:rFonts w:ascii="Franklin Gothic Book" w:eastAsia="Times New Roman" w:hAnsi="Franklin Gothic Book" w:cs="Times New Roman"/>
                <w:color w:val="000000"/>
                <w:sz w:val="22"/>
                <w:szCs w:val="22"/>
              </w:rPr>
              <w:t>pseudo-Boolean</w:t>
            </w:r>
            <w:r w:rsidRPr="00152C49">
              <w:rPr>
                <w:rFonts w:ascii="Franklin Gothic Book" w:eastAsia="Times New Roman" w:hAnsi="Franklin Gothic Book" w:cs="Times New Roman"/>
                <w:color w:val="000000"/>
                <w:sz w:val="22"/>
                <w:szCs w:val="22"/>
              </w:rPr>
              <w:t>: Check = Y, N, or NULL only</w:t>
            </w:r>
            <w:bookmarkEnd w:id="690"/>
          </w:p>
        </w:tc>
      </w:tr>
      <w:tr w:rsidR="00152C49" w:rsidRPr="00152C49" w14:paraId="40954B3A" w14:textId="77777777" w:rsidTr="00152C49">
        <w:trPr>
          <w:trHeight w:val="315"/>
        </w:trPr>
        <w:tc>
          <w:tcPr>
            <w:tcW w:w="2409" w:type="dxa"/>
            <w:tcBorders>
              <w:top w:val="nil"/>
              <w:left w:val="nil"/>
              <w:bottom w:val="nil"/>
              <w:right w:val="nil"/>
            </w:tcBorders>
            <w:shd w:val="clear" w:color="auto" w:fill="auto"/>
            <w:noWrap/>
            <w:vAlign w:val="bottom"/>
            <w:hideMark/>
          </w:tcPr>
          <w:p w14:paraId="6B786874" w14:textId="77777777" w:rsidR="00152C49" w:rsidRPr="00152C49" w:rsidRDefault="00152C49" w:rsidP="00152C49">
            <w:pPr>
              <w:spacing w:before="0" w:after="0" w:line="240" w:lineRule="auto"/>
              <w:outlineLvl w:val="1"/>
              <w:rPr>
                <w:rFonts w:ascii="Franklin Gothic Book" w:eastAsia="Times New Roman" w:hAnsi="Franklin Gothic Book" w:cs="Times New Roman"/>
                <w:noProof/>
                <w:color w:val="000000"/>
                <w:sz w:val="22"/>
                <w:szCs w:val="22"/>
              </w:rPr>
            </w:pPr>
            <w:bookmarkStart w:id="691" w:name="_Toc516580122"/>
            <w:r w:rsidRPr="00152C49">
              <w:rPr>
                <w:rFonts w:ascii="Franklin Gothic Book" w:eastAsia="Times New Roman" w:hAnsi="Franklin Gothic Book" w:cs="Times New Roman"/>
                <w:noProof/>
                <w:color w:val="000000"/>
                <w:sz w:val="22"/>
                <w:szCs w:val="22"/>
              </w:rPr>
              <w:t>Procedure_Cost</w:t>
            </w:r>
            <w:bookmarkEnd w:id="691"/>
          </w:p>
        </w:tc>
        <w:tc>
          <w:tcPr>
            <w:tcW w:w="2361" w:type="dxa"/>
            <w:tcBorders>
              <w:top w:val="nil"/>
              <w:left w:val="nil"/>
              <w:bottom w:val="nil"/>
              <w:right w:val="nil"/>
            </w:tcBorders>
            <w:shd w:val="clear" w:color="auto" w:fill="auto"/>
            <w:noWrap/>
            <w:vAlign w:val="bottom"/>
            <w:hideMark/>
          </w:tcPr>
          <w:p w14:paraId="054C245A"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000000"/>
                <w:sz w:val="22"/>
                <w:szCs w:val="22"/>
              </w:rPr>
            </w:pPr>
            <w:bookmarkStart w:id="692" w:name="_Toc516580123"/>
            <w:r w:rsidRPr="00152C49">
              <w:rPr>
                <w:rFonts w:ascii="Franklin Gothic Book" w:eastAsia="Times New Roman" w:hAnsi="Franklin Gothic Book" w:cs="Times New Roman"/>
                <w:color w:val="000000"/>
                <w:sz w:val="22"/>
                <w:szCs w:val="22"/>
              </w:rPr>
              <w:t>number(p,s)</w:t>
            </w:r>
            <w:bookmarkEnd w:id="692"/>
          </w:p>
        </w:tc>
        <w:tc>
          <w:tcPr>
            <w:tcW w:w="900" w:type="dxa"/>
            <w:tcBorders>
              <w:top w:val="nil"/>
              <w:left w:val="nil"/>
              <w:bottom w:val="nil"/>
              <w:right w:val="nil"/>
            </w:tcBorders>
            <w:shd w:val="clear" w:color="auto" w:fill="auto"/>
            <w:noWrap/>
            <w:vAlign w:val="bottom"/>
            <w:hideMark/>
          </w:tcPr>
          <w:p w14:paraId="551B4E10" w14:textId="77777777" w:rsidR="00152C49" w:rsidRPr="00152C49" w:rsidRDefault="00152C49" w:rsidP="00152C49">
            <w:pPr>
              <w:spacing w:before="0" w:after="0" w:line="240" w:lineRule="auto"/>
              <w:jc w:val="right"/>
              <w:outlineLvl w:val="1"/>
              <w:rPr>
                <w:rFonts w:ascii="Franklin Gothic Book" w:eastAsia="Times New Roman" w:hAnsi="Franklin Gothic Book" w:cs="Times New Roman"/>
                <w:color w:val="000000"/>
                <w:sz w:val="22"/>
                <w:szCs w:val="22"/>
              </w:rPr>
            </w:pPr>
            <w:bookmarkStart w:id="693" w:name="_Toc516580124"/>
            <w:r w:rsidRPr="00152C49">
              <w:rPr>
                <w:rFonts w:ascii="Franklin Gothic Book" w:eastAsia="Times New Roman" w:hAnsi="Franklin Gothic Book" w:cs="Times New Roman"/>
                <w:color w:val="000000"/>
                <w:sz w:val="22"/>
                <w:szCs w:val="22"/>
              </w:rPr>
              <w:t>7,2</w:t>
            </w:r>
            <w:bookmarkEnd w:id="693"/>
          </w:p>
        </w:tc>
        <w:tc>
          <w:tcPr>
            <w:tcW w:w="1350" w:type="dxa"/>
            <w:tcBorders>
              <w:top w:val="nil"/>
              <w:left w:val="nil"/>
              <w:bottom w:val="nil"/>
              <w:right w:val="nil"/>
            </w:tcBorders>
            <w:shd w:val="clear" w:color="auto" w:fill="auto"/>
            <w:noWrap/>
            <w:vAlign w:val="bottom"/>
            <w:hideMark/>
          </w:tcPr>
          <w:p w14:paraId="138E8C97" w14:textId="77777777" w:rsidR="00152C49" w:rsidRPr="00152C49" w:rsidRDefault="00152C49" w:rsidP="00152C49">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auto" w:fill="auto"/>
            <w:noWrap/>
            <w:vAlign w:val="bottom"/>
            <w:hideMark/>
          </w:tcPr>
          <w:p w14:paraId="5EB428FD" w14:textId="77777777" w:rsidR="00152C49" w:rsidRPr="00152C49" w:rsidRDefault="00152C49" w:rsidP="00152C49">
            <w:pPr>
              <w:spacing w:before="0" w:after="0" w:line="240" w:lineRule="auto"/>
              <w:outlineLvl w:val="1"/>
              <w:rPr>
                <w:rFonts w:ascii="Times New Roman" w:eastAsia="Times New Roman" w:hAnsi="Times New Roman" w:cs="Times New Roman"/>
              </w:rPr>
            </w:pPr>
          </w:p>
        </w:tc>
      </w:tr>
      <w:tr w:rsidR="00152C49" w:rsidRPr="00152C49" w14:paraId="45222CEA" w14:textId="77777777" w:rsidTr="00152C49">
        <w:trPr>
          <w:trHeight w:val="315"/>
        </w:trPr>
        <w:tc>
          <w:tcPr>
            <w:tcW w:w="2409" w:type="dxa"/>
            <w:tcBorders>
              <w:top w:val="nil"/>
              <w:left w:val="nil"/>
              <w:bottom w:val="single" w:sz="8" w:space="0" w:color="000000"/>
              <w:right w:val="nil"/>
            </w:tcBorders>
            <w:shd w:val="clear" w:color="D9D9D9" w:fill="D9D9D9"/>
            <w:noWrap/>
            <w:vAlign w:val="bottom"/>
            <w:hideMark/>
          </w:tcPr>
          <w:p w14:paraId="3A73B754" w14:textId="77777777" w:rsidR="00152C49" w:rsidRPr="00152C49" w:rsidRDefault="00152C49" w:rsidP="00152C49">
            <w:pPr>
              <w:spacing w:before="0" w:after="0" w:line="240" w:lineRule="auto"/>
              <w:outlineLvl w:val="1"/>
              <w:rPr>
                <w:rFonts w:ascii="Franklin Gothic Book" w:eastAsia="Times New Roman" w:hAnsi="Franklin Gothic Book" w:cs="Times New Roman"/>
                <w:noProof/>
                <w:color w:val="000000"/>
                <w:sz w:val="22"/>
                <w:szCs w:val="22"/>
              </w:rPr>
            </w:pPr>
            <w:bookmarkStart w:id="694" w:name="_Toc516580125"/>
            <w:r w:rsidRPr="00152C49">
              <w:rPr>
                <w:rFonts w:ascii="Franklin Gothic Book" w:eastAsia="Times New Roman" w:hAnsi="Franklin Gothic Book" w:cs="Times New Roman"/>
                <w:noProof/>
                <w:color w:val="000000"/>
                <w:sz w:val="22"/>
                <w:szCs w:val="22"/>
              </w:rPr>
              <w:t>SpecialtyID</w:t>
            </w:r>
            <w:bookmarkEnd w:id="694"/>
          </w:p>
        </w:tc>
        <w:tc>
          <w:tcPr>
            <w:tcW w:w="2361" w:type="dxa"/>
            <w:tcBorders>
              <w:top w:val="nil"/>
              <w:left w:val="nil"/>
              <w:bottom w:val="single" w:sz="8" w:space="0" w:color="000000"/>
              <w:right w:val="nil"/>
            </w:tcBorders>
            <w:shd w:val="clear" w:color="D9D9D9" w:fill="D9D9D9"/>
            <w:noWrap/>
            <w:vAlign w:val="bottom"/>
            <w:hideMark/>
          </w:tcPr>
          <w:p w14:paraId="044CE165"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000000"/>
                <w:sz w:val="22"/>
                <w:szCs w:val="22"/>
              </w:rPr>
            </w:pPr>
            <w:bookmarkStart w:id="695" w:name="_Toc516580126"/>
            <w:r w:rsidRPr="00152C49">
              <w:rPr>
                <w:rFonts w:ascii="Franklin Gothic Book" w:eastAsia="Times New Roman" w:hAnsi="Franklin Gothic Book" w:cs="Times New Roman"/>
                <w:color w:val="000000"/>
                <w:sz w:val="22"/>
                <w:szCs w:val="22"/>
              </w:rPr>
              <w:t>number(p,s)</w:t>
            </w:r>
            <w:bookmarkEnd w:id="695"/>
          </w:p>
        </w:tc>
        <w:tc>
          <w:tcPr>
            <w:tcW w:w="900" w:type="dxa"/>
            <w:tcBorders>
              <w:top w:val="nil"/>
              <w:left w:val="nil"/>
              <w:bottom w:val="single" w:sz="8" w:space="0" w:color="000000"/>
              <w:right w:val="nil"/>
            </w:tcBorders>
            <w:shd w:val="clear" w:color="D9D9D9" w:fill="D9D9D9"/>
            <w:noWrap/>
            <w:vAlign w:val="bottom"/>
            <w:hideMark/>
          </w:tcPr>
          <w:p w14:paraId="146F84EF" w14:textId="77777777" w:rsidR="00152C49" w:rsidRPr="00152C49" w:rsidRDefault="00152C49" w:rsidP="00152C49">
            <w:pPr>
              <w:spacing w:before="0" w:after="0" w:line="240" w:lineRule="auto"/>
              <w:jc w:val="right"/>
              <w:outlineLvl w:val="1"/>
              <w:rPr>
                <w:rFonts w:ascii="Franklin Gothic Book" w:eastAsia="Times New Roman" w:hAnsi="Franklin Gothic Book" w:cs="Times New Roman"/>
                <w:color w:val="000000"/>
                <w:sz w:val="22"/>
                <w:szCs w:val="22"/>
              </w:rPr>
            </w:pPr>
            <w:bookmarkStart w:id="696" w:name="_Toc516580127"/>
            <w:r w:rsidRPr="00152C49">
              <w:rPr>
                <w:rFonts w:ascii="Franklin Gothic Book" w:eastAsia="Times New Roman" w:hAnsi="Franklin Gothic Book" w:cs="Times New Roman"/>
                <w:color w:val="000000"/>
                <w:sz w:val="22"/>
                <w:szCs w:val="22"/>
              </w:rPr>
              <w:t>3</w:t>
            </w:r>
            <w:bookmarkEnd w:id="696"/>
          </w:p>
        </w:tc>
        <w:tc>
          <w:tcPr>
            <w:tcW w:w="1350" w:type="dxa"/>
            <w:tcBorders>
              <w:top w:val="nil"/>
              <w:left w:val="nil"/>
              <w:bottom w:val="single" w:sz="8" w:space="0" w:color="000000"/>
              <w:right w:val="nil"/>
            </w:tcBorders>
            <w:shd w:val="clear" w:color="D9D9D9" w:fill="D9D9D9"/>
            <w:noWrap/>
            <w:vAlign w:val="bottom"/>
            <w:hideMark/>
          </w:tcPr>
          <w:p w14:paraId="154B82DE"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000000"/>
                <w:sz w:val="22"/>
                <w:szCs w:val="22"/>
              </w:rPr>
            </w:pPr>
            <w:bookmarkStart w:id="697" w:name="_Toc516580128"/>
            <w:r w:rsidRPr="00152C49">
              <w:rPr>
                <w:rFonts w:ascii="Franklin Gothic Book" w:eastAsia="Times New Roman" w:hAnsi="Franklin Gothic Book" w:cs="Times New Roman"/>
                <w:color w:val="000000"/>
                <w:sz w:val="22"/>
                <w:szCs w:val="22"/>
              </w:rPr>
              <w:t>FOREIGN KEY</w:t>
            </w:r>
            <w:bookmarkEnd w:id="697"/>
            <w:r w:rsidRPr="00152C49">
              <w:rPr>
                <w:rFonts w:ascii="Franklin Gothic Book" w:eastAsia="Times New Roman" w:hAnsi="Franklin Gothic Book" w:cs="Times New Roman"/>
                <w:color w:val="000000"/>
                <w:sz w:val="22"/>
                <w:szCs w:val="22"/>
              </w:rPr>
              <w:t xml:space="preserve"> </w:t>
            </w:r>
          </w:p>
        </w:tc>
        <w:tc>
          <w:tcPr>
            <w:tcW w:w="3510" w:type="dxa"/>
            <w:tcBorders>
              <w:top w:val="nil"/>
              <w:left w:val="nil"/>
              <w:bottom w:val="single" w:sz="8" w:space="0" w:color="000000"/>
              <w:right w:val="nil"/>
            </w:tcBorders>
            <w:shd w:val="clear" w:color="D9D9D9" w:fill="D9D9D9"/>
            <w:noWrap/>
            <w:vAlign w:val="bottom"/>
            <w:hideMark/>
          </w:tcPr>
          <w:p w14:paraId="0CE8416A"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000000"/>
                <w:sz w:val="22"/>
                <w:szCs w:val="22"/>
              </w:rPr>
            </w:pPr>
            <w:bookmarkStart w:id="698" w:name="_Toc516580129"/>
            <w:r w:rsidRPr="00152C49">
              <w:rPr>
                <w:rFonts w:ascii="Franklin Gothic Book" w:eastAsia="Times New Roman" w:hAnsi="Franklin Gothic Book" w:cs="Times New Roman"/>
                <w:color w:val="000000"/>
                <w:sz w:val="22"/>
                <w:szCs w:val="22"/>
              </w:rPr>
              <w:t>Which specialist performs the procedure</w:t>
            </w:r>
            <w:bookmarkEnd w:id="698"/>
          </w:p>
        </w:tc>
      </w:tr>
    </w:tbl>
    <w:p w14:paraId="526CDD75" w14:textId="004CCBBA" w:rsidR="0046662E" w:rsidRDefault="0046662E" w:rsidP="00AB288E">
      <w:pPr>
        <w:rPr>
          <w:b/>
          <w:bCs/>
          <w:color w:val="FFFFFF" w:themeColor="background1"/>
        </w:rPr>
      </w:pPr>
    </w:p>
    <w:p w14:paraId="1D305400" w14:textId="77777777" w:rsidR="0046662E" w:rsidRDefault="0046662E">
      <w:pPr>
        <w:rPr>
          <w:b/>
          <w:bCs/>
          <w:color w:val="FFFFFF" w:themeColor="background1"/>
        </w:rPr>
      </w:pPr>
      <w:r>
        <w:rPr>
          <w:b/>
          <w:bCs/>
          <w:color w:val="FFFFFF" w:themeColor="background1"/>
        </w:rPr>
        <w:br w:type="page"/>
      </w:r>
    </w:p>
    <w:p w14:paraId="02C2A551" w14:textId="77777777" w:rsidR="005F2025" w:rsidRDefault="005F2025" w:rsidP="00AB288E">
      <w:pPr>
        <w:rPr>
          <w:b/>
          <w:bCs/>
          <w:color w:val="FFFFFF" w:themeColor="background1"/>
        </w:rPr>
      </w:pPr>
    </w:p>
    <w:p w14:paraId="29DBB027" w14:textId="77777777" w:rsidR="0037563E" w:rsidRPr="0037563E" w:rsidRDefault="0037563E" w:rsidP="0037563E">
      <w:pPr>
        <w:spacing w:before="0" w:after="0" w:line="240" w:lineRule="auto"/>
        <w:rPr>
          <w:rFonts w:ascii="Franklin Gothic Book" w:eastAsia="Times New Roman" w:hAnsi="Franklin Gothic Book" w:cs="Times New Roman"/>
          <w:b/>
          <w:bCs/>
          <w:color w:val="ED6B0E"/>
          <w:sz w:val="28"/>
          <w:szCs w:val="28"/>
        </w:rPr>
      </w:pPr>
      <w:r w:rsidRPr="0037563E">
        <w:rPr>
          <w:rFonts w:ascii="Franklin Gothic Book" w:eastAsia="Times New Roman" w:hAnsi="Franklin Gothic Book" w:cs="Times New Roman"/>
          <w:b/>
          <w:bCs/>
          <w:color w:val="ED6B0E"/>
          <w:sz w:val="28"/>
          <w:szCs w:val="28"/>
        </w:rPr>
        <w:t>Chemical/Pharma</w:t>
      </w:r>
    </w:p>
    <w:tbl>
      <w:tblPr>
        <w:tblW w:w="10530" w:type="dxa"/>
        <w:tblLook w:val="04A0" w:firstRow="1" w:lastRow="0" w:firstColumn="1" w:lastColumn="0" w:noHBand="0" w:noVBand="1"/>
      </w:tblPr>
      <w:tblGrid>
        <w:gridCol w:w="2891"/>
        <w:gridCol w:w="1879"/>
        <w:gridCol w:w="900"/>
        <w:gridCol w:w="1350"/>
        <w:gridCol w:w="3510"/>
      </w:tblGrid>
      <w:tr w:rsidR="0037563E" w:rsidRPr="0037563E" w14:paraId="588CD457" w14:textId="77777777" w:rsidTr="0037563E">
        <w:trPr>
          <w:trHeight w:val="390"/>
        </w:trPr>
        <w:tc>
          <w:tcPr>
            <w:tcW w:w="2891" w:type="dxa"/>
            <w:tcBorders>
              <w:top w:val="nil"/>
              <w:left w:val="nil"/>
              <w:bottom w:val="nil"/>
              <w:right w:val="nil"/>
            </w:tcBorders>
            <w:shd w:val="clear" w:color="4CB5D3" w:fill="ED6B0E"/>
            <w:noWrap/>
            <w:vAlign w:val="bottom"/>
            <w:hideMark/>
          </w:tcPr>
          <w:p w14:paraId="1E67F755" w14:textId="77777777" w:rsidR="0037563E" w:rsidRPr="0037563E" w:rsidRDefault="0037563E" w:rsidP="0037563E">
            <w:pPr>
              <w:spacing w:before="0" w:after="0" w:line="240" w:lineRule="auto"/>
              <w:outlineLvl w:val="0"/>
              <w:rPr>
                <w:rFonts w:ascii="Franklin Gothic Book" w:eastAsia="Times New Roman" w:hAnsi="Franklin Gothic Book" w:cs="Times New Roman"/>
                <w:b/>
                <w:bCs/>
                <w:noProof/>
                <w:color w:val="FFFFFF"/>
                <w:sz w:val="28"/>
                <w:szCs w:val="28"/>
              </w:rPr>
            </w:pPr>
            <w:bookmarkStart w:id="699" w:name="_Toc516580130"/>
            <w:r w:rsidRPr="0037563E">
              <w:rPr>
                <w:rFonts w:ascii="Franklin Gothic Book" w:eastAsia="Times New Roman" w:hAnsi="Franklin Gothic Book" w:cs="Times New Roman"/>
                <w:b/>
                <w:bCs/>
                <w:noProof/>
                <w:color w:val="FFFFFF"/>
                <w:sz w:val="28"/>
                <w:szCs w:val="28"/>
              </w:rPr>
              <w:t>Pathology_Lab_Tests</w:t>
            </w:r>
            <w:bookmarkEnd w:id="699"/>
          </w:p>
        </w:tc>
        <w:tc>
          <w:tcPr>
            <w:tcW w:w="1879" w:type="dxa"/>
            <w:tcBorders>
              <w:top w:val="nil"/>
              <w:left w:val="nil"/>
              <w:bottom w:val="nil"/>
              <w:right w:val="nil"/>
            </w:tcBorders>
            <w:shd w:val="clear" w:color="4CB5D3" w:fill="ED6B0E"/>
            <w:noWrap/>
            <w:vAlign w:val="bottom"/>
            <w:hideMark/>
          </w:tcPr>
          <w:p w14:paraId="1588449C" w14:textId="77777777" w:rsidR="0037563E" w:rsidRPr="0037563E" w:rsidRDefault="0037563E" w:rsidP="0037563E">
            <w:pPr>
              <w:spacing w:before="0" w:after="0" w:line="240" w:lineRule="auto"/>
              <w:outlineLvl w:val="0"/>
              <w:rPr>
                <w:rFonts w:ascii="Franklin Gothic Book" w:eastAsia="Times New Roman" w:hAnsi="Franklin Gothic Book" w:cs="Times New Roman"/>
                <w:b/>
                <w:bCs/>
                <w:color w:val="FFFFFF"/>
                <w:sz w:val="28"/>
                <w:szCs w:val="28"/>
              </w:rPr>
            </w:pPr>
            <w:bookmarkStart w:id="700" w:name="_Toc516580131"/>
            <w:r w:rsidRPr="0037563E">
              <w:rPr>
                <w:rFonts w:ascii="Franklin Gothic Book" w:eastAsia="Times New Roman" w:hAnsi="Franklin Gothic Book" w:cs="Times New Roman"/>
                <w:b/>
                <w:bCs/>
                <w:color w:val="FFFFFF"/>
                <w:sz w:val="28"/>
                <w:szCs w:val="28"/>
              </w:rPr>
              <w:t>Table</w:t>
            </w:r>
            <w:bookmarkEnd w:id="700"/>
          </w:p>
        </w:tc>
        <w:tc>
          <w:tcPr>
            <w:tcW w:w="900" w:type="dxa"/>
            <w:tcBorders>
              <w:top w:val="nil"/>
              <w:left w:val="nil"/>
              <w:bottom w:val="nil"/>
              <w:right w:val="nil"/>
            </w:tcBorders>
            <w:shd w:val="clear" w:color="auto" w:fill="auto"/>
            <w:noWrap/>
            <w:vAlign w:val="bottom"/>
            <w:hideMark/>
          </w:tcPr>
          <w:p w14:paraId="27BCC826" w14:textId="77777777" w:rsidR="0037563E" w:rsidRPr="0037563E" w:rsidRDefault="0037563E" w:rsidP="0037563E">
            <w:pPr>
              <w:spacing w:before="0" w:after="0" w:line="240" w:lineRule="auto"/>
              <w:outlineLvl w:val="0"/>
              <w:rPr>
                <w:rFonts w:ascii="Franklin Gothic Book" w:eastAsia="Times New Roman" w:hAnsi="Franklin Gothic Book" w:cs="Times New Roman"/>
                <w:b/>
                <w:bCs/>
                <w:color w:val="FFFFFF"/>
                <w:sz w:val="28"/>
                <w:szCs w:val="28"/>
              </w:rPr>
            </w:pPr>
          </w:p>
        </w:tc>
        <w:tc>
          <w:tcPr>
            <w:tcW w:w="1350" w:type="dxa"/>
            <w:tcBorders>
              <w:top w:val="nil"/>
              <w:left w:val="nil"/>
              <w:bottom w:val="nil"/>
              <w:right w:val="nil"/>
            </w:tcBorders>
            <w:shd w:val="clear" w:color="auto" w:fill="auto"/>
            <w:noWrap/>
            <w:vAlign w:val="bottom"/>
            <w:hideMark/>
          </w:tcPr>
          <w:p w14:paraId="10572B7B"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7B2BC0B5"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r>
      <w:tr w:rsidR="0037563E" w:rsidRPr="0037563E" w14:paraId="468B091F" w14:textId="77777777" w:rsidTr="0037563E">
        <w:trPr>
          <w:trHeight w:val="315"/>
        </w:trPr>
        <w:tc>
          <w:tcPr>
            <w:tcW w:w="2891" w:type="dxa"/>
            <w:tcBorders>
              <w:top w:val="single" w:sz="8" w:space="0" w:color="000000"/>
              <w:left w:val="nil"/>
              <w:bottom w:val="single" w:sz="8" w:space="0" w:color="000000"/>
              <w:right w:val="nil"/>
            </w:tcBorders>
            <w:shd w:val="clear" w:color="000000" w:fill="ED6B0E"/>
            <w:noWrap/>
            <w:vAlign w:val="bottom"/>
            <w:hideMark/>
          </w:tcPr>
          <w:p w14:paraId="2DBAFFB9"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noProof/>
                <w:color w:val="FFFFFF"/>
                <w:sz w:val="22"/>
                <w:szCs w:val="22"/>
              </w:rPr>
            </w:pPr>
            <w:bookmarkStart w:id="701" w:name="_Toc516580132"/>
            <w:r w:rsidRPr="0037563E">
              <w:rPr>
                <w:rFonts w:ascii="Franklin Gothic Book" w:eastAsia="Times New Roman" w:hAnsi="Franklin Gothic Book" w:cs="Times New Roman"/>
                <w:b/>
                <w:bCs/>
                <w:noProof/>
                <w:color w:val="FFFFFF"/>
                <w:sz w:val="22"/>
                <w:szCs w:val="22"/>
              </w:rPr>
              <w:t>Attribute Name</w:t>
            </w:r>
            <w:bookmarkEnd w:id="701"/>
          </w:p>
        </w:tc>
        <w:tc>
          <w:tcPr>
            <w:tcW w:w="1879" w:type="dxa"/>
            <w:tcBorders>
              <w:top w:val="single" w:sz="8" w:space="0" w:color="000000"/>
              <w:left w:val="nil"/>
              <w:bottom w:val="single" w:sz="8" w:space="0" w:color="000000"/>
              <w:right w:val="nil"/>
            </w:tcBorders>
            <w:shd w:val="clear" w:color="000000" w:fill="ED6B0E"/>
            <w:noWrap/>
            <w:vAlign w:val="bottom"/>
            <w:hideMark/>
          </w:tcPr>
          <w:p w14:paraId="79F1282E"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702" w:name="_Toc516580133"/>
            <w:r w:rsidRPr="0037563E">
              <w:rPr>
                <w:rFonts w:ascii="Franklin Gothic Book" w:eastAsia="Times New Roman" w:hAnsi="Franklin Gothic Book" w:cs="Times New Roman"/>
                <w:b/>
                <w:bCs/>
                <w:color w:val="FFFFFF"/>
                <w:sz w:val="22"/>
                <w:szCs w:val="22"/>
              </w:rPr>
              <w:t>Data Type</w:t>
            </w:r>
            <w:bookmarkEnd w:id="702"/>
          </w:p>
        </w:tc>
        <w:tc>
          <w:tcPr>
            <w:tcW w:w="900" w:type="dxa"/>
            <w:tcBorders>
              <w:top w:val="single" w:sz="8" w:space="0" w:color="000000"/>
              <w:left w:val="nil"/>
              <w:bottom w:val="single" w:sz="8" w:space="0" w:color="000000"/>
              <w:right w:val="nil"/>
            </w:tcBorders>
            <w:shd w:val="clear" w:color="000000" w:fill="ED6B0E"/>
            <w:noWrap/>
            <w:vAlign w:val="bottom"/>
            <w:hideMark/>
          </w:tcPr>
          <w:p w14:paraId="339F73F5"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703" w:name="_Toc516580134"/>
            <w:r w:rsidRPr="0037563E">
              <w:rPr>
                <w:rFonts w:ascii="Franklin Gothic Book" w:eastAsia="Times New Roman" w:hAnsi="Franklin Gothic Book" w:cs="Times New Roman"/>
                <w:b/>
                <w:bCs/>
                <w:color w:val="FFFFFF"/>
                <w:sz w:val="22"/>
                <w:szCs w:val="22"/>
              </w:rPr>
              <w:t>Size</w:t>
            </w:r>
            <w:bookmarkEnd w:id="703"/>
          </w:p>
        </w:tc>
        <w:tc>
          <w:tcPr>
            <w:tcW w:w="1350" w:type="dxa"/>
            <w:tcBorders>
              <w:top w:val="single" w:sz="8" w:space="0" w:color="000000"/>
              <w:left w:val="nil"/>
              <w:bottom w:val="single" w:sz="8" w:space="0" w:color="000000"/>
              <w:right w:val="nil"/>
            </w:tcBorders>
            <w:shd w:val="clear" w:color="000000" w:fill="ED6B0E"/>
            <w:noWrap/>
            <w:vAlign w:val="bottom"/>
            <w:hideMark/>
          </w:tcPr>
          <w:p w14:paraId="0730529A"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704" w:name="_Toc516580135"/>
            <w:r w:rsidRPr="0037563E">
              <w:rPr>
                <w:rFonts w:ascii="Franklin Gothic Book" w:eastAsia="Times New Roman" w:hAnsi="Franklin Gothic Book" w:cs="Times New Roman"/>
                <w:b/>
                <w:bCs/>
                <w:color w:val="FFFFFF"/>
                <w:sz w:val="22"/>
                <w:szCs w:val="22"/>
              </w:rPr>
              <w:t>Constraint</w:t>
            </w:r>
            <w:bookmarkEnd w:id="704"/>
          </w:p>
        </w:tc>
        <w:tc>
          <w:tcPr>
            <w:tcW w:w="3510" w:type="dxa"/>
            <w:tcBorders>
              <w:top w:val="single" w:sz="8" w:space="0" w:color="000000"/>
              <w:left w:val="nil"/>
              <w:bottom w:val="single" w:sz="8" w:space="0" w:color="000000"/>
              <w:right w:val="nil"/>
            </w:tcBorders>
            <w:shd w:val="clear" w:color="000000" w:fill="ED6B0E"/>
            <w:noWrap/>
            <w:vAlign w:val="bottom"/>
            <w:hideMark/>
          </w:tcPr>
          <w:p w14:paraId="63DD9431"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705" w:name="_Toc516580136"/>
            <w:r w:rsidRPr="0037563E">
              <w:rPr>
                <w:rFonts w:ascii="Franklin Gothic Book" w:eastAsia="Times New Roman" w:hAnsi="Franklin Gothic Book" w:cs="Times New Roman"/>
                <w:b/>
                <w:bCs/>
                <w:color w:val="FFFFFF"/>
                <w:sz w:val="22"/>
                <w:szCs w:val="22"/>
              </w:rPr>
              <w:t>Notes</w:t>
            </w:r>
            <w:bookmarkEnd w:id="705"/>
          </w:p>
        </w:tc>
      </w:tr>
      <w:tr w:rsidR="0037563E" w:rsidRPr="0037563E" w14:paraId="46416D6C" w14:textId="77777777" w:rsidTr="0037563E">
        <w:trPr>
          <w:trHeight w:val="315"/>
        </w:trPr>
        <w:tc>
          <w:tcPr>
            <w:tcW w:w="2891" w:type="dxa"/>
            <w:tcBorders>
              <w:top w:val="nil"/>
              <w:left w:val="nil"/>
              <w:bottom w:val="nil"/>
              <w:right w:val="nil"/>
            </w:tcBorders>
            <w:shd w:val="clear" w:color="D9D9D9" w:fill="D9D9D9"/>
            <w:noWrap/>
            <w:vAlign w:val="bottom"/>
            <w:hideMark/>
          </w:tcPr>
          <w:p w14:paraId="5EE9C4A0"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706" w:name="_Toc516580137"/>
            <w:r w:rsidRPr="0037563E">
              <w:rPr>
                <w:rFonts w:ascii="Franklin Gothic Book" w:eastAsia="Times New Roman" w:hAnsi="Franklin Gothic Book" w:cs="Times New Roman"/>
                <w:noProof/>
                <w:color w:val="000000"/>
                <w:sz w:val="22"/>
                <w:szCs w:val="22"/>
              </w:rPr>
              <w:t>LabID</w:t>
            </w:r>
            <w:bookmarkEnd w:id="706"/>
          </w:p>
        </w:tc>
        <w:tc>
          <w:tcPr>
            <w:tcW w:w="1879" w:type="dxa"/>
            <w:tcBorders>
              <w:top w:val="nil"/>
              <w:left w:val="nil"/>
              <w:bottom w:val="nil"/>
              <w:right w:val="nil"/>
            </w:tcBorders>
            <w:shd w:val="clear" w:color="D9D9D9" w:fill="D9D9D9"/>
            <w:noWrap/>
            <w:vAlign w:val="bottom"/>
            <w:hideMark/>
          </w:tcPr>
          <w:p w14:paraId="49290A36"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07" w:name="_Toc516580138"/>
            <w:r w:rsidRPr="0037563E">
              <w:rPr>
                <w:rFonts w:ascii="Franklin Gothic Book" w:eastAsia="Times New Roman" w:hAnsi="Franklin Gothic Book" w:cs="Times New Roman"/>
                <w:color w:val="000000"/>
                <w:sz w:val="22"/>
                <w:szCs w:val="22"/>
              </w:rPr>
              <w:t>int</w:t>
            </w:r>
            <w:bookmarkEnd w:id="707"/>
          </w:p>
        </w:tc>
        <w:tc>
          <w:tcPr>
            <w:tcW w:w="900" w:type="dxa"/>
            <w:tcBorders>
              <w:top w:val="nil"/>
              <w:left w:val="nil"/>
              <w:bottom w:val="nil"/>
              <w:right w:val="nil"/>
            </w:tcBorders>
            <w:shd w:val="clear" w:color="D9D9D9" w:fill="D9D9D9"/>
            <w:noWrap/>
            <w:vAlign w:val="bottom"/>
            <w:hideMark/>
          </w:tcPr>
          <w:p w14:paraId="46799C86"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708" w:name="_Toc516580139"/>
            <w:r w:rsidRPr="0037563E">
              <w:rPr>
                <w:rFonts w:ascii="Franklin Gothic Book" w:eastAsia="Times New Roman" w:hAnsi="Franklin Gothic Book" w:cs="Times New Roman"/>
                <w:color w:val="000000"/>
                <w:sz w:val="22"/>
                <w:szCs w:val="22"/>
              </w:rPr>
              <w:t>10</w:t>
            </w:r>
            <w:bookmarkEnd w:id="708"/>
          </w:p>
        </w:tc>
        <w:tc>
          <w:tcPr>
            <w:tcW w:w="1350" w:type="dxa"/>
            <w:tcBorders>
              <w:top w:val="nil"/>
              <w:left w:val="nil"/>
              <w:bottom w:val="nil"/>
              <w:right w:val="nil"/>
            </w:tcBorders>
            <w:shd w:val="clear" w:color="D9D9D9" w:fill="D9D9D9"/>
            <w:noWrap/>
            <w:vAlign w:val="bottom"/>
            <w:hideMark/>
          </w:tcPr>
          <w:p w14:paraId="42769187"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09" w:name="_Toc516580140"/>
            <w:r w:rsidRPr="0037563E">
              <w:rPr>
                <w:rFonts w:ascii="Franklin Gothic Book" w:eastAsia="Times New Roman" w:hAnsi="Franklin Gothic Book" w:cs="Times New Roman"/>
                <w:color w:val="000000"/>
                <w:sz w:val="22"/>
                <w:szCs w:val="22"/>
              </w:rPr>
              <w:t>PRIMARY KEY</w:t>
            </w:r>
            <w:bookmarkEnd w:id="709"/>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59B9C182"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r>
      <w:tr w:rsidR="0037563E" w:rsidRPr="0037563E" w14:paraId="34B37255" w14:textId="77777777" w:rsidTr="0037563E">
        <w:trPr>
          <w:trHeight w:val="315"/>
        </w:trPr>
        <w:tc>
          <w:tcPr>
            <w:tcW w:w="2891" w:type="dxa"/>
            <w:tcBorders>
              <w:top w:val="nil"/>
              <w:left w:val="nil"/>
              <w:bottom w:val="nil"/>
              <w:right w:val="nil"/>
            </w:tcBorders>
            <w:shd w:val="clear" w:color="auto" w:fill="auto"/>
            <w:noWrap/>
            <w:vAlign w:val="bottom"/>
            <w:hideMark/>
          </w:tcPr>
          <w:p w14:paraId="570F8FDD"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710" w:name="_Toc516580141"/>
            <w:r w:rsidRPr="0037563E">
              <w:rPr>
                <w:rFonts w:ascii="Franklin Gothic Book" w:eastAsia="Times New Roman" w:hAnsi="Franklin Gothic Book" w:cs="Times New Roman"/>
                <w:noProof/>
                <w:color w:val="000000"/>
                <w:sz w:val="22"/>
                <w:szCs w:val="22"/>
              </w:rPr>
              <w:t>Lab_Name</w:t>
            </w:r>
            <w:bookmarkEnd w:id="710"/>
          </w:p>
        </w:tc>
        <w:tc>
          <w:tcPr>
            <w:tcW w:w="1879" w:type="dxa"/>
            <w:tcBorders>
              <w:top w:val="nil"/>
              <w:left w:val="nil"/>
              <w:bottom w:val="nil"/>
              <w:right w:val="nil"/>
            </w:tcBorders>
            <w:shd w:val="clear" w:color="auto" w:fill="auto"/>
            <w:noWrap/>
            <w:vAlign w:val="bottom"/>
            <w:hideMark/>
          </w:tcPr>
          <w:p w14:paraId="0B0F0401"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11" w:name="_Toc516580142"/>
            <w:r w:rsidRPr="0037563E">
              <w:rPr>
                <w:rFonts w:ascii="Franklin Gothic Book" w:eastAsia="Times New Roman" w:hAnsi="Franklin Gothic Book" w:cs="Times New Roman"/>
                <w:color w:val="000000"/>
                <w:sz w:val="22"/>
                <w:szCs w:val="22"/>
              </w:rPr>
              <w:t>varchar2(size)</w:t>
            </w:r>
            <w:bookmarkEnd w:id="711"/>
          </w:p>
        </w:tc>
        <w:tc>
          <w:tcPr>
            <w:tcW w:w="900" w:type="dxa"/>
            <w:tcBorders>
              <w:top w:val="nil"/>
              <w:left w:val="nil"/>
              <w:bottom w:val="nil"/>
              <w:right w:val="nil"/>
            </w:tcBorders>
            <w:shd w:val="clear" w:color="auto" w:fill="auto"/>
            <w:noWrap/>
            <w:vAlign w:val="bottom"/>
            <w:hideMark/>
          </w:tcPr>
          <w:p w14:paraId="5A19515C"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18531CB4"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4780D68B"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r w:rsidR="0037563E" w:rsidRPr="0037563E" w14:paraId="60888900" w14:textId="77777777" w:rsidTr="0037563E">
        <w:trPr>
          <w:trHeight w:val="315"/>
        </w:trPr>
        <w:tc>
          <w:tcPr>
            <w:tcW w:w="2891" w:type="dxa"/>
            <w:tcBorders>
              <w:top w:val="nil"/>
              <w:left w:val="nil"/>
              <w:bottom w:val="nil"/>
              <w:right w:val="nil"/>
            </w:tcBorders>
            <w:shd w:val="clear" w:color="D9D9D9" w:fill="D9D9D9"/>
            <w:noWrap/>
            <w:vAlign w:val="bottom"/>
            <w:hideMark/>
          </w:tcPr>
          <w:p w14:paraId="6335E691"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712" w:name="_Toc516580143"/>
            <w:r w:rsidRPr="0037563E">
              <w:rPr>
                <w:rFonts w:ascii="Franklin Gothic Book" w:eastAsia="Times New Roman" w:hAnsi="Franklin Gothic Book" w:cs="Times New Roman"/>
                <w:noProof/>
                <w:color w:val="000000"/>
                <w:sz w:val="22"/>
                <w:szCs w:val="22"/>
              </w:rPr>
              <w:t>Lab_Cost</w:t>
            </w:r>
            <w:bookmarkEnd w:id="712"/>
          </w:p>
        </w:tc>
        <w:tc>
          <w:tcPr>
            <w:tcW w:w="1879" w:type="dxa"/>
            <w:tcBorders>
              <w:top w:val="nil"/>
              <w:left w:val="nil"/>
              <w:bottom w:val="nil"/>
              <w:right w:val="nil"/>
            </w:tcBorders>
            <w:shd w:val="clear" w:color="D9D9D9" w:fill="D9D9D9"/>
            <w:noWrap/>
            <w:vAlign w:val="bottom"/>
            <w:hideMark/>
          </w:tcPr>
          <w:p w14:paraId="25DB31A7"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13" w:name="_Toc516580144"/>
            <w:r w:rsidRPr="0037563E">
              <w:rPr>
                <w:rFonts w:ascii="Franklin Gothic Book" w:eastAsia="Times New Roman" w:hAnsi="Franklin Gothic Book" w:cs="Times New Roman"/>
                <w:color w:val="000000"/>
                <w:sz w:val="22"/>
                <w:szCs w:val="22"/>
              </w:rPr>
              <w:t>number(p,s)</w:t>
            </w:r>
            <w:bookmarkEnd w:id="713"/>
          </w:p>
        </w:tc>
        <w:tc>
          <w:tcPr>
            <w:tcW w:w="900" w:type="dxa"/>
            <w:tcBorders>
              <w:top w:val="nil"/>
              <w:left w:val="nil"/>
              <w:bottom w:val="nil"/>
              <w:right w:val="nil"/>
            </w:tcBorders>
            <w:shd w:val="clear" w:color="D9D9D9" w:fill="D9D9D9"/>
            <w:noWrap/>
            <w:vAlign w:val="bottom"/>
            <w:hideMark/>
          </w:tcPr>
          <w:p w14:paraId="650C9980"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714" w:name="_Toc516580145"/>
            <w:r w:rsidRPr="0037563E">
              <w:rPr>
                <w:rFonts w:ascii="Franklin Gothic Book" w:eastAsia="Times New Roman" w:hAnsi="Franklin Gothic Book" w:cs="Times New Roman"/>
                <w:color w:val="000000"/>
                <w:sz w:val="22"/>
                <w:szCs w:val="22"/>
              </w:rPr>
              <w:t>7,2</w:t>
            </w:r>
            <w:bookmarkEnd w:id="714"/>
          </w:p>
        </w:tc>
        <w:tc>
          <w:tcPr>
            <w:tcW w:w="1350" w:type="dxa"/>
            <w:tcBorders>
              <w:top w:val="nil"/>
              <w:left w:val="nil"/>
              <w:bottom w:val="nil"/>
              <w:right w:val="nil"/>
            </w:tcBorders>
            <w:shd w:val="clear" w:color="D9D9D9" w:fill="D9D9D9"/>
            <w:noWrap/>
            <w:vAlign w:val="bottom"/>
            <w:hideMark/>
          </w:tcPr>
          <w:p w14:paraId="2F69A86E"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D9D9D9" w:fill="D9D9D9"/>
            <w:noWrap/>
            <w:vAlign w:val="bottom"/>
            <w:hideMark/>
          </w:tcPr>
          <w:p w14:paraId="036F5124"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r w:rsidR="0037563E" w:rsidRPr="0037563E" w14:paraId="31784A6C" w14:textId="77777777" w:rsidTr="0037563E">
        <w:trPr>
          <w:trHeight w:val="315"/>
        </w:trPr>
        <w:tc>
          <w:tcPr>
            <w:tcW w:w="2891" w:type="dxa"/>
            <w:tcBorders>
              <w:top w:val="nil"/>
              <w:left w:val="nil"/>
              <w:bottom w:val="single" w:sz="8" w:space="0" w:color="000000"/>
              <w:right w:val="nil"/>
            </w:tcBorders>
            <w:shd w:val="clear" w:color="auto" w:fill="auto"/>
            <w:noWrap/>
            <w:vAlign w:val="bottom"/>
            <w:hideMark/>
          </w:tcPr>
          <w:p w14:paraId="70FCA44E"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715" w:name="_Toc516580146"/>
            <w:r w:rsidRPr="0037563E">
              <w:rPr>
                <w:rFonts w:ascii="Franklin Gothic Book" w:eastAsia="Times New Roman" w:hAnsi="Franklin Gothic Book" w:cs="Times New Roman"/>
                <w:noProof/>
                <w:color w:val="000000"/>
                <w:sz w:val="22"/>
                <w:szCs w:val="22"/>
              </w:rPr>
              <w:t>Kits_on_Hand</w:t>
            </w:r>
            <w:bookmarkEnd w:id="715"/>
          </w:p>
        </w:tc>
        <w:tc>
          <w:tcPr>
            <w:tcW w:w="1879" w:type="dxa"/>
            <w:tcBorders>
              <w:top w:val="nil"/>
              <w:left w:val="nil"/>
              <w:bottom w:val="single" w:sz="8" w:space="0" w:color="000000"/>
              <w:right w:val="nil"/>
            </w:tcBorders>
            <w:shd w:val="clear" w:color="auto" w:fill="auto"/>
            <w:noWrap/>
            <w:vAlign w:val="bottom"/>
            <w:hideMark/>
          </w:tcPr>
          <w:p w14:paraId="27384657"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16" w:name="_Toc516580147"/>
            <w:r w:rsidRPr="0037563E">
              <w:rPr>
                <w:rFonts w:ascii="Franklin Gothic Book" w:eastAsia="Times New Roman" w:hAnsi="Franklin Gothic Book" w:cs="Times New Roman"/>
                <w:color w:val="000000"/>
                <w:sz w:val="22"/>
                <w:szCs w:val="22"/>
              </w:rPr>
              <w:t>int</w:t>
            </w:r>
            <w:bookmarkEnd w:id="716"/>
          </w:p>
        </w:tc>
        <w:tc>
          <w:tcPr>
            <w:tcW w:w="900" w:type="dxa"/>
            <w:tcBorders>
              <w:top w:val="nil"/>
              <w:left w:val="nil"/>
              <w:bottom w:val="single" w:sz="8" w:space="0" w:color="000000"/>
              <w:right w:val="nil"/>
            </w:tcBorders>
            <w:shd w:val="clear" w:color="auto" w:fill="auto"/>
            <w:noWrap/>
            <w:vAlign w:val="bottom"/>
            <w:hideMark/>
          </w:tcPr>
          <w:p w14:paraId="34EF30C7"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717" w:name="_Toc516580148"/>
            <w:r w:rsidRPr="0037563E">
              <w:rPr>
                <w:rFonts w:ascii="Franklin Gothic Book" w:eastAsia="Times New Roman" w:hAnsi="Franklin Gothic Book" w:cs="Times New Roman"/>
                <w:color w:val="000000"/>
                <w:sz w:val="22"/>
                <w:szCs w:val="22"/>
              </w:rPr>
              <w:t>5</w:t>
            </w:r>
            <w:bookmarkEnd w:id="717"/>
          </w:p>
        </w:tc>
        <w:tc>
          <w:tcPr>
            <w:tcW w:w="1350" w:type="dxa"/>
            <w:tcBorders>
              <w:top w:val="nil"/>
              <w:left w:val="nil"/>
              <w:bottom w:val="single" w:sz="8" w:space="0" w:color="000000"/>
              <w:right w:val="nil"/>
            </w:tcBorders>
            <w:shd w:val="clear" w:color="auto" w:fill="auto"/>
            <w:noWrap/>
            <w:vAlign w:val="bottom"/>
            <w:hideMark/>
          </w:tcPr>
          <w:p w14:paraId="572F0C79"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single" w:sz="8" w:space="0" w:color="000000"/>
              <w:right w:val="nil"/>
            </w:tcBorders>
            <w:shd w:val="clear" w:color="auto" w:fill="auto"/>
            <w:noWrap/>
            <w:vAlign w:val="bottom"/>
            <w:hideMark/>
          </w:tcPr>
          <w:p w14:paraId="42FE510D"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r w:rsidR="0037563E" w:rsidRPr="0037563E" w14:paraId="0AFB2A78" w14:textId="77777777" w:rsidTr="0037563E">
        <w:trPr>
          <w:trHeight w:val="315"/>
        </w:trPr>
        <w:tc>
          <w:tcPr>
            <w:tcW w:w="2891" w:type="dxa"/>
            <w:tcBorders>
              <w:top w:val="nil"/>
              <w:left w:val="nil"/>
              <w:bottom w:val="nil"/>
              <w:right w:val="nil"/>
            </w:tcBorders>
            <w:shd w:val="clear" w:color="auto" w:fill="auto"/>
            <w:noWrap/>
            <w:vAlign w:val="bottom"/>
            <w:hideMark/>
          </w:tcPr>
          <w:p w14:paraId="6ECBDDE2" w14:textId="77777777" w:rsidR="0037563E" w:rsidRPr="0037563E" w:rsidRDefault="0037563E" w:rsidP="0037563E">
            <w:pPr>
              <w:spacing w:before="0" w:after="0" w:line="240" w:lineRule="auto"/>
              <w:outlineLvl w:val="1"/>
              <w:rPr>
                <w:rFonts w:ascii="Times New Roman" w:eastAsia="Times New Roman" w:hAnsi="Times New Roman" w:cs="Times New Roman"/>
                <w:noProof/>
              </w:rPr>
            </w:pPr>
          </w:p>
        </w:tc>
        <w:tc>
          <w:tcPr>
            <w:tcW w:w="1879" w:type="dxa"/>
            <w:tcBorders>
              <w:top w:val="nil"/>
              <w:left w:val="nil"/>
              <w:bottom w:val="nil"/>
              <w:right w:val="nil"/>
            </w:tcBorders>
            <w:shd w:val="clear" w:color="auto" w:fill="auto"/>
            <w:noWrap/>
            <w:vAlign w:val="bottom"/>
            <w:hideMark/>
          </w:tcPr>
          <w:p w14:paraId="1E0C2057"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5241592F"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30074707" w14:textId="77777777" w:rsidR="0037563E" w:rsidRPr="0037563E" w:rsidRDefault="0037563E" w:rsidP="0037563E">
            <w:pPr>
              <w:spacing w:before="0" w:after="0" w:line="240" w:lineRule="auto"/>
              <w:jc w:val="right"/>
              <w:outlineLvl w:val="1"/>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223CA10D"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r w:rsidR="0037563E" w:rsidRPr="0037563E" w14:paraId="5B4EB748" w14:textId="77777777" w:rsidTr="0037563E">
        <w:trPr>
          <w:trHeight w:val="315"/>
        </w:trPr>
        <w:tc>
          <w:tcPr>
            <w:tcW w:w="2891" w:type="dxa"/>
            <w:tcBorders>
              <w:top w:val="nil"/>
              <w:left w:val="nil"/>
              <w:bottom w:val="nil"/>
              <w:right w:val="nil"/>
            </w:tcBorders>
            <w:shd w:val="clear" w:color="auto" w:fill="auto"/>
            <w:noWrap/>
            <w:vAlign w:val="bottom"/>
            <w:hideMark/>
          </w:tcPr>
          <w:p w14:paraId="609900A7" w14:textId="77777777" w:rsidR="0037563E" w:rsidRPr="0037563E" w:rsidRDefault="0037563E" w:rsidP="0037563E">
            <w:pPr>
              <w:spacing w:before="0" w:after="0" w:line="240" w:lineRule="auto"/>
              <w:outlineLvl w:val="1"/>
              <w:rPr>
                <w:rFonts w:ascii="Times New Roman" w:eastAsia="Times New Roman" w:hAnsi="Times New Roman" w:cs="Times New Roman"/>
                <w:noProof/>
              </w:rPr>
            </w:pPr>
          </w:p>
        </w:tc>
        <w:tc>
          <w:tcPr>
            <w:tcW w:w="1879" w:type="dxa"/>
            <w:tcBorders>
              <w:top w:val="nil"/>
              <w:left w:val="nil"/>
              <w:bottom w:val="nil"/>
              <w:right w:val="nil"/>
            </w:tcBorders>
            <w:shd w:val="clear" w:color="auto" w:fill="auto"/>
            <w:noWrap/>
            <w:vAlign w:val="bottom"/>
            <w:hideMark/>
          </w:tcPr>
          <w:p w14:paraId="68BAF64F"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67882743"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6D572B20"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441E5925"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r>
      <w:tr w:rsidR="0037563E" w:rsidRPr="0037563E" w14:paraId="7D54035F" w14:textId="77777777" w:rsidTr="0037563E">
        <w:trPr>
          <w:trHeight w:val="390"/>
        </w:trPr>
        <w:tc>
          <w:tcPr>
            <w:tcW w:w="2891" w:type="dxa"/>
            <w:tcBorders>
              <w:top w:val="nil"/>
              <w:left w:val="nil"/>
              <w:bottom w:val="nil"/>
              <w:right w:val="nil"/>
            </w:tcBorders>
            <w:shd w:val="clear" w:color="4CB5D3" w:fill="ED6B0E"/>
            <w:noWrap/>
            <w:vAlign w:val="bottom"/>
            <w:hideMark/>
          </w:tcPr>
          <w:p w14:paraId="75DA3300" w14:textId="77777777" w:rsidR="0037563E" w:rsidRPr="0037563E" w:rsidRDefault="0037563E" w:rsidP="0037563E">
            <w:pPr>
              <w:spacing w:before="0" w:after="0" w:line="240" w:lineRule="auto"/>
              <w:outlineLvl w:val="0"/>
              <w:rPr>
                <w:rFonts w:ascii="Franklin Gothic Book" w:eastAsia="Times New Roman" w:hAnsi="Franklin Gothic Book" w:cs="Times New Roman"/>
                <w:b/>
                <w:bCs/>
                <w:noProof/>
                <w:color w:val="FFFFFF"/>
                <w:sz w:val="28"/>
                <w:szCs w:val="28"/>
              </w:rPr>
            </w:pPr>
            <w:bookmarkStart w:id="718" w:name="_Toc516580149"/>
            <w:r w:rsidRPr="0037563E">
              <w:rPr>
                <w:rFonts w:ascii="Franklin Gothic Book" w:eastAsia="Times New Roman" w:hAnsi="Franklin Gothic Book" w:cs="Times New Roman"/>
                <w:b/>
                <w:bCs/>
                <w:noProof/>
                <w:color w:val="FFFFFF"/>
                <w:sz w:val="28"/>
                <w:szCs w:val="28"/>
              </w:rPr>
              <w:t>Pathology_Lab_Orders</w:t>
            </w:r>
            <w:bookmarkEnd w:id="718"/>
          </w:p>
        </w:tc>
        <w:tc>
          <w:tcPr>
            <w:tcW w:w="1879" w:type="dxa"/>
            <w:tcBorders>
              <w:top w:val="nil"/>
              <w:left w:val="nil"/>
              <w:bottom w:val="nil"/>
              <w:right w:val="nil"/>
            </w:tcBorders>
            <w:shd w:val="clear" w:color="4CB5D3" w:fill="ED6B0E"/>
            <w:noWrap/>
            <w:vAlign w:val="bottom"/>
            <w:hideMark/>
          </w:tcPr>
          <w:p w14:paraId="4EE36BC7" w14:textId="77777777" w:rsidR="0037563E" w:rsidRPr="0037563E" w:rsidRDefault="0037563E" w:rsidP="0037563E">
            <w:pPr>
              <w:spacing w:before="0" w:after="0" w:line="240" w:lineRule="auto"/>
              <w:outlineLvl w:val="0"/>
              <w:rPr>
                <w:rFonts w:ascii="Franklin Gothic Book" w:eastAsia="Times New Roman" w:hAnsi="Franklin Gothic Book" w:cs="Times New Roman"/>
                <w:b/>
                <w:bCs/>
                <w:color w:val="FFFFFF"/>
                <w:sz w:val="28"/>
                <w:szCs w:val="28"/>
              </w:rPr>
            </w:pPr>
            <w:bookmarkStart w:id="719" w:name="_Toc516580150"/>
            <w:r w:rsidRPr="0037563E">
              <w:rPr>
                <w:rFonts w:ascii="Franklin Gothic Book" w:eastAsia="Times New Roman" w:hAnsi="Franklin Gothic Book" w:cs="Times New Roman"/>
                <w:b/>
                <w:bCs/>
                <w:color w:val="FFFFFF"/>
                <w:sz w:val="28"/>
                <w:szCs w:val="28"/>
              </w:rPr>
              <w:t>Table</w:t>
            </w:r>
            <w:bookmarkEnd w:id="719"/>
          </w:p>
        </w:tc>
        <w:tc>
          <w:tcPr>
            <w:tcW w:w="900" w:type="dxa"/>
            <w:tcBorders>
              <w:top w:val="nil"/>
              <w:left w:val="nil"/>
              <w:bottom w:val="nil"/>
              <w:right w:val="nil"/>
            </w:tcBorders>
            <w:shd w:val="clear" w:color="auto" w:fill="auto"/>
            <w:noWrap/>
            <w:vAlign w:val="bottom"/>
            <w:hideMark/>
          </w:tcPr>
          <w:p w14:paraId="05AA96F9" w14:textId="77777777" w:rsidR="0037563E" w:rsidRPr="0037563E" w:rsidRDefault="0037563E" w:rsidP="0037563E">
            <w:pPr>
              <w:spacing w:before="0" w:after="0" w:line="240" w:lineRule="auto"/>
              <w:outlineLvl w:val="0"/>
              <w:rPr>
                <w:rFonts w:ascii="Franklin Gothic Book" w:eastAsia="Times New Roman" w:hAnsi="Franklin Gothic Book" w:cs="Times New Roman"/>
                <w:b/>
                <w:bCs/>
                <w:color w:val="FFFFFF"/>
                <w:sz w:val="28"/>
                <w:szCs w:val="28"/>
              </w:rPr>
            </w:pPr>
          </w:p>
        </w:tc>
        <w:tc>
          <w:tcPr>
            <w:tcW w:w="1350" w:type="dxa"/>
            <w:tcBorders>
              <w:top w:val="nil"/>
              <w:left w:val="nil"/>
              <w:bottom w:val="nil"/>
              <w:right w:val="nil"/>
            </w:tcBorders>
            <w:shd w:val="clear" w:color="auto" w:fill="auto"/>
            <w:noWrap/>
            <w:vAlign w:val="bottom"/>
            <w:hideMark/>
          </w:tcPr>
          <w:p w14:paraId="7C6E9496"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39473F4B"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r>
      <w:tr w:rsidR="0037563E" w:rsidRPr="0037563E" w14:paraId="44F51649" w14:textId="77777777" w:rsidTr="0037563E">
        <w:trPr>
          <w:trHeight w:val="315"/>
        </w:trPr>
        <w:tc>
          <w:tcPr>
            <w:tcW w:w="2891" w:type="dxa"/>
            <w:tcBorders>
              <w:top w:val="single" w:sz="8" w:space="0" w:color="000000"/>
              <w:left w:val="nil"/>
              <w:bottom w:val="single" w:sz="8" w:space="0" w:color="000000"/>
              <w:right w:val="nil"/>
            </w:tcBorders>
            <w:shd w:val="clear" w:color="ED6B0E" w:fill="ED6B0E"/>
            <w:noWrap/>
            <w:vAlign w:val="bottom"/>
            <w:hideMark/>
          </w:tcPr>
          <w:p w14:paraId="1B125FA1"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noProof/>
                <w:color w:val="FFFFFF"/>
                <w:sz w:val="22"/>
                <w:szCs w:val="22"/>
              </w:rPr>
            </w:pPr>
            <w:bookmarkStart w:id="720" w:name="_Toc516580151"/>
            <w:r w:rsidRPr="0037563E">
              <w:rPr>
                <w:rFonts w:ascii="Franklin Gothic Book" w:eastAsia="Times New Roman" w:hAnsi="Franklin Gothic Book" w:cs="Times New Roman"/>
                <w:b/>
                <w:bCs/>
                <w:noProof/>
                <w:color w:val="FFFFFF"/>
                <w:sz w:val="22"/>
                <w:szCs w:val="22"/>
              </w:rPr>
              <w:t>Attribute Name</w:t>
            </w:r>
            <w:bookmarkEnd w:id="720"/>
          </w:p>
        </w:tc>
        <w:tc>
          <w:tcPr>
            <w:tcW w:w="1879" w:type="dxa"/>
            <w:tcBorders>
              <w:top w:val="single" w:sz="8" w:space="0" w:color="000000"/>
              <w:left w:val="nil"/>
              <w:bottom w:val="single" w:sz="8" w:space="0" w:color="000000"/>
              <w:right w:val="nil"/>
            </w:tcBorders>
            <w:shd w:val="clear" w:color="ED6B0E" w:fill="ED6B0E"/>
            <w:noWrap/>
            <w:vAlign w:val="bottom"/>
            <w:hideMark/>
          </w:tcPr>
          <w:p w14:paraId="2AEB70BE"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721" w:name="_Toc516580152"/>
            <w:r w:rsidRPr="0037563E">
              <w:rPr>
                <w:rFonts w:ascii="Franklin Gothic Book" w:eastAsia="Times New Roman" w:hAnsi="Franklin Gothic Book" w:cs="Times New Roman"/>
                <w:b/>
                <w:bCs/>
                <w:color w:val="FFFFFF"/>
                <w:sz w:val="22"/>
                <w:szCs w:val="22"/>
              </w:rPr>
              <w:t>Data Type</w:t>
            </w:r>
            <w:bookmarkEnd w:id="721"/>
          </w:p>
        </w:tc>
        <w:tc>
          <w:tcPr>
            <w:tcW w:w="900" w:type="dxa"/>
            <w:tcBorders>
              <w:top w:val="single" w:sz="8" w:space="0" w:color="000000"/>
              <w:left w:val="nil"/>
              <w:bottom w:val="single" w:sz="8" w:space="0" w:color="000000"/>
              <w:right w:val="nil"/>
            </w:tcBorders>
            <w:shd w:val="clear" w:color="ED6B0E" w:fill="ED6B0E"/>
            <w:noWrap/>
            <w:vAlign w:val="bottom"/>
            <w:hideMark/>
          </w:tcPr>
          <w:p w14:paraId="2550E6EB"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722" w:name="_Toc516580153"/>
            <w:r w:rsidRPr="0037563E">
              <w:rPr>
                <w:rFonts w:ascii="Franklin Gothic Book" w:eastAsia="Times New Roman" w:hAnsi="Franklin Gothic Book" w:cs="Times New Roman"/>
                <w:b/>
                <w:bCs/>
                <w:color w:val="FFFFFF"/>
                <w:sz w:val="22"/>
                <w:szCs w:val="22"/>
              </w:rPr>
              <w:t>Size</w:t>
            </w:r>
            <w:bookmarkEnd w:id="722"/>
          </w:p>
        </w:tc>
        <w:tc>
          <w:tcPr>
            <w:tcW w:w="1350" w:type="dxa"/>
            <w:tcBorders>
              <w:top w:val="single" w:sz="8" w:space="0" w:color="000000"/>
              <w:left w:val="nil"/>
              <w:bottom w:val="single" w:sz="8" w:space="0" w:color="000000"/>
              <w:right w:val="nil"/>
            </w:tcBorders>
            <w:shd w:val="clear" w:color="ED6B0E" w:fill="ED6B0E"/>
            <w:noWrap/>
            <w:vAlign w:val="bottom"/>
            <w:hideMark/>
          </w:tcPr>
          <w:p w14:paraId="2BB77A32"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723" w:name="_Toc516580154"/>
            <w:r w:rsidRPr="0037563E">
              <w:rPr>
                <w:rFonts w:ascii="Franklin Gothic Book" w:eastAsia="Times New Roman" w:hAnsi="Franklin Gothic Book" w:cs="Times New Roman"/>
                <w:b/>
                <w:bCs/>
                <w:color w:val="FFFFFF"/>
                <w:sz w:val="22"/>
                <w:szCs w:val="22"/>
              </w:rPr>
              <w:t>Constraint</w:t>
            </w:r>
            <w:bookmarkEnd w:id="723"/>
          </w:p>
        </w:tc>
        <w:tc>
          <w:tcPr>
            <w:tcW w:w="3510" w:type="dxa"/>
            <w:tcBorders>
              <w:top w:val="single" w:sz="8" w:space="0" w:color="000000"/>
              <w:left w:val="nil"/>
              <w:bottom w:val="single" w:sz="8" w:space="0" w:color="000000"/>
              <w:right w:val="nil"/>
            </w:tcBorders>
            <w:shd w:val="clear" w:color="ED6B0E" w:fill="ED6B0E"/>
            <w:noWrap/>
            <w:vAlign w:val="bottom"/>
            <w:hideMark/>
          </w:tcPr>
          <w:p w14:paraId="38D7AC2D"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724" w:name="_Toc516580155"/>
            <w:r w:rsidRPr="0037563E">
              <w:rPr>
                <w:rFonts w:ascii="Franklin Gothic Book" w:eastAsia="Times New Roman" w:hAnsi="Franklin Gothic Book" w:cs="Times New Roman"/>
                <w:b/>
                <w:bCs/>
                <w:color w:val="FFFFFF"/>
                <w:sz w:val="22"/>
                <w:szCs w:val="22"/>
              </w:rPr>
              <w:t>Notes</w:t>
            </w:r>
            <w:bookmarkEnd w:id="724"/>
          </w:p>
        </w:tc>
      </w:tr>
      <w:tr w:rsidR="0037563E" w:rsidRPr="0037563E" w14:paraId="3B5E0542" w14:textId="77777777" w:rsidTr="0037563E">
        <w:trPr>
          <w:trHeight w:val="315"/>
        </w:trPr>
        <w:tc>
          <w:tcPr>
            <w:tcW w:w="2891" w:type="dxa"/>
            <w:tcBorders>
              <w:top w:val="nil"/>
              <w:left w:val="nil"/>
              <w:bottom w:val="nil"/>
              <w:right w:val="nil"/>
            </w:tcBorders>
            <w:shd w:val="clear" w:color="D9D9D9" w:fill="D9D9D9"/>
            <w:noWrap/>
            <w:vAlign w:val="bottom"/>
            <w:hideMark/>
          </w:tcPr>
          <w:p w14:paraId="0964C37E"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725" w:name="_Toc516580156"/>
            <w:r w:rsidRPr="0037563E">
              <w:rPr>
                <w:rFonts w:ascii="Franklin Gothic Book" w:eastAsia="Times New Roman" w:hAnsi="Franklin Gothic Book" w:cs="Times New Roman"/>
                <w:noProof/>
                <w:color w:val="000000"/>
                <w:sz w:val="22"/>
                <w:szCs w:val="22"/>
              </w:rPr>
              <w:t>LabOrderID</w:t>
            </w:r>
            <w:bookmarkEnd w:id="725"/>
          </w:p>
        </w:tc>
        <w:tc>
          <w:tcPr>
            <w:tcW w:w="1879" w:type="dxa"/>
            <w:tcBorders>
              <w:top w:val="nil"/>
              <w:left w:val="nil"/>
              <w:bottom w:val="nil"/>
              <w:right w:val="nil"/>
            </w:tcBorders>
            <w:shd w:val="clear" w:color="D9D9D9" w:fill="D9D9D9"/>
            <w:noWrap/>
            <w:vAlign w:val="bottom"/>
            <w:hideMark/>
          </w:tcPr>
          <w:p w14:paraId="79AC6B7F"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26" w:name="_Toc516580157"/>
            <w:r w:rsidRPr="0037563E">
              <w:rPr>
                <w:rFonts w:ascii="Franklin Gothic Book" w:eastAsia="Times New Roman" w:hAnsi="Franklin Gothic Book" w:cs="Times New Roman"/>
                <w:color w:val="000000"/>
                <w:sz w:val="22"/>
                <w:szCs w:val="22"/>
              </w:rPr>
              <w:t>int</w:t>
            </w:r>
            <w:bookmarkEnd w:id="726"/>
          </w:p>
        </w:tc>
        <w:tc>
          <w:tcPr>
            <w:tcW w:w="900" w:type="dxa"/>
            <w:tcBorders>
              <w:top w:val="nil"/>
              <w:left w:val="nil"/>
              <w:bottom w:val="nil"/>
              <w:right w:val="nil"/>
            </w:tcBorders>
            <w:shd w:val="clear" w:color="D9D9D9" w:fill="D9D9D9"/>
            <w:noWrap/>
            <w:vAlign w:val="bottom"/>
            <w:hideMark/>
          </w:tcPr>
          <w:p w14:paraId="66A4E637"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727" w:name="_Toc516580158"/>
            <w:r w:rsidRPr="0037563E">
              <w:rPr>
                <w:rFonts w:ascii="Franklin Gothic Book" w:eastAsia="Times New Roman" w:hAnsi="Franklin Gothic Book" w:cs="Times New Roman"/>
                <w:color w:val="000000"/>
                <w:sz w:val="22"/>
                <w:szCs w:val="22"/>
              </w:rPr>
              <w:t>10</w:t>
            </w:r>
            <w:bookmarkEnd w:id="727"/>
          </w:p>
        </w:tc>
        <w:tc>
          <w:tcPr>
            <w:tcW w:w="1350" w:type="dxa"/>
            <w:tcBorders>
              <w:top w:val="nil"/>
              <w:left w:val="nil"/>
              <w:bottom w:val="nil"/>
              <w:right w:val="nil"/>
            </w:tcBorders>
            <w:shd w:val="clear" w:color="D9D9D9" w:fill="D9D9D9"/>
            <w:noWrap/>
            <w:vAlign w:val="bottom"/>
            <w:hideMark/>
          </w:tcPr>
          <w:p w14:paraId="5F20A837"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28" w:name="_Toc516580159"/>
            <w:r w:rsidRPr="0037563E">
              <w:rPr>
                <w:rFonts w:ascii="Franklin Gothic Book" w:eastAsia="Times New Roman" w:hAnsi="Franklin Gothic Book" w:cs="Times New Roman"/>
                <w:color w:val="000000"/>
                <w:sz w:val="22"/>
                <w:szCs w:val="22"/>
              </w:rPr>
              <w:t>PRIMARY KEY</w:t>
            </w:r>
            <w:bookmarkEnd w:id="728"/>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02E236D4"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r>
      <w:tr w:rsidR="0037563E" w:rsidRPr="0037563E" w14:paraId="5FFD3D4E" w14:textId="77777777" w:rsidTr="0037563E">
        <w:trPr>
          <w:trHeight w:val="315"/>
        </w:trPr>
        <w:tc>
          <w:tcPr>
            <w:tcW w:w="2891" w:type="dxa"/>
            <w:tcBorders>
              <w:top w:val="nil"/>
              <w:left w:val="nil"/>
              <w:bottom w:val="nil"/>
              <w:right w:val="nil"/>
            </w:tcBorders>
            <w:shd w:val="clear" w:color="auto" w:fill="auto"/>
            <w:noWrap/>
            <w:vAlign w:val="bottom"/>
            <w:hideMark/>
          </w:tcPr>
          <w:p w14:paraId="20FC8F32"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729" w:name="_Toc516580160"/>
            <w:r w:rsidRPr="0037563E">
              <w:rPr>
                <w:rFonts w:ascii="Franklin Gothic Book" w:eastAsia="Times New Roman" w:hAnsi="Franklin Gothic Book" w:cs="Times New Roman"/>
                <w:noProof/>
                <w:color w:val="000000"/>
                <w:sz w:val="22"/>
                <w:szCs w:val="22"/>
              </w:rPr>
              <w:t>LabID</w:t>
            </w:r>
            <w:bookmarkEnd w:id="729"/>
          </w:p>
        </w:tc>
        <w:tc>
          <w:tcPr>
            <w:tcW w:w="1879" w:type="dxa"/>
            <w:tcBorders>
              <w:top w:val="nil"/>
              <w:left w:val="nil"/>
              <w:bottom w:val="nil"/>
              <w:right w:val="nil"/>
            </w:tcBorders>
            <w:shd w:val="clear" w:color="auto" w:fill="auto"/>
            <w:noWrap/>
            <w:vAlign w:val="bottom"/>
            <w:hideMark/>
          </w:tcPr>
          <w:p w14:paraId="140E2FF5"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30" w:name="_Toc516580161"/>
            <w:r w:rsidRPr="0037563E">
              <w:rPr>
                <w:rFonts w:ascii="Franklin Gothic Book" w:eastAsia="Times New Roman" w:hAnsi="Franklin Gothic Book" w:cs="Times New Roman"/>
                <w:color w:val="000000"/>
                <w:sz w:val="22"/>
                <w:szCs w:val="22"/>
              </w:rPr>
              <w:t>int</w:t>
            </w:r>
            <w:bookmarkEnd w:id="730"/>
          </w:p>
        </w:tc>
        <w:tc>
          <w:tcPr>
            <w:tcW w:w="900" w:type="dxa"/>
            <w:tcBorders>
              <w:top w:val="nil"/>
              <w:left w:val="nil"/>
              <w:bottom w:val="nil"/>
              <w:right w:val="nil"/>
            </w:tcBorders>
            <w:shd w:val="clear" w:color="auto" w:fill="auto"/>
            <w:noWrap/>
            <w:vAlign w:val="bottom"/>
            <w:hideMark/>
          </w:tcPr>
          <w:p w14:paraId="7F5285B8"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731" w:name="_Toc516580162"/>
            <w:r w:rsidRPr="0037563E">
              <w:rPr>
                <w:rFonts w:ascii="Franklin Gothic Book" w:eastAsia="Times New Roman" w:hAnsi="Franklin Gothic Book" w:cs="Times New Roman"/>
                <w:color w:val="000000"/>
                <w:sz w:val="22"/>
                <w:szCs w:val="22"/>
              </w:rPr>
              <w:t>10</w:t>
            </w:r>
            <w:bookmarkEnd w:id="731"/>
          </w:p>
        </w:tc>
        <w:tc>
          <w:tcPr>
            <w:tcW w:w="1350" w:type="dxa"/>
            <w:tcBorders>
              <w:top w:val="nil"/>
              <w:left w:val="nil"/>
              <w:bottom w:val="nil"/>
              <w:right w:val="nil"/>
            </w:tcBorders>
            <w:shd w:val="clear" w:color="auto" w:fill="auto"/>
            <w:noWrap/>
            <w:vAlign w:val="bottom"/>
            <w:hideMark/>
          </w:tcPr>
          <w:p w14:paraId="1BE0DB22"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32" w:name="_Toc516580163"/>
            <w:r w:rsidRPr="0037563E">
              <w:rPr>
                <w:rFonts w:ascii="Franklin Gothic Book" w:eastAsia="Times New Roman" w:hAnsi="Franklin Gothic Book" w:cs="Times New Roman"/>
                <w:color w:val="000000"/>
                <w:sz w:val="22"/>
                <w:szCs w:val="22"/>
              </w:rPr>
              <w:t>FOREIGN KEY</w:t>
            </w:r>
            <w:bookmarkEnd w:id="732"/>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auto" w:fill="auto"/>
            <w:noWrap/>
            <w:vAlign w:val="bottom"/>
            <w:hideMark/>
          </w:tcPr>
          <w:p w14:paraId="1C43616C"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r>
      <w:tr w:rsidR="0037563E" w:rsidRPr="0037563E" w14:paraId="0E27E813" w14:textId="77777777" w:rsidTr="0037563E">
        <w:trPr>
          <w:trHeight w:val="315"/>
        </w:trPr>
        <w:tc>
          <w:tcPr>
            <w:tcW w:w="2891" w:type="dxa"/>
            <w:tcBorders>
              <w:top w:val="nil"/>
              <w:left w:val="nil"/>
              <w:bottom w:val="nil"/>
              <w:right w:val="nil"/>
            </w:tcBorders>
            <w:shd w:val="clear" w:color="D9D9D9" w:fill="D9D9D9"/>
            <w:noWrap/>
            <w:vAlign w:val="bottom"/>
            <w:hideMark/>
          </w:tcPr>
          <w:p w14:paraId="1125C7B5"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733" w:name="_Toc516580164"/>
            <w:r w:rsidRPr="0037563E">
              <w:rPr>
                <w:rFonts w:ascii="Franklin Gothic Book" w:eastAsia="Times New Roman" w:hAnsi="Franklin Gothic Book" w:cs="Times New Roman"/>
                <w:noProof/>
                <w:color w:val="000000"/>
                <w:sz w:val="22"/>
                <w:szCs w:val="22"/>
              </w:rPr>
              <w:t>PetID</w:t>
            </w:r>
            <w:bookmarkEnd w:id="733"/>
          </w:p>
        </w:tc>
        <w:tc>
          <w:tcPr>
            <w:tcW w:w="1879" w:type="dxa"/>
            <w:tcBorders>
              <w:top w:val="nil"/>
              <w:left w:val="nil"/>
              <w:bottom w:val="nil"/>
              <w:right w:val="nil"/>
            </w:tcBorders>
            <w:shd w:val="clear" w:color="D9D9D9" w:fill="D9D9D9"/>
            <w:noWrap/>
            <w:vAlign w:val="bottom"/>
            <w:hideMark/>
          </w:tcPr>
          <w:p w14:paraId="716B3395"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34" w:name="_Toc516580165"/>
            <w:r w:rsidRPr="0037563E">
              <w:rPr>
                <w:rFonts w:ascii="Franklin Gothic Book" w:eastAsia="Times New Roman" w:hAnsi="Franklin Gothic Book" w:cs="Times New Roman"/>
                <w:color w:val="000000"/>
                <w:sz w:val="22"/>
                <w:szCs w:val="22"/>
              </w:rPr>
              <w:t>int</w:t>
            </w:r>
            <w:bookmarkEnd w:id="734"/>
          </w:p>
        </w:tc>
        <w:tc>
          <w:tcPr>
            <w:tcW w:w="900" w:type="dxa"/>
            <w:tcBorders>
              <w:top w:val="nil"/>
              <w:left w:val="nil"/>
              <w:bottom w:val="nil"/>
              <w:right w:val="nil"/>
            </w:tcBorders>
            <w:shd w:val="clear" w:color="D9D9D9" w:fill="D9D9D9"/>
            <w:noWrap/>
            <w:vAlign w:val="bottom"/>
            <w:hideMark/>
          </w:tcPr>
          <w:p w14:paraId="38A6CA40"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735" w:name="_Toc516580166"/>
            <w:r w:rsidRPr="0037563E">
              <w:rPr>
                <w:rFonts w:ascii="Franklin Gothic Book" w:eastAsia="Times New Roman" w:hAnsi="Franklin Gothic Book" w:cs="Times New Roman"/>
                <w:color w:val="000000"/>
                <w:sz w:val="22"/>
                <w:szCs w:val="22"/>
              </w:rPr>
              <w:t>5</w:t>
            </w:r>
            <w:bookmarkEnd w:id="735"/>
          </w:p>
        </w:tc>
        <w:tc>
          <w:tcPr>
            <w:tcW w:w="1350" w:type="dxa"/>
            <w:tcBorders>
              <w:top w:val="nil"/>
              <w:left w:val="nil"/>
              <w:bottom w:val="nil"/>
              <w:right w:val="nil"/>
            </w:tcBorders>
            <w:shd w:val="clear" w:color="D9D9D9" w:fill="D9D9D9"/>
            <w:noWrap/>
            <w:vAlign w:val="bottom"/>
            <w:hideMark/>
          </w:tcPr>
          <w:p w14:paraId="71A9BB1C"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36" w:name="_Toc516580167"/>
            <w:r w:rsidRPr="0037563E">
              <w:rPr>
                <w:rFonts w:ascii="Franklin Gothic Book" w:eastAsia="Times New Roman" w:hAnsi="Franklin Gothic Book" w:cs="Times New Roman"/>
                <w:color w:val="000000"/>
                <w:sz w:val="22"/>
                <w:szCs w:val="22"/>
              </w:rPr>
              <w:t>FOREIGN KEY</w:t>
            </w:r>
            <w:bookmarkEnd w:id="736"/>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177C146A"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r>
      <w:tr w:rsidR="0037563E" w:rsidRPr="0037563E" w14:paraId="61FD2F0A" w14:textId="77777777" w:rsidTr="0037563E">
        <w:trPr>
          <w:trHeight w:val="315"/>
        </w:trPr>
        <w:tc>
          <w:tcPr>
            <w:tcW w:w="2891" w:type="dxa"/>
            <w:tcBorders>
              <w:top w:val="nil"/>
              <w:left w:val="nil"/>
              <w:bottom w:val="nil"/>
              <w:right w:val="nil"/>
            </w:tcBorders>
            <w:shd w:val="clear" w:color="auto" w:fill="auto"/>
            <w:noWrap/>
            <w:vAlign w:val="bottom"/>
            <w:hideMark/>
          </w:tcPr>
          <w:p w14:paraId="2BFED1E8"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737" w:name="_Toc516580168"/>
            <w:r w:rsidRPr="0037563E">
              <w:rPr>
                <w:rFonts w:ascii="Franklin Gothic Book" w:eastAsia="Times New Roman" w:hAnsi="Franklin Gothic Book" w:cs="Times New Roman"/>
                <w:noProof/>
                <w:color w:val="000000"/>
                <w:sz w:val="22"/>
                <w:szCs w:val="22"/>
              </w:rPr>
              <w:t>VetID</w:t>
            </w:r>
            <w:bookmarkEnd w:id="737"/>
          </w:p>
        </w:tc>
        <w:tc>
          <w:tcPr>
            <w:tcW w:w="1879" w:type="dxa"/>
            <w:tcBorders>
              <w:top w:val="nil"/>
              <w:left w:val="nil"/>
              <w:bottom w:val="nil"/>
              <w:right w:val="nil"/>
            </w:tcBorders>
            <w:shd w:val="clear" w:color="auto" w:fill="auto"/>
            <w:noWrap/>
            <w:vAlign w:val="bottom"/>
            <w:hideMark/>
          </w:tcPr>
          <w:p w14:paraId="69C7832D"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38" w:name="_Toc516580169"/>
            <w:r w:rsidRPr="0037563E">
              <w:rPr>
                <w:rFonts w:ascii="Franklin Gothic Book" w:eastAsia="Times New Roman" w:hAnsi="Franklin Gothic Book" w:cs="Times New Roman"/>
                <w:color w:val="000000"/>
                <w:sz w:val="22"/>
                <w:szCs w:val="22"/>
              </w:rPr>
              <w:t>int</w:t>
            </w:r>
            <w:bookmarkEnd w:id="738"/>
          </w:p>
        </w:tc>
        <w:tc>
          <w:tcPr>
            <w:tcW w:w="900" w:type="dxa"/>
            <w:tcBorders>
              <w:top w:val="nil"/>
              <w:left w:val="nil"/>
              <w:bottom w:val="nil"/>
              <w:right w:val="nil"/>
            </w:tcBorders>
            <w:shd w:val="clear" w:color="auto" w:fill="auto"/>
            <w:noWrap/>
            <w:vAlign w:val="bottom"/>
            <w:hideMark/>
          </w:tcPr>
          <w:p w14:paraId="260043A5"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739" w:name="_Toc516580170"/>
            <w:r w:rsidRPr="0037563E">
              <w:rPr>
                <w:rFonts w:ascii="Franklin Gothic Book" w:eastAsia="Times New Roman" w:hAnsi="Franklin Gothic Book" w:cs="Times New Roman"/>
                <w:color w:val="000000"/>
                <w:sz w:val="22"/>
                <w:szCs w:val="22"/>
              </w:rPr>
              <w:t>5</w:t>
            </w:r>
            <w:bookmarkEnd w:id="739"/>
          </w:p>
        </w:tc>
        <w:tc>
          <w:tcPr>
            <w:tcW w:w="1350" w:type="dxa"/>
            <w:tcBorders>
              <w:top w:val="nil"/>
              <w:left w:val="nil"/>
              <w:bottom w:val="nil"/>
              <w:right w:val="nil"/>
            </w:tcBorders>
            <w:shd w:val="clear" w:color="auto" w:fill="auto"/>
            <w:noWrap/>
            <w:vAlign w:val="bottom"/>
            <w:hideMark/>
          </w:tcPr>
          <w:p w14:paraId="732FD2CD"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40" w:name="_Toc516580171"/>
            <w:r w:rsidRPr="0037563E">
              <w:rPr>
                <w:rFonts w:ascii="Franklin Gothic Book" w:eastAsia="Times New Roman" w:hAnsi="Franklin Gothic Book" w:cs="Times New Roman"/>
                <w:color w:val="000000"/>
                <w:sz w:val="22"/>
                <w:szCs w:val="22"/>
              </w:rPr>
              <w:t>FOREIGN KEY</w:t>
            </w:r>
            <w:bookmarkEnd w:id="740"/>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auto" w:fill="auto"/>
            <w:noWrap/>
            <w:vAlign w:val="bottom"/>
            <w:hideMark/>
          </w:tcPr>
          <w:p w14:paraId="0CB6F5B7"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r>
      <w:tr w:rsidR="0037563E" w:rsidRPr="0037563E" w14:paraId="2A4AE582" w14:textId="77777777" w:rsidTr="0037563E">
        <w:trPr>
          <w:trHeight w:val="315"/>
        </w:trPr>
        <w:tc>
          <w:tcPr>
            <w:tcW w:w="2891" w:type="dxa"/>
            <w:tcBorders>
              <w:top w:val="nil"/>
              <w:left w:val="nil"/>
              <w:bottom w:val="single" w:sz="8" w:space="0" w:color="000000"/>
              <w:right w:val="nil"/>
            </w:tcBorders>
            <w:shd w:val="clear" w:color="D9D9D9" w:fill="D9D9D9"/>
            <w:noWrap/>
            <w:vAlign w:val="bottom"/>
            <w:hideMark/>
          </w:tcPr>
          <w:p w14:paraId="4902905D"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741" w:name="_Toc516580172"/>
            <w:r w:rsidRPr="0037563E">
              <w:rPr>
                <w:rFonts w:ascii="Franklin Gothic Book" w:eastAsia="Times New Roman" w:hAnsi="Franklin Gothic Book" w:cs="Times New Roman"/>
                <w:noProof/>
                <w:color w:val="000000"/>
                <w:sz w:val="22"/>
                <w:szCs w:val="22"/>
              </w:rPr>
              <w:t>Date_Completed</w:t>
            </w:r>
            <w:bookmarkEnd w:id="741"/>
          </w:p>
        </w:tc>
        <w:tc>
          <w:tcPr>
            <w:tcW w:w="1879" w:type="dxa"/>
            <w:tcBorders>
              <w:top w:val="nil"/>
              <w:left w:val="nil"/>
              <w:bottom w:val="single" w:sz="8" w:space="0" w:color="000000"/>
              <w:right w:val="nil"/>
            </w:tcBorders>
            <w:shd w:val="clear" w:color="D9D9D9" w:fill="D9D9D9"/>
            <w:noWrap/>
            <w:vAlign w:val="bottom"/>
            <w:hideMark/>
          </w:tcPr>
          <w:p w14:paraId="026911B0"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42" w:name="_Toc516580173"/>
            <w:r w:rsidRPr="0037563E">
              <w:rPr>
                <w:rFonts w:ascii="Franklin Gothic Book" w:eastAsia="Times New Roman" w:hAnsi="Franklin Gothic Book" w:cs="Times New Roman"/>
                <w:color w:val="000000"/>
                <w:sz w:val="22"/>
                <w:szCs w:val="22"/>
              </w:rPr>
              <w:t>date</w:t>
            </w:r>
            <w:bookmarkEnd w:id="742"/>
          </w:p>
        </w:tc>
        <w:tc>
          <w:tcPr>
            <w:tcW w:w="900" w:type="dxa"/>
            <w:tcBorders>
              <w:top w:val="nil"/>
              <w:left w:val="nil"/>
              <w:bottom w:val="single" w:sz="8" w:space="0" w:color="000000"/>
              <w:right w:val="nil"/>
            </w:tcBorders>
            <w:shd w:val="clear" w:color="D9D9D9" w:fill="D9D9D9"/>
            <w:noWrap/>
            <w:vAlign w:val="bottom"/>
            <w:hideMark/>
          </w:tcPr>
          <w:p w14:paraId="13D82E82"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c>
          <w:tcPr>
            <w:tcW w:w="1350" w:type="dxa"/>
            <w:tcBorders>
              <w:top w:val="nil"/>
              <w:left w:val="nil"/>
              <w:bottom w:val="single" w:sz="8" w:space="0" w:color="000000"/>
              <w:right w:val="nil"/>
            </w:tcBorders>
            <w:shd w:val="clear" w:color="D9D9D9" w:fill="D9D9D9"/>
            <w:noWrap/>
            <w:vAlign w:val="bottom"/>
            <w:hideMark/>
          </w:tcPr>
          <w:p w14:paraId="677CF317"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3510" w:type="dxa"/>
            <w:tcBorders>
              <w:top w:val="nil"/>
              <w:left w:val="nil"/>
              <w:bottom w:val="single" w:sz="8" w:space="0" w:color="000000"/>
              <w:right w:val="nil"/>
            </w:tcBorders>
            <w:shd w:val="clear" w:color="D9D9D9" w:fill="D9D9D9"/>
            <w:noWrap/>
            <w:vAlign w:val="bottom"/>
            <w:hideMark/>
          </w:tcPr>
          <w:p w14:paraId="3F869D3C"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r w:rsidR="0037563E" w:rsidRPr="0037563E" w14:paraId="7C9B3233" w14:textId="77777777" w:rsidTr="0037563E">
        <w:trPr>
          <w:trHeight w:val="315"/>
        </w:trPr>
        <w:tc>
          <w:tcPr>
            <w:tcW w:w="2891" w:type="dxa"/>
            <w:tcBorders>
              <w:top w:val="nil"/>
              <w:left w:val="nil"/>
              <w:bottom w:val="nil"/>
              <w:right w:val="nil"/>
            </w:tcBorders>
            <w:shd w:val="clear" w:color="auto" w:fill="auto"/>
            <w:noWrap/>
            <w:vAlign w:val="bottom"/>
            <w:hideMark/>
          </w:tcPr>
          <w:p w14:paraId="1653767C" w14:textId="77777777" w:rsidR="0037563E" w:rsidRPr="0037563E" w:rsidRDefault="0037563E" w:rsidP="0037563E">
            <w:pPr>
              <w:spacing w:before="0" w:after="0" w:line="240" w:lineRule="auto"/>
              <w:outlineLvl w:val="1"/>
              <w:rPr>
                <w:rFonts w:ascii="Times New Roman" w:eastAsia="Times New Roman" w:hAnsi="Times New Roman" w:cs="Times New Roman"/>
                <w:noProof/>
              </w:rPr>
            </w:pPr>
          </w:p>
        </w:tc>
        <w:tc>
          <w:tcPr>
            <w:tcW w:w="1879" w:type="dxa"/>
            <w:tcBorders>
              <w:top w:val="nil"/>
              <w:left w:val="nil"/>
              <w:bottom w:val="nil"/>
              <w:right w:val="nil"/>
            </w:tcBorders>
            <w:shd w:val="clear" w:color="auto" w:fill="auto"/>
            <w:noWrap/>
            <w:vAlign w:val="bottom"/>
            <w:hideMark/>
          </w:tcPr>
          <w:p w14:paraId="1AF526C0"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9DC53F7"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248DF7C2"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75669CD3"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r w:rsidR="0037563E" w:rsidRPr="0037563E" w14:paraId="5558B1FF" w14:textId="77777777" w:rsidTr="0037563E">
        <w:trPr>
          <w:trHeight w:val="315"/>
        </w:trPr>
        <w:tc>
          <w:tcPr>
            <w:tcW w:w="2891" w:type="dxa"/>
            <w:tcBorders>
              <w:top w:val="nil"/>
              <w:left w:val="nil"/>
              <w:bottom w:val="nil"/>
              <w:right w:val="nil"/>
            </w:tcBorders>
            <w:shd w:val="clear" w:color="auto" w:fill="auto"/>
            <w:noWrap/>
            <w:vAlign w:val="bottom"/>
            <w:hideMark/>
          </w:tcPr>
          <w:p w14:paraId="68E1CFED" w14:textId="77777777" w:rsidR="0037563E" w:rsidRPr="0037563E" w:rsidRDefault="0037563E" w:rsidP="0037563E">
            <w:pPr>
              <w:spacing w:before="0" w:after="0" w:line="240" w:lineRule="auto"/>
              <w:outlineLvl w:val="1"/>
              <w:rPr>
                <w:rFonts w:ascii="Times New Roman" w:eastAsia="Times New Roman" w:hAnsi="Times New Roman" w:cs="Times New Roman"/>
                <w:noProof/>
              </w:rPr>
            </w:pPr>
          </w:p>
        </w:tc>
        <w:tc>
          <w:tcPr>
            <w:tcW w:w="1879" w:type="dxa"/>
            <w:tcBorders>
              <w:top w:val="nil"/>
              <w:left w:val="nil"/>
              <w:bottom w:val="nil"/>
              <w:right w:val="nil"/>
            </w:tcBorders>
            <w:shd w:val="clear" w:color="auto" w:fill="auto"/>
            <w:noWrap/>
            <w:vAlign w:val="bottom"/>
            <w:hideMark/>
          </w:tcPr>
          <w:p w14:paraId="39F2AB9D"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2DAE6AD2"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1744CA64"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45151879"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r>
      <w:tr w:rsidR="0037563E" w:rsidRPr="0037563E" w14:paraId="029C5377" w14:textId="77777777" w:rsidTr="0037563E">
        <w:trPr>
          <w:trHeight w:val="390"/>
        </w:trPr>
        <w:tc>
          <w:tcPr>
            <w:tcW w:w="2891" w:type="dxa"/>
            <w:tcBorders>
              <w:top w:val="nil"/>
              <w:left w:val="nil"/>
              <w:bottom w:val="nil"/>
              <w:right w:val="nil"/>
            </w:tcBorders>
            <w:shd w:val="clear" w:color="4CB5D3" w:fill="ED6B0E"/>
            <w:noWrap/>
            <w:vAlign w:val="bottom"/>
            <w:hideMark/>
          </w:tcPr>
          <w:p w14:paraId="46B16DE3" w14:textId="77777777" w:rsidR="0037563E" w:rsidRPr="0037563E" w:rsidRDefault="0037563E" w:rsidP="0037563E">
            <w:pPr>
              <w:spacing w:before="0" w:after="0" w:line="240" w:lineRule="auto"/>
              <w:outlineLvl w:val="0"/>
              <w:rPr>
                <w:rFonts w:ascii="Franklin Gothic Book" w:eastAsia="Times New Roman" w:hAnsi="Franklin Gothic Book" w:cs="Times New Roman"/>
                <w:b/>
                <w:bCs/>
                <w:noProof/>
                <w:color w:val="FFFFFF"/>
                <w:sz w:val="28"/>
                <w:szCs w:val="28"/>
              </w:rPr>
            </w:pPr>
            <w:bookmarkStart w:id="743" w:name="_Toc516580174"/>
            <w:r w:rsidRPr="0037563E">
              <w:rPr>
                <w:rFonts w:ascii="Franklin Gothic Book" w:eastAsia="Times New Roman" w:hAnsi="Franklin Gothic Book" w:cs="Times New Roman"/>
                <w:b/>
                <w:bCs/>
                <w:noProof/>
                <w:color w:val="FFFFFF"/>
                <w:sz w:val="28"/>
                <w:szCs w:val="28"/>
              </w:rPr>
              <w:t>Pharmacology_Stock</w:t>
            </w:r>
            <w:bookmarkEnd w:id="743"/>
          </w:p>
        </w:tc>
        <w:tc>
          <w:tcPr>
            <w:tcW w:w="1879" w:type="dxa"/>
            <w:tcBorders>
              <w:top w:val="nil"/>
              <w:left w:val="nil"/>
              <w:bottom w:val="nil"/>
              <w:right w:val="nil"/>
            </w:tcBorders>
            <w:shd w:val="clear" w:color="4CB5D3" w:fill="ED6B0E"/>
            <w:noWrap/>
            <w:vAlign w:val="bottom"/>
            <w:hideMark/>
          </w:tcPr>
          <w:p w14:paraId="1FD166AC" w14:textId="77777777" w:rsidR="0037563E" w:rsidRPr="0037563E" w:rsidRDefault="0037563E" w:rsidP="0037563E">
            <w:pPr>
              <w:spacing w:before="0" w:after="0" w:line="240" w:lineRule="auto"/>
              <w:outlineLvl w:val="0"/>
              <w:rPr>
                <w:rFonts w:ascii="Franklin Gothic Book" w:eastAsia="Times New Roman" w:hAnsi="Franklin Gothic Book" w:cs="Times New Roman"/>
                <w:b/>
                <w:bCs/>
                <w:color w:val="FFFFFF"/>
                <w:sz w:val="28"/>
                <w:szCs w:val="28"/>
              </w:rPr>
            </w:pPr>
            <w:bookmarkStart w:id="744" w:name="_Toc516580175"/>
            <w:r w:rsidRPr="0037563E">
              <w:rPr>
                <w:rFonts w:ascii="Franklin Gothic Book" w:eastAsia="Times New Roman" w:hAnsi="Franklin Gothic Book" w:cs="Times New Roman"/>
                <w:b/>
                <w:bCs/>
                <w:color w:val="FFFFFF"/>
                <w:sz w:val="28"/>
                <w:szCs w:val="28"/>
              </w:rPr>
              <w:t>Table</w:t>
            </w:r>
            <w:bookmarkEnd w:id="744"/>
          </w:p>
        </w:tc>
        <w:tc>
          <w:tcPr>
            <w:tcW w:w="900" w:type="dxa"/>
            <w:tcBorders>
              <w:top w:val="nil"/>
              <w:left w:val="nil"/>
              <w:bottom w:val="nil"/>
              <w:right w:val="nil"/>
            </w:tcBorders>
            <w:shd w:val="clear" w:color="auto" w:fill="auto"/>
            <w:noWrap/>
            <w:vAlign w:val="bottom"/>
            <w:hideMark/>
          </w:tcPr>
          <w:p w14:paraId="3F5C99B8" w14:textId="77777777" w:rsidR="0037563E" w:rsidRPr="0037563E" w:rsidRDefault="0037563E" w:rsidP="0037563E">
            <w:pPr>
              <w:spacing w:before="0" w:after="0" w:line="240" w:lineRule="auto"/>
              <w:outlineLvl w:val="0"/>
              <w:rPr>
                <w:rFonts w:ascii="Franklin Gothic Book" w:eastAsia="Times New Roman" w:hAnsi="Franklin Gothic Book" w:cs="Times New Roman"/>
                <w:b/>
                <w:bCs/>
                <w:color w:val="FFFFFF"/>
                <w:sz w:val="28"/>
                <w:szCs w:val="28"/>
              </w:rPr>
            </w:pPr>
          </w:p>
        </w:tc>
        <w:tc>
          <w:tcPr>
            <w:tcW w:w="1350" w:type="dxa"/>
            <w:tcBorders>
              <w:top w:val="nil"/>
              <w:left w:val="nil"/>
              <w:bottom w:val="nil"/>
              <w:right w:val="nil"/>
            </w:tcBorders>
            <w:shd w:val="clear" w:color="auto" w:fill="auto"/>
            <w:noWrap/>
            <w:vAlign w:val="bottom"/>
            <w:hideMark/>
          </w:tcPr>
          <w:p w14:paraId="5E81FB63"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3B95F31C"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r>
      <w:tr w:rsidR="0037563E" w:rsidRPr="0037563E" w14:paraId="4C1942CA" w14:textId="77777777" w:rsidTr="0037563E">
        <w:trPr>
          <w:trHeight w:val="315"/>
        </w:trPr>
        <w:tc>
          <w:tcPr>
            <w:tcW w:w="2891" w:type="dxa"/>
            <w:tcBorders>
              <w:top w:val="single" w:sz="8" w:space="0" w:color="000000"/>
              <w:left w:val="nil"/>
              <w:bottom w:val="single" w:sz="8" w:space="0" w:color="000000"/>
              <w:right w:val="nil"/>
            </w:tcBorders>
            <w:shd w:val="clear" w:color="ED6B0E" w:fill="ED6B0E"/>
            <w:noWrap/>
            <w:vAlign w:val="bottom"/>
            <w:hideMark/>
          </w:tcPr>
          <w:p w14:paraId="423AAAFC"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noProof/>
                <w:color w:val="FFFFFF"/>
                <w:sz w:val="22"/>
                <w:szCs w:val="22"/>
              </w:rPr>
            </w:pPr>
            <w:bookmarkStart w:id="745" w:name="_Toc516580176"/>
            <w:r w:rsidRPr="0037563E">
              <w:rPr>
                <w:rFonts w:ascii="Franklin Gothic Book" w:eastAsia="Times New Roman" w:hAnsi="Franklin Gothic Book" w:cs="Times New Roman"/>
                <w:b/>
                <w:bCs/>
                <w:noProof/>
                <w:color w:val="FFFFFF"/>
                <w:sz w:val="22"/>
                <w:szCs w:val="22"/>
              </w:rPr>
              <w:t>Attribute Name</w:t>
            </w:r>
            <w:bookmarkEnd w:id="745"/>
          </w:p>
        </w:tc>
        <w:tc>
          <w:tcPr>
            <w:tcW w:w="1879" w:type="dxa"/>
            <w:tcBorders>
              <w:top w:val="single" w:sz="8" w:space="0" w:color="000000"/>
              <w:left w:val="nil"/>
              <w:bottom w:val="single" w:sz="8" w:space="0" w:color="000000"/>
              <w:right w:val="nil"/>
            </w:tcBorders>
            <w:shd w:val="clear" w:color="ED6B0E" w:fill="ED6B0E"/>
            <w:noWrap/>
            <w:vAlign w:val="bottom"/>
            <w:hideMark/>
          </w:tcPr>
          <w:p w14:paraId="5FBE6C93"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746" w:name="_Toc516580177"/>
            <w:r w:rsidRPr="0037563E">
              <w:rPr>
                <w:rFonts w:ascii="Franklin Gothic Book" w:eastAsia="Times New Roman" w:hAnsi="Franklin Gothic Book" w:cs="Times New Roman"/>
                <w:b/>
                <w:bCs/>
                <w:color w:val="FFFFFF"/>
                <w:sz w:val="22"/>
                <w:szCs w:val="22"/>
              </w:rPr>
              <w:t>Data Type</w:t>
            </w:r>
            <w:bookmarkEnd w:id="746"/>
          </w:p>
        </w:tc>
        <w:tc>
          <w:tcPr>
            <w:tcW w:w="900" w:type="dxa"/>
            <w:tcBorders>
              <w:top w:val="single" w:sz="8" w:space="0" w:color="000000"/>
              <w:left w:val="nil"/>
              <w:bottom w:val="single" w:sz="8" w:space="0" w:color="000000"/>
              <w:right w:val="nil"/>
            </w:tcBorders>
            <w:shd w:val="clear" w:color="ED6B0E" w:fill="ED6B0E"/>
            <w:noWrap/>
            <w:vAlign w:val="bottom"/>
            <w:hideMark/>
          </w:tcPr>
          <w:p w14:paraId="27582AE1"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747" w:name="_Toc516580178"/>
            <w:r w:rsidRPr="0037563E">
              <w:rPr>
                <w:rFonts w:ascii="Franklin Gothic Book" w:eastAsia="Times New Roman" w:hAnsi="Franklin Gothic Book" w:cs="Times New Roman"/>
                <w:b/>
                <w:bCs/>
                <w:color w:val="FFFFFF"/>
                <w:sz w:val="22"/>
                <w:szCs w:val="22"/>
              </w:rPr>
              <w:t>Size</w:t>
            </w:r>
            <w:bookmarkEnd w:id="747"/>
          </w:p>
        </w:tc>
        <w:tc>
          <w:tcPr>
            <w:tcW w:w="1350" w:type="dxa"/>
            <w:tcBorders>
              <w:top w:val="single" w:sz="8" w:space="0" w:color="000000"/>
              <w:left w:val="nil"/>
              <w:bottom w:val="single" w:sz="8" w:space="0" w:color="000000"/>
              <w:right w:val="nil"/>
            </w:tcBorders>
            <w:shd w:val="clear" w:color="ED6B0E" w:fill="ED6B0E"/>
            <w:noWrap/>
            <w:vAlign w:val="bottom"/>
            <w:hideMark/>
          </w:tcPr>
          <w:p w14:paraId="7C71CDA8"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748" w:name="_Toc516580179"/>
            <w:r w:rsidRPr="0037563E">
              <w:rPr>
                <w:rFonts w:ascii="Franklin Gothic Book" w:eastAsia="Times New Roman" w:hAnsi="Franklin Gothic Book" w:cs="Times New Roman"/>
                <w:b/>
                <w:bCs/>
                <w:color w:val="FFFFFF"/>
                <w:sz w:val="22"/>
                <w:szCs w:val="22"/>
              </w:rPr>
              <w:t>Constraint</w:t>
            </w:r>
            <w:bookmarkEnd w:id="748"/>
          </w:p>
        </w:tc>
        <w:tc>
          <w:tcPr>
            <w:tcW w:w="3510" w:type="dxa"/>
            <w:tcBorders>
              <w:top w:val="single" w:sz="8" w:space="0" w:color="000000"/>
              <w:left w:val="nil"/>
              <w:bottom w:val="single" w:sz="8" w:space="0" w:color="000000"/>
              <w:right w:val="nil"/>
            </w:tcBorders>
            <w:shd w:val="clear" w:color="ED6B0E" w:fill="ED6B0E"/>
            <w:noWrap/>
            <w:vAlign w:val="bottom"/>
            <w:hideMark/>
          </w:tcPr>
          <w:p w14:paraId="34EB90A8"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749" w:name="_Toc516580180"/>
            <w:r w:rsidRPr="0037563E">
              <w:rPr>
                <w:rFonts w:ascii="Franklin Gothic Book" w:eastAsia="Times New Roman" w:hAnsi="Franklin Gothic Book" w:cs="Times New Roman"/>
                <w:b/>
                <w:bCs/>
                <w:color w:val="FFFFFF"/>
                <w:sz w:val="22"/>
                <w:szCs w:val="22"/>
              </w:rPr>
              <w:t>Notes</w:t>
            </w:r>
            <w:bookmarkEnd w:id="749"/>
          </w:p>
        </w:tc>
      </w:tr>
      <w:tr w:rsidR="0037563E" w:rsidRPr="0037563E" w14:paraId="4D2703B9" w14:textId="77777777" w:rsidTr="0037563E">
        <w:trPr>
          <w:trHeight w:val="315"/>
        </w:trPr>
        <w:tc>
          <w:tcPr>
            <w:tcW w:w="2891" w:type="dxa"/>
            <w:tcBorders>
              <w:top w:val="nil"/>
              <w:left w:val="nil"/>
              <w:bottom w:val="nil"/>
              <w:right w:val="nil"/>
            </w:tcBorders>
            <w:shd w:val="clear" w:color="D9D9D9" w:fill="D9D9D9"/>
            <w:noWrap/>
            <w:vAlign w:val="bottom"/>
            <w:hideMark/>
          </w:tcPr>
          <w:p w14:paraId="00241D59"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750" w:name="_Toc516580181"/>
            <w:r w:rsidRPr="0037563E">
              <w:rPr>
                <w:rFonts w:ascii="Franklin Gothic Book" w:eastAsia="Times New Roman" w:hAnsi="Franklin Gothic Book" w:cs="Times New Roman"/>
                <w:noProof/>
                <w:color w:val="000000"/>
                <w:sz w:val="22"/>
                <w:szCs w:val="22"/>
              </w:rPr>
              <w:t>Drug_ID</w:t>
            </w:r>
            <w:bookmarkEnd w:id="750"/>
          </w:p>
        </w:tc>
        <w:tc>
          <w:tcPr>
            <w:tcW w:w="1879" w:type="dxa"/>
            <w:tcBorders>
              <w:top w:val="nil"/>
              <w:left w:val="nil"/>
              <w:bottom w:val="nil"/>
              <w:right w:val="nil"/>
            </w:tcBorders>
            <w:shd w:val="clear" w:color="D9D9D9" w:fill="D9D9D9"/>
            <w:noWrap/>
            <w:vAlign w:val="bottom"/>
            <w:hideMark/>
          </w:tcPr>
          <w:p w14:paraId="04868A45"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51" w:name="_Toc516580182"/>
            <w:r w:rsidRPr="0037563E">
              <w:rPr>
                <w:rFonts w:ascii="Franklin Gothic Book" w:eastAsia="Times New Roman" w:hAnsi="Franklin Gothic Book" w:cs="Times New Roman"/>
                <w:color w:val="000000"/>
                <w:sz w:val="22"/>
                <w:szCs w:val="22"/>
              </w:rPr>
              <w:t>int</w:t>
            </w:r>
            <w:bookmarkEnd w:id="751"/>
          </w:p>
        </w:tc>
        <w:tc>
          <w:tcPr>
            <w:tcW w:w="900" w:type="dxa"/>
            <w:tcBorders>
              <w:top w:val="nil"/>
              <w:left w:val="nil"/>
              <w:bottom w:val="nil"/>
              <w:right w:val="nil"/>
            </w:tcBorders>
            <w:shd w:val="clear" w:color="D9D9D9" w:fill="D9D9D9"/>
            <w:noWrap/>
            <w:vAlign w:val="bottom"/>
            <w:hideMark/>
          </w:tcPr>
          <w:p w14:paraId="38732F9E"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752" w:name="_Toc516580183"/>
            <w:r w:rsidRPr="0037563E">
              <w:rPr>
                <w:rFonts w:ascii="Franklin Gothic Book" w:eastAsia="Times New Roman" w:hAnsi="Franklin Gothic Book" w:cs="Times New Roman"/>
                <w:color w:val="000000"/>
                <w:sz w:val="22"/>
                <w:szCs w:val="22"/>
              </w:rPr>
              <w:t>10</w:t>
            </w:r>
            <w:bookmarkEnd w:id="752"/>
          </w:p>
        </w:tc>
        <w:tc>
          <w:tcPr>
            <w:tcW w:w="1350" w:type="dxa"/>
            <w:tcBorders>
              <w:top w:val="nil"/>
              <w:left w:val="nil"/>
              <w:bottom w:val="nil"/>
              <w:right w:val="nil"/>
            </w:tcBorders>
            <w:shd w:val="clear" w:color="D9D9D9" w:fill="D9D9D9"/>
            <w:noWrap/>
            <w:vAlign w:val="bottom"/>
            <w:hideMark/>
          </w:tcPr>
          <w:p w14:paraId="35F68B3D"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53" w:name="_Toc516580184"/>
            <w:r w:rsidRPr="0037563E">
              <w:rPr>
                <w:rFonts w:ascii="Franklin Gothic Book" w:eastAsia="Times New Roman" w:hAnsi="Franklin Gothic Book" w:cs="Times New Roman"/>
                <w:color w:val="000000"/>
                <w:sz w:val="22"/>
                <w:szCs w:val="22"/>
              </w:rPr>
              <w:t>PRIMARY KEY</w:t>
            </w:r>
            <w:bookmarkEnd w:id="753"/>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4E4877C1"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r>
      <w:tr w:rsidR="0037563E" w:rsidRPr="0037563E" w14:paraId="24C4C632" w14:textId="77777777" w:rsidTr="0037563E">
        <w:trPr>
          <w:trHeight w:val="315"/>
        </w:trPr>
        <w:tc>
          <w:tcPr>
            <w:tcW w:w="2891" w:type="dxa"/>
            <w:tcBorders>
              <w:top w:val="nil"/>
              <w:left w:val="nil"/>
              <w:bottom w:val="nil"/>
              <w:right w:val="nil"/>
            </w:tcBorders>
            <w:shd w:val="clear" w:color="auto" w:fill="auto"/>
            <w:noWrap/>
            <w:vAlign w:val="bottom"/>
            <w:hideMark/>
          </w:tcPr>
          <w:p w14:paraId="6CC6BD86"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754" w:name="_Toc516580185"/>
            <w:r w:rsidRPr="0037563E">
              <w:rPr>
                <w:rFonts w:ascii="Franklin Gothic Book" w:eastAsia="Times New Roman" w:hAnsi="Franklin Gothic Book" w:cs="Times New Roman"/>
                <w:noProof/>
                <w:color w:val="000000"/>
                <w:sz w:val="22"/>
                <w:szCs w:val="22"/>
              </w:rPr>
              <w:t>Drug_Name</w:t>
            </w:r>
            <w:bookmarkEnd w:id="754"/>
          </w:p>
        </w:tc>
        <w:tc>
          <w:tcPr>
            <w:tcW w:w="1879" w:type="dxa"/>
            <w:tcBorders>
              <w:top w:val="nil"/>
              <w:left w:val="nil"/>
              <w:bottom w:val="nil"/>
              <w:right w:val="nil"/>
            </w:tcBorders>
            <w:shd w:val="clear" w:color="auto" w:fill="auto"/>
            <w:noWrap/>
            <w:vAlign w:val="bottom"/>
            <w:hideMark/>
          </w:tcPr>
          <w:p w14:paraId="1F61BE69"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55" w:name="_Toc516580186"/>
            <w:r w:rsidRPr="0037563E">
              <w:rPr>
                <w:rFonts w:ascii="Franklin Gothic Book" w:eastAsia="Times New Roman" w:hAnsi="Franklin Gothic Book" w:cs="Times New Roman"/>
                <w:color w:val="000000"/>
                <w:sz w:val="22"/>
                <w:szCs w:val="22"/>
              </w:rPr>
              <w:t>varchar2(size)</w:t>
            </w:r>
            <w:bookmarkEnd w:id="755"/>
          </w:p>
        </w:tc>
        <w:tc>
          <w:tcPr>
            <w:tcW w:w="900" w:type="dxa"/>
            <w:tcBorders>
              <w:top w:val="nil"/>
              <w:left w:val="nil"/>
              <w:bottom w:val="nil"/>
              <w:right w:val="nil"/>
            </w:tcBorders>
            <w:shd w:val="clear" w:color="auto" w:fill="auto"/>
            <w:noWrap/>
            <w:vAlign w:val="bottom"/>
            <w:hideMark/>
          </w:tcPr>
          <w:p w14:paraId="03D27806"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756" w:name="_Toc516580187"/>
            <w:r w:rsidRPr="0037563E">
              <w:rPr>
                <w:rFonts w:ascii="Franklin Gothic Book" w:eastAsia="Times New Roman" w:hAnsi="Franklin Gothic Book" w:cs="Times New Roman"/>
                <w:color w:val="000000"/>
                <w:sz w:val="22"/>
                <w:szCs w:val="22"/>
              </w:rPr>
              <w:t>60</w:t>
            </w:r>
            <w:bookmarkEnd w:id="756"/>
          </w:p>
        </w:tc>
        <w:tc>
          <w:tcPr>
            <w:tcW w:w="1350" w:type="dxa"/>
            <w:tcBorders>
              <w:top w:val="nil"/>
              <w:left w:val="nil"/>
              <w:bottom w:val="nil"/>
              <w:right w:val="nil"/>
            </w:tcBorders>
            <w:shd w:val="clear" w:color="auto" w:fill="auto"/>
            <w:noWrap/>
            <w:vAlign w:val="bottom"/>
            <w:hideMark/>
          </w:tcPr>
          <w:p w14:paraId="3C53224C"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57" w:name="_Toc516580188"/>
            <w:r w:rsidRPr="0037563E">
              <w:rPr>
                <w:rFonts w:ascii="Franklin Gothic Book" w:eastAsia="Times New Roman" w:hAnsi="Franklin Gothic Book" w:cs="Times New Roman"/>
                <w:color w:val="000000"/>
                <w:sz w:val="22"/>
                <w:szCs w:val="22"/>
              </w:rPr>
              <w:t>INDEX</w:t>
            </w:r>
            <w:bookmarkEnd w:id="757"/>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auto" w:fill="auto"/>
            <w:noWrap/>
            <w:vAlign w:val="bottom"/>
            <w:hideMark/>
          </w:tcPr>
          <w:p w14:paraId="5C578637"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58" w:name="_Toc516580189"/>
            <w:r w:rsidRPr="0037563E">
              <w:rPr>
                <w:rFonts w:ascii="Franklin Gothic Book" w:eastAsia="Times New Roman" w:hAnsi="Franklin Gothic Book" w:cs="Times New Roman"/>
                <w:color w:val="000000"/>
                <w:sz w:val="22"/>
                <w:szCs w:val="22"/>
              </w:rPr>
              <w:t>It's likely the chemists and doctors will look up the drug by drug names</w:t>
            </w:r>
            <w:bookmarkEnd w:id="758"/>
          </w:p>
        </w:tc>
      </w:tr>
      <w:tr w:rsidR="0037563E" w:rsidRPr="0037563E" w14:paraId="2946BA87" w14:textId="77777777" w:rsidTr="0037563E">
        <w:trPr>
          <w:trHeight w:val="315"/>
        </w:trPr>
        <w:tc>
          <w:tcPr>
            <w:tcW w:w="2891" w:type="dxa"/>
            <w:tcBorders>
              <w:top w:val="nil"/>
              <w:left w:val="nil"/>
              <w:bottom w:val="nil"/>
              <w:right w:val="nil"/>
            </w:tcBorders>
            <w:shd w:val="clear" w:color="D9D9D9" w:fill="D9D9D9"/>
            <w:noWrap/>
            <w:vAlign w:val="bottom"/>
            <w:hideMark/>
          </w:tcPr>
          <w:p w14:paraId="2BF43A51"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759" w:name="_Toc516580190"/>
            <w:r w:rsidRPr="0037563E">
              <w:rPr>
                <w:rFonts w:ascii="Franklin Gothic Book" w:eastAsia="Times New Roman" w:hAnsi="Franklin Gothic Book" w:cs="Times New Roman"/>
                <w:noProof/>
                <w:color w:val="000000"/>
                <w:sz w:val="22"/>
                <w:szCs w:val="22"/>
              </w:rPr>
              <w:t>Drug_Dosage</w:t>
            </w:r>
            <w:bookmarkEnd w:id="759"/>
          </w:p>
        </w:tc>
        <w:tc>
          <w:tcPr>
            <w:tcW w:w="1879" w:type="dxa"/>
            <w:tcBorders>
              <w:top w:val="nil"/>
              <w:left w:val="nil"/>
              <w:bottom w:val="nil"/>
              <w:right w:val="nil"/>
            </w:tcBorders>
            <w:shd w:val="clear" w:color="D9D9D9" w:fill="D9D9D9"/>
            <w:noWrap/>
            <w:vAlign w:val="bottom"/>
            <w:hideMark/>
          </w:tcPr>
          <w:p w14:paraId="536DFA36"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60" w:name="_Toc516580191"/>
            <w:r w:rsidRPr="0037563E">
              <w:rPr>
                <w:rFonts w:ascii="Franklin Gothic Book" w:eastAsia="Times New Roman" w:hAnsi="Franklin Gothic Book" w:cs="Times New Roman"/>
                <w:color w:val="000000"/>
                <w:sz w:val="22"/>
                <w:szCs w:val="22"/>
              </w:rPr>
              <w:t>number(p,s)</w:t>
            </w:r>
            <w:bookmarkEnd w:id="760"/>
          </w:p>
        </w:tc>
        <w:tc>
          <w:tcPr>
            <w:tcW w:w="900" w:type="dxa"/>
            <w:tcBorders>
              <w:top w:val="nil"/>
              <w:left w:val="nil"/>
              <w:bottom w:val="nil"/>
              <w:right w:val="nil"/>
            </w:tcBorders>
            <w:shd w:val="clear" w:color="D9D9D9" w:fill="D9D9D9"/>
            <w:noWrap/>
            <w:vAlign w:val="bottom"/>
            <w:hideMark/>
          </w:tcPr>
          <w:p w14:paraId="3D24B9B7"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761" w:name="_Toc516580192"/>
            <w:r w:rsidRPr="0037563E">
              <w:rPr>
                <w:rFonts w:ascii="Franklin Gothic Book" w:eastAsia="Times New Roman" w:hAnsi="Franklin Gothic Book" w:cs="Times New Roman"/>
                <w:color w:val="000000"/>
                <w:sz w:val="22"/>
                <w:szCs w:val="22"/>
              </w:rPr>
              <w:t>9,2</w:t>
            </w:r>
            <w:bookmarkEnd w:id="761"/>
          </w:p>
        </w:tc>
        <w:tc>
          <w:tcPr>
            <w:tcW w:w="1350" w:type="dxa"/>
            <w:tcBorders>
              <w:top w:val="nil"/>
              <w:left w:val="nil"/>
              <w:bottom w:val="nil"/>
              <w:right w:val="nil"/>
            </w:tcBorders>
            <w:shd w:val="clear" w:color="D9D9D9" w:fill="D9D9D9"/>
            <w:noWrap/>
            <w:vAlign w:val="bottom"/>
            <w:hideMark/>
          </w:tcPr>
          <w:p w14:paraId="44F581FD"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D9D9D9" w:fill="D9D9D9"/>
            <w:noWrap/>
            <w:vAlign w:val="bottom"/>
            <w:hideMark/>
          </w:tcPr>
          <w:p w14:paraId="19889EF4"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r w:rsidR="0037563E" w:rsidRPr="0037563E" w14:paraId="32486701" w14:textId="77777777" w:rsidTr="0037563E">
        <w:trPr>
          <w:trHeight w:val="315"/>
        </w:trPr>
        <w:tc>
          <w:tcPr>
            <w:tcW w:w="2891" w:type="dxa"/>
            <w:tcBorders>
              <w:top w:val="nil"/>
              <w:left w:val="nil"/>
              <w:bottom w:val="nil"/>
              <w:right w:val="nil"/>
            </w:tcBorders>
            <w:shd w:val="clear" w:color="auto" w:fill="auto"/>
            <w:noWrap/>
            <w:vAlign w:val="bottom"/>
            <w:hideMark/>
          </w:tcPr>
          <w:p w14:paraId="196E9640"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762" w:name="_Toc516580193"/>
            <w:r w:rsidRPr="0037563E">
              <w:rPr>
                <w:rFonts w:ascii="Franklin Gothic Book" w:eastAsia="Times New Roman" w:hAnsi="Franklin Gothic Book" w:cs="Times New Roman"/>
                <w:noProof/>
                <w:color w:val="000000"/>
                <w:sz w:val="22"/>
                <w:szCs w:val="22"/>
              </w:rPr>
              <w:t>Drug_Units_Inv</w:t>
            </w:r>
            <w:bookmarkEnd w:id="762"/>
          </w:p>
        </w:tc>
        <w:tc>
          <w:tcPr>
            <w:tcW w:w="1879" w:type="dxa"/>
            <w:tcBorders>
              <w:top w:val="nil"/>
              <w:left w:val="nil"/>
              <w:bottom w:val="nil"/>
              <w:right w:val="nil"/>
            </w:tcBorders>
            <w:shd w:val="clear" w:color="auto" w:fill="auto"/>
            <w:noWrap/>
            <w:vAlign w:val="bottom"/>
            <w:hideMark/>
          </w:tcPr>
          <w:p w14:paraId="4286DA7C"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63" w:name="_Toc516580194"/>
            <w:r w:rsidRPr="0037563E">
              <w:rPr>
                <w:rFonts w:ascii="Franklin Gothic Book" w:eastAsia="Times New Roman" w:hAnsi="Franklin Gothic Book" w:cs="Times New Roman"/>
                <w:color w:val="000000"/>
                <w:sz w:val="22"/>
                <w:szCs w:val="22"/>
              </w:rPr>
              <w:t>number(p,s)</w:t>
            </w:r>
            <w:bookmarkEnd w:id="763"/>
          </w:p>
        </w:tc>
        <w:tc>
          <w:tcPr>
            <w:tcW w:w="900" w:type="dxa"/>
            <w:tcBorders>
              <w:top w:val="nil"/>
              <w:left w:val="nil"/>
              <w:bottom w:val="nil"/>
              <w:right w:val="nil"/>
            </w:tcBorders>
            <w:shd w:val="clear" w:color="auto" w:fill="auto"/>
            <w:noWrap/>
            <w:vAlign w:val="bottom"/>
            <w:hideMark/>
          </w:tcPr>
          <w:p w14:paraId="4A789A97"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764" w:name="_Toc516580195"/>
            <w:r w:rsidRPr="0037563E">
              <w:rPr>
                <w:rFonts w:ascii="Franklin Gothic Book" w:eastAsia="Times New Roman" w:hAnsi="Franklin Gothic Book" w:cs="Times New Roman"/>
                <w:color w:val="000000"/>
                <w:sz w:val="22"/>
                <w:szCs w:val="22"/>
              </w:rPr>
              <w:t>9,2</w:t>
            </w:r>
            <w:bookmarkEnd w:id="764"/>
          </w:p>
        </w:tc>
        <w:tc>
          <w:tcPr>
            <w:tcW w:w="1350" w:type="dxa"/>
            <w:tcBorders>
              <w:top w:val="nil"/>
              <w:left w:val="nil"/>
              <w:bottom w:val="nil"/>
              <w:right w:val="nil"/>
            </w:tcBorders>
            <w:shd w:val="clear" w:color="auto" w:fill="auto"/>
            <w:noWrap/>
            <w:vAlign w:val="bottom"/>
            <w:hideMark/>
          </w:tcPr>
          <w:p w14:paraId="0FCF8101"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auto" w:fill="auto"/>
            <w:noWrap/>
            <w:vAlign w:val="bottom"/>
            <w:hideMark/>
          </w:tcPr>
          <w:p w14:paraId="2694B74A"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r w:rsidR="0037563E" w:rsidRPr="0037563E" w14:paraId="056D9396" w14:textId="77777777" w:rsidTr="0037563E">
        <w:trPr>
          <w:trHeight w:val="315"/>
        </w:trPr>
        <w:tc>
          <w:tcPr>
            <w:tcW w:w="2891" w:type="dxa"/>
            <w:tcBorders>
              <w:top w:val="nil"/>
              <w:left w:val="nil"/>
              <w:bottom w:val="nil"/>
              <w:right w:val="nil"/>
            </w:tcBorders>
            <w:shd w:val="clear" w:color="D9D9D9" w:fill="D9D9D9"/>
            <w:noWrap/>
            <w:vAlign w:val="bottom"/>
            <w:hideMark/>
          </w:tcPr>
          <w:p w14:paraId="1EA45207"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765" w:name="_Toc516580196"/>
            <w:r w:rsidRPr="0037563E">
              <w:rPr>
                <w:rFonts w:ascii="Franklin Gothic Book" w:eastAsia="Times New Roman" w:hAnsi="Franklin Gothic Book" w:cs="Times New Roman"/>
                <w:noProof/>
                <w:color w:val="000000"/>
                <w:sz w:val="22"/>
                <w:szCs w:val="22"/>
              </w:rPr>
              <w:t>Drug_Units_Meas</w:t>
            </w:r>
            <w:bookmarkEnd w:id="765"/>
          </w:p>
        </w:tc>
        <w:tc>
          <w:tcPr>
            <w:tcW w:w="1879" w:type="dxa"/>
            <w:tcBorders>
              <w:top w:val="nil"/>
              <w:left w:val="nil"/>
              <w:bottom w:val="nil"/>
              <w:right w:val="nil"/>
            </w:tcBorders>
            <w:shd w:val="clear" w:color="D9D9D9" w:fill="D9D9D9"/>
            <w:noWrap/>
            <w:vAlign w:val="bottom"/>
            <w:hideMark/>
          </w:tcPr>
          <w:p w14:paraId="20EBA705"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66" w:name="_Toc516580197"/>
            <w:r w:rsidRPr="0037563E">
              <w:rPr>
                <w:rFonts w:ascii="Franklin Gothic Book" w:eastAsia="Times New Roman" w:hAnsi="Franklin Gothic Book" w:cs="Times New Roman"/>
                <w:color w:val="000000"/>
                <w:sz w:val="22"/>
                <w:szCs w:val="22"/>
              </w:rPr>
              <w:t>varchar2(size)</w:t>
            </w:r>
            <w:bookmarkEnd w:id="766"/>
          </w:p>
        </w:tc>
        <w:tc>
          <w:tcPr>
            <w:tcW w:w="900" w:type="dxa"/>
            <w:tcBorders>
              <w:top w:val="nil"/>
              <w:left w:val="nil"/>
              <w:bottom w:val="nil"/>
              <w:right w:val="nil"/>
            </w:tcBorders>
            <w:shd w:val="clear" w:color="D9D9D9" w:fill="D9D9D9"/>
            <w:noWrap/>
            <w:vAlign w:val="bottom"/>
            <w:hideMark/>
          </w:tcPr>
          <w:p w14:paraId="0B732171"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767" w:name="_Toc516580198"/>
            <w:r w:rsidRPr="0037563E">
              <w:rPr>
                <w:rFonts w:ascii="Franklin Gothic Book" w:eastAsia="Times New Roman" w:hAnsi="Franklin Gothic Book" w:cs="Times New Roman"/>
                <w:color w:val="000000"/>
                <w:sz w:val="22"/>
                <w:szCs w:val="22"/>
              </w:rPr>
              <w:t>20</w:t>
            </w:r>
            <w:bookmarkEnd w:id="767"/>
          </w:p>
        </w:tc>
        <w:tc>
          <w:tcPr>
            <w:tcW w:w="1350" w:type="dxa"/>
            <w:tcBorders>
              <w:top w:val="nil"/>
              <w:left w:val="nil"/>
              <w:bottom w:val="nil"/>
              <w:right w:val="nil"/>
            </w:tcBorders>
            <w:shd w:val="clear" w:color="D9D9D9" w:fill="D9D9D9"/>
            <w:noWrap/>
            <w:vAlign w:val="bottom"/>
            <w:hideMark/>
          </w:tcPr>
          <w:p w14:paraId="5AD6AF7C"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D9D9D9" w:fill="D9D9D9"/>
            <w:noWrap/>
            <w:vAlign w:val="bottom"/>
            <w:hideMark/>
          </w:tcPr>
          <w:p w14:paraId="7917142A"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68" w:name="_Toc516580199"/>
            <w:r w:rsidRPr="0037563E">
              <w:rPr>
                <w:rFonts w:ascii="Franklin Gothic Book" w:eastAsia="Times New Roman" w:hAnsi="Franklin Gothic Book" w:cs="Times New Roman"/>
                <w:color w:val="000000"/>
                <w:sz w:val="22"/>
                <w:szCs w:val="22"/>
              </w:rPr>
              <w:t>What is the drug dispensed as? Tablets, mL, bags, pre-filled injections?</w:t>
            </w:r>
            <w:bookmarkEnd w:id="768"/>
          </w:p>
        </w:tc>
      </w:tr>
      <w:tr w:rsidR="0037563E" w:rsidRPr="0037563E" w14:paraId="4AA5B914" w14:textId="77777777" w:rsidTr="0037563E">
        <w:trPr>
          <w:trHeight w:val="315"/>
        </w:trPr>
        <w:tc>
          <w:tcPr>
            <w:tcW w:w="2891" w:type="dxa"/>
            <w:tcBorders>
              <w:top w:val="nil"/>
              <w:left w:val="nil"/>
              <w:bottom w:val="nil"/>
              <w:right w:val="nil"/>
            </w:tcBorders>
            <w:shd w:val="clear" w:color="auto" w:fill="auto"/>
            <w:noWrap/>
            <w:vAlign w:val="bottom"/>
            <w:hideMark/>
          </w:tcPr>
          <w:p w14:paraId="57C38C93"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769" w:name="_Toc516580200"/>
            <w:r w:rsidRPr="0037563E">
              <w:rPr>
                <w:rFonts w:ascii="Franklin Gothic Book" w:eastAsia="Times New Roman" w:hAnsi="Franklin Gothic Book" w:cs="Times New Roman"/>
                <w:noProof/>
                <w:color w:val="000000"/>
                <w:sz w:val="22"/>
                <w:szCs w:val="22"/>
              </w:rPr>
              <w:t>Drug_Cost_Per_Unit</w:t>
            </w:r>
            <w:bookmarkEnd w:id="769"/>
          </w:p>
        </w:tc>
        <w:tc>
          <w:tcPr>
            <w:tcW w:w="1879" w:type="dxa"/>
            <w:tcBorders>
              <w:top w:val="nil"/>
              <w:left w:val="nil"/>
              <w:bottom w:val="nil"/>
              <w:right w:val="nil"/>
            </w:tcBorders>
            <w:shd w:val="clear" w:color="auto" w:fill="auto"/>
            <w:noWrap/>
            <w:vAlign w:val="bottom"/>
            <w:hideMark/>
          </w:tcPr>
          <w:p w14:paraId="03F4CE41"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70" w:name="_Toc516580201"/>
            <w:r w:rsidRPr="0037563E">
              <w:rPr>
                <w:rFonts w:ascii="Franklin Gothic Book" w:eastAsia="Times New Roman" w:hAnsi="Franklin Gothic Book" w:cs="Times New Roman"/>
                <w:color w:val="000000"/>
                <w:sz w:val="22"/>
                <w:szCs w:val="22"/>
              </w:rPr>
              <w:t>number(p,s)</w:t>
            </w:r>
            <w:bookmarkEnd w:id="770"/>
          </w:p>
        </w:tc>
        <w:tc>
          <w:tcPr>
            <w:tcW w:w="900" w:type="dxa"/>
            <w:tcBorders>
              <w:top w:val="nil"/>
              <w:left w:val="nil"/>
              <w:bottom w:val="nil"/>
              <w:right w:val="nil"/>
            </w:tcBorders>
            <w:shd w:val="clear" w:color="auto" w:fill="auto"/>
            <w:noWrap/>
            <w:vAlign w:val="bottom"/>
            <w:hideMark/>
          </w:tcPr>
          <w:p w14:paraId="619947D6"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771" w:name="_Toc516580202"/>
            <w:r w:rsidRPr="0037563E">
              <w:rPr>
                <w:rFonts w:ascii="Franklin Gothic Book" w:eastAsia="Times New Roman" w:hAnsi="Franklin Gothic Book" w:cs="Times New Roman"/>
                <w:color w:val="000000"/>
                <w:sz w:val="22"/>
                <w:szCs w:val="22"/>
              </w:rPr>
              <w:t>7,2</w:t>
            </w:r>
            <w:bookmarkEnd w:id="771"/>
          </w:p>
        </w:tc>
        <w:tc>
          <w:tcPr>
            <w:tcW w:w="1350" w:type="dxa"/>
            <w:tcBorders>
              <w:top w:val="nil"/>
              <w:left w:val="nil"/>
              <w:bottom w:val="nil"/>
              <w:right w:val="nil"/>
            </w:tcBorders>
            <w:shd w:val="clear" w:color="auto" w:fill="auto"/>
            <w:noWrap/>
            <w:vAlign w:val="bottom"/>
            <w:hideMark/>
          </w:tcPr>
          <w:p w14:paraId="5065CDBC"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auto" w:fill="auto"/>
            <w:noWrap/>
            <w:vAlign w:val="bottom"/>
            <w:hideMark/>
          </w:tcPr>
          <w:p w14:paraId="6C927BD6"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r w:rsidR="0037563E" w:rsidRPr="0037563E" w14:paraId="4DCB3579" w14:textId="77777777" w:rsidTr="0037563E">
        <w:trPr>
          <w:trHeight w:val="315"/>
        </w:trPr>
        <w:tc>
          <w:tcPr>
            <w:tcW w:w="2891" w:type="dxa"/>
            <w:tcBorders>
              <w:top w:val="nil"/>
              <w:left w:val="nil"/>
              <w:bottom w:val="nil"/>
              <w:right w:val="nil"/>
            </w:tcBorders>
            <w:shd w:val="clear" w:color="D9D9D9" w:fill="D9D9D9"/>
            <w:noWrap/>
            <w:vAlign w:val="bottom"/>
            <w:hideMark/>
          </w:tcPr>
          <w:p w14:paraId="52BA0350"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772" w:name="_Toc516580203"/>
            <w:r w:rsidRPr="0037563E">
              <w:rPr>
                <w:rFonts w:ascii="Franklin Gothic Book" w:eastAsia="Times New Roman" w:hAnsi="Franklin Gothic Book" w:cs="Times New Roman"/>
                <w:noProof/>
                <w:color w:val="000000"/>
                <w:sz w:val="22"/>
                <w:szCs w:val="22"/>
              </w:rPr>
              <w:t>Is_Controlled</w:t>
            </w:r>
            <w:bookmarkEnd w:id="772"/>
          </w:p>
        </w:tc>
        <w:tc>
          <w:tcPr>
            <w:tcW w:w="1879" w:type="dxa"/>
            <w:tcBorders>
              <w:top w:val="nil"/>
              <w:left w:val="nil"/>
              <w:bottom w:val="nil"/>
              <w:right w:val="nil"/>
            </w:tcBorders>
            <w:shd w:val="clear" w:color="D9D9D9" w:fill="D9D9D9"/>
            <w:noWrap/>
            <w:vAlign w:val="bottom"/>
            <w:hideMark/>
          </w:tcPr>
          <w:p w14:paraId="451E061A"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73" w:name="_Toc516580204"/>
            <w:r w:rsidRPr="0037563E">
              <w:rPr>
                <w:rFonts w:ascii="Franklin Gothic Book" w:eastAsia="Times New Roman" w:hAnsi="Franklin Gothic Book" w:cs="Times New Roman"/>
                <w:color w:val="000000"/>
                <w:sz w:val="22"/>
                <w:szCs w:val="22"/>
              </w:rPr>
              <w:t>char(size)</w:t>
            </w:r>
            <w:bookmarkEnd w:id="773"/>
          </w:p>
        </w:tc>
        <w:tc>
          <w:tcPr>
            <w:tcW w:w="900" w:type="dxa"/>
            <w:tcBorders>
              <w:top w:val="nil"/>
              <w:left w:val="nil"/>
              <w:bottom w:val="nil"/>
              <w:right w:val="nil"/>
            </w:tcBorders>
            <w:shd w:val="clear" w:color="D9D9D9" w:fill="D9D9D9"/>
            <w:noWrap/>
            <w:vAlign w:val="bottom"/>
            <w:hideMark/>
          </w:tcPr>
          <w:p w14:paraId="2BDCFED2"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774" w:name="_Toc516580205"/>
            <w:r w:rsidRPr="0037563E">
              <w:rPr>
                <w:rFonts w:ascii="Franklin Gothic Book" w:eastAsia="Times New Roman" w:hAnsi="Franklin Gothic Book" w:cs="Times New Roman"/>
                <w:color w:val="000000"/>
                <w:sz w:val="22"/>
                <w:szCs w:val="22"/>
              </w:rPr>
              <w:t>1</w:t>
            </w:r>
            <w:bookmarkEnd w:id="774"/>
          </w:p>
        </w:tc>
        <w:tc>
          <w:tcPr>
            <w:tcW w:w="1350" w:type="dxa"/>
            <w:tcBorders>
              <w:top w:val="nil"/>
              <w:left w:val="nil"/>
              <w:bottom w:val="nil"/>
              <w:right w:val="nil"/>
            </w:tcBorders>
            <w:shd w:val="clear" w:color="D9D9D9" w:fill="D9D9D9"/>
            <w:noWrap/>
            <w:vAlign w:val="bottom"/>
            <w:hideMark/>
          </w:tcPr>
          <w:p w14:paraId="58287CEE"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75" w:name="_Toc516580206"/>
            <w:r w:rsidRPr="0037563E">
              <w:rPr>
                <w:rFonts w:ascii="Franklin Gothic Book" w:eastAsia="Times New Roman" w:hAnsi="Franklin Gothic Book" w:cs="Times New Roman"/>
                <w:color w:val="000000"/>
                <w:sz w:val="22"/>
                <w:szCs w:val="22"/>
              </w:rPr>
              <w:t>CHECK</w:t>
            </w:r>
            <w:bookmarkEnd w:id="775"/>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244D8A9C"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76" w:name="_Toc516580207"/>
            <w:r w:rsidRPr="0037563E">
              <w:rPr>
                <w:rFonts w:ascii="Franklin Gothic Book" w:eastAsia="Times New Roman" w:hAnsi="Franklin Gothic Book" w:cs="Times New Roman"/>
                <w:color w:val="000000"/>
                <w:sz w:val="22"/>
                <w:szCs w:val="22"/>
              </w:rPr>
              <w:t>To be used as pseudo-Boolean: Check = Y, N, or NULL only</w:t>
            </w:r>
            <w:bookmarkEnd w:id="776"/>
          </w:p>
        </w:tc>
      </w:tr>
      <w:tr w:rsidR="0037563E" w:rsidRPr="0037563E" w14:paraId="76AD7090" w14:textId="77777777" w:rsidTr="0037563E">
        <w:trPr>
          <w:trHeight w:val="315"/>
        </w:trPr>
        <w:tc>
          <w:tcPr>
            <w:tcW w:w="2891" w:type="dxa"/>
            <w:tcBorders>
              <w:top w:val="nil"/>
              <w:left w:val="nil"/>
              <w:bottom w:val="nil"/>
              <w:right w:val="nil"/>
            </w:tcBorders>
            <w:shd w:val="clear" w:color="auto" w:fill="auto"/>
            <w:noWrap/>
            <w:vAlign w:val="bottom"/>
            <w:hideMark/>
          </w:tcPr>
          <w:p w14:paraId="07CF42A5"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777" w:name="_Toc516580208"/>
            <w:r w:rsidRPr="0037563E">
              <w:rPr>
                <w:rFonts w:ascii="Franklin Gothic Book" w:eastAsia="Times New Roman" w:hAnsi="Franklin Gothic Book" w:cs="Times New Roman"/>
                <w:noProof/>
                <w:color w:val="000000"/>
                <w:sz w:val="22"/>
                <w:szCs w:val="22"/>
              </w:rPr>
              <w:t>Avian_Safe</w:t>
            </w:r>
            <w:bookmarkEnd w:id="777"/>
          </w:p>
        </w:tc>
        <w:tc>
          <w:tcPr>
            <w:tcW w:w="1879" w:type="dxa"/>
            <w:tcBorders>
              <w:top w:val="nil"/>
              <w:left w:val="nil"/>
              <w:bottom w:val="nil"/>
              <w:right w:val="nil"/>
            </w:tcBorders>
            <w:shd w:val="clear" w:color="auto" w:fill="auto"/>
            <w:noWrap/>
            <w:vAlign w:val="bottom"/>
            <w:hideMark/>
          </w:tcPr>
          <w:p w14:paraId="353C65B2"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78" w:name="_Toc516580209"/>
            <w:r w:rsidRPr="0037563E">
              <w:rPr>
                <w:rFonts w:ascii="Franklin Gothic Book" w:eastAsia="Times New Roman" w:hAnsi="Franklin Gothic Book" w:cs="Times New Roman"/>
                <w:color w:val="000000"/>
                <w:sz w:val="22"/>
                <w:szCs w:val="22"/>
              </w:rPr>
              <w:t>char(size)</w:t>
            </w:r>
            <w:bookmarkEnd w:id="778"/>
          </w:p>
        </w:tc>
        <w:tc>
          <w:tcPr>
            <w:tcW w:w="900" w:type="dxa"/>
            <w:tcBorders>
              <w:top w:val="nil"/>
              <w:left w:val="nil"/>
              <w:bottom w:val="nil"/>
              <w:right w:val="nil"/>
            </w:tcBorders>
            <w:shd w:val="clear" w:color="auto" w:fill="auto"/>
            <w:noWrap/>
            <w:vAlign w:val="bottom"/>
            <w:hideMark/>
          </w:tcPr>
          <w:p w14:paraId="69162884"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779" w:name="_Toc516580210"/>
            <w:r w:rsidRPr="0037563E">
              <w:rPr>
                <w:rFonts w:ascii="Franklin Gothic Book" w:eastAsia="Times New Roman" w:hAnsi="Franklin Gothic Book" w:cs="Times New Roman"/>
                <w:color w:val="000000"/>
                <w:sz w:val="22"/>
                <w:szCs w:val="22"/>
              </w:rPr>
              <w:t>1</w:t>
            </w:r>
            <w:bookmarkEnd w:id="779"/>
          </w:p>
        </w:tc>
        <w:tc>
          <w:tcPr>
            <w:tcW w:w="1350" w:type="dxa"/>
            <w:tcBorders>
              <w:top w:val="nil"/>
              <w:left w:val="nil"/>
              <w:bottom w:val="nil"/>
              <w:right w:val="nil"/>
            </w:tcBorders>
            <w:shd w:val="clear" w:color="auto" w:fill="auto"/>
            <w:noWrap/>
            <w:vAlign w:val="bottom"/>
            <w:hideMark/>
          </w:tcPr>
          <w:p w14:paraId="121D3B67"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80" w:name="_Toc516580211"/>
            <w:r w:rsidRPr="0037563E">
              <w:rPr>
                <w:rFonts w:ascii="Franklin Gothic Book" w:eastAsia="Times New Roman" w:hAnsi="Franklin Gothic Book" w:cs="Times New Roman"/>
                <w:color w:val="000000"/>
                <w:sz w:val="22"/>
                <w:szCs w:val="22"/>
              </w:rPr>
              <w:t>CHECK</w:t>
            </w:r>
            <w:bookmarkEnd w:id="780"/>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auto" w:fill="auto"/>
            <w:noWrap/>
            <w:vAlign w:val="bottom"/>
            <w:hideMark/>
          </w:tcPr>
          <w:p w14:paraId="067CA408"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81" w:name="_Toc516580212"/>
            <w:r w:rsidRPr="0037563E">
              <w:rPr>
                <w:rFonts w:ascii="Franklin Gothic Book" w:eastAsia="Times New Roman" w:hAnsi="Franklin Gothic Book" w:cs="Times New Roman"/>
                <w:color w:val="000000"/>
                <w:sz w:val="22"/>
                <w:szCs w:val="22"/>
              </w:rPr>
              <w:t>To be used as pseudo-Boolean: Check = Y, N, or NULL only</w:t>
            </w:r>
            <w:bookmarkEnd w:id="781"/>
          </w:p>
        </w:tc>
      </w:tr>
      <w:tr w:rsidR="0037563E" w:rsidRPr="0037563E" w14:paraId="71722EE4" w14:textId="77777777" w:rsidTr="0037563E">
        <w:trPr>
          <w:trHeight w:val="315"/>
        </w:trPr>
        <w:tc>
          <w:tcPr>
            <w:tcW w:w="2891" w:type="dxa"/>
            <w:tcBorders>
              <w:top w:val="nil"/>
              <w:left w:val="nil"/>
              <w:bottom w:val="nil"/>
              <w:right w:val="nil"/>
            </w:tcBorders>
            <w:shd w:val="clear" w:color="D9D9D9" w:fill="D9D9D9"/>
            <w:noWrap/>
            <w:vAlign w:val="bottom"/>
            <w:hideMark/>
          </w:tcPr>
          <w:p w14:paraId="76C44436"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782" w:name="_Toc516580213"/>
            <w:r w:rsidRPr="0037563E">
              <w:rPr>
                <w:rFonts w:ascii="Franklin Gothic Book" w:eastAsia="Times New Roman" w:hAnsi="Franklin Gothic Book" w:cs="Times New Roman"/>
                <w:noProof/>
                <w:color w:val="000000"/>
                <w:sz w:val="22"/>
                <w:szCs w:val="22"/>
              </w:rPr>
              <w:t>Canine_Safe</w:t>
            </w:r>
            <w:bookmarkEnd w:id="782"/>
          </w:p>
        </w:tc>
        <w:tc>
          <w:tcPr>
            <w:tcW w:w="1879" w:type="dxa"/>
            <w:tcBorders>
              <w:top w:val="nil"/>
              <w:left w:val="nil"/>
              <w:bottom w:val="nil"/>
              <w:right w:val="nil"/>
            </w:tcBorders>
            <w:shd w:val="clear" w:color="D9D9D9" w:fill="D9D9D9"/>
            <w:noWrap/>
            <w:vAlign w:val="bottom"/>
            <w:hideMark/>
          </w:tcPr>
          <w:p w14:paraId="6279CE37"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83" w:name="_Toc516580214"/>
            <w:r w:rsidRPr="0037563E">
              <w:rPr>
                <w:rFonts w:ascii="Franklin Gothic Book" w:eastAsia="Times New Roman" w:hAnsi="Franklin Gothic Book" w:cs="Times New Roman"/>
                <w:color w:val="000000"/>
                <w:sz w:val="22"/>
                <w:szCs w:val="22"/>
              </w:rPr>
              <w:t>char(size)</w:t>
            </w:r>
            <w:bookmarkEnd w:id="783"/>
          </w:p>
        </w:tc>
        <w:tc>
          <w:tcPr>
            <w:tcW w:w="900" w:type="dxa"/>
            <w:tcBorders>
              <w:top w:val="nil"/>
              <w:left w:val="nil"/>
              <w:bottom w:val="nil"/>
              <w:right w:val="nil"/>
            </w:tcBorders>
            <w:shd w:val="clear" w:color="D9D9D9" w:fill="D9D9D9"/>
            <w:noWrap/>
            <w:vAlign w:val="bottom"/>
            <w:hideMark/>
          </w:tcPr>
          <w:p w14:paraId="75E904E5"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784" w:name="_Toc516580215"/>
            <w:r w:rsidRPr="0037563E">
              <w:rPr>
                <w:rFonts w:ascii="Franklin Gothic Book" w:eastAsia="Times New Roman" w:hAnsi="Franklin Gothic Book" w:cs="Times New Roman"/>
                <w:color w:val="000000"/>
                <w:sz w:val="22"/>
                <w:szCs w:val="22"/>
              </w:rPr>
              <w:t>1</w:t>
            </w:r>
            <w:bookmarkEnd w:id="784"/>
          </w:p>
        </w:tc>
        <w:tc>
          <w:tcPr>
            <w:tcW w:w="1350" w:type="dxa"/>
            <w:tcBorders>
              <w:top w:val="nil"/>
              <w:left w:val="nil"/>
              <w:bottom w:val="nil"/>
              <w:right w:val="nil"/>
            </w:tcBorders>
            <w:shd w:val="clear" w:color="D9D9D9" w:fill="D9D9D9"/>
            <w:noWrap/>
            <w:vAlign w:val="bottom"/>
            <w:hideMark/>
          </w:tcPr>
          <w:p w14:paraId="076DBB22"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85" w:name="_Toc516580216"/>
            <w:r w:rsidRPr="0037563E">
              <w:rPr>
                <w:rFonts w:ascii="Franklin Gothic Book" w:eastAsia="Times New Roman" w:hAnsi="Franklin Gothic Book" w:cs="Times New Roman"/>
                <w:color w:val="000000"/>
                <w:sz w:val="22"/>
                <w:szCs w:val="22"/>
              </w:rPr>
              <w:t>CHECK</w:t>
            </w:r>
            <w:bookmarkEnd w:id="785"/>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17B0B73C"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86" w:name="_Toc516580217"/>
            <w:r w:rsidRPr="0037563E">
              <w:rPr>
                <w:rFonts w:ascii="Franklin Gothic Book" w:eastAsia="Times New Roman" w:hAnsi="Franklin Gothic Book" w:cs="Times New Roman"/>
                <w:color w:val="000000"/>
                <w:sz w:val="22"/>
                <w:szCs w:val="22"/>
              </w:rPr>
              <w:t>To be used as pseudo-Boolean: Check = Y, N, or NULL only</w:t>
            </w:r>
            <w:bookmarkEnd w:id="786"/>
          </w:p>
        </w:tc>
      </w:tr>
      <w:tr w:rsidR="0037563E" w:rsidRPr="0037563E" w14:paraId="26CA37BB" w14:textId="77777777" w:rsidTr="0037563E">
        <w:trPr>
          <w:trHeight w:val="315"/>
        </w:trPr>
        <w:tc>
          <w:tcPr>
            <w:tcW w:w="2891" w:type="dxa"/>
            <w:tcBorders>
              <w:top w:val="nil"/>
              <w:left w:val="nil"/>
              <w:bottom w:val="nil"/>
              <w:right w:val="nil"/>
            </w:tcBorders>
            <w:shd w:val="clear" w:color="auto" w:fill="auto"/>
            <w:noWrap/>
            <w:vAlign w:val="bottom"/>
            <w:hideMark/>
          </w:tcPr>
          <w:p w14:paraId="447DE693"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787" w:name="_Toc516580218"/>
            <w:r w:rsidRPr="0037563E">
              <w:rPr>
                <w:rFonts w:ascii="Franklin Gothic Book" w:eastAsia="Times New Roman" w:hAnsi="Franklin Gothic Book" w:cs="Times New Roman"/>
                <w:noProof/>
                <w:color w:val="000000"/>
                <w:sz w:val="22"/>
                <w:szCs w:val="22"/>
              </w:rPr>
              <w:t>Feline_Safe</w:t>
            </w:r>
            <w:bookmarkEnd w:id="787"/>
          </w:p>
        </w:tc>
        <w:tc>
          <w:tcPr>
            <w:tcW w:w="1879" w:type="dxa"/>
            <w:tcBorders>
              <w:top w:val="nil"/>
              <w:left w:val="nil"/>
              <w:bottom w:val="nil"/>
              <w:right w:val="nil"/>
            </w:tcBorders>
            <w:shd w:val="clear" w:color="auto" w:fill="auto"/>
            <w:noWrap/>
            <w:vAlign w:val="bottom"/>
            <w:hideMark/>
          </w:tcPr>
          <w:p w14:paraId="2D037816"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88" w:name="_Toc516580219"/>
            <w:r w:rsidRPr="0037563E">
              <w:rPr>
                <w:rFonts w:ascii="Franklin Gothic Book" w:eastAsia="Times New Roman" w:hAnsi="Franklin Gothic Book" w:cs="Times New Roman"/>
                <w:color w:val="000000"/>
                <w:sz w:val="22"/>
                <w:szCs w:val="22"/>
              </w:rPr>
              <w:t>char(size)</w:t>
            </w:r>
            <w:bookmarkEnd w:id="788"/>
          </w:p>
        </w:tc>
        <w:tc>
          <w:tcPr>
            <w:tcW w:w="900" w:type="dxa"/>
            <w:tcBorders>
              <w:top w:val="nil"/>
              <w:left w:val="nil"/>
              <w:bottom w:val="nil"/>
              <w:right w:val="nil"/>
            </w:tcBorders>
            <w:shd w:val="clear" w:color="auto" w:fill="auto"/>
            <w:noWrap/>
            <w:vAlign w:val="bottom"/>
            <w:hideMark/>
          </w:tcPr>
          <w:p w14:paraId="79229FEF"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789" w:name="_Toc516580220"/>
            <w:r w:rsidRPr="0037563E">
              <w:rPr>
                <w:rFonts w:ascii="Franklin Gothic Book" w:eastAsia="Times New Roman" w:hAnsi="Franklin Gothic Book" w:cs="Times New Roman"/>
                <w:color w:val="000000"/>
                <w:sz w:val="22"/>
                <w:szCs w:val="22"/>
              </w:rPr>
              <w:t>1</w:t>
            </w:r>
            <w:bookmarkEnd w:id="789"/>
          </w:p>
        </w:tc>
        <w:tc>
          <w:tcPr>
            <w:tcW w:w="1350" w:type="dxa"/>
            <w:tcBorders>
              <w:top w:val="nil"/>
              <w:left w:val="nil"/>
              <w:bottom w:val="nil"/>
              <w:right w:val="nil"/>
            </w:tcBorders>
            <w:shd w:val="clear" w:color="auto" w:fill="auto"/>
            <w:noWrap/>
            <w:vAlign w:val="bottom"/>
            <w:hideMark/>
          </w:tcPr>
          <w:p w14:paraId="405E79A7"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90" w:name="_Toc516580221"/>
            <w:r w:rsidRPr="0037563E">
              <w:rPr>
                <w:rFonts w:ascii="Franklin Gothic Book" w:eastAsia="Times New Roman" w:hAnsi="Franklin Gothic Book" w:cs="Times New Roman"/>
                <w:color w:val="000000"/>
                <w:sz w:val="22"/>
                <w:szCs w:val="22"/>
              </w:rPr>
              <w:t>CHECK</w:t>
            </w:r>
            <w:bookmarkEnd w:id="790"/>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auto" w:fill="auto"/>
            <w:noWrap/>
            <w:vAlign w:val="bottom"/>
            <w:hideMark/>
          </w:tcPr>
          <w:p w14:paraId="036DCFD1"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91" w:name="_Toc516580222"/>
            <w:r w:rsidRPr="0037563E">
              <w:rPr>
                <w:rFonts w:ascii="Franklin Gothic Book" w:eastAsia="Times New Roman" w:hAnsi="Franklin Gothic Book" w:cs="Times New Roman"/>
                <w:color w:val="000000"/>
                <w:sz w:val="22"/>
                <w:szCs w:val="22"/>
              </w:rPr>
              <w:t>To be used as pseudo-Boolean: Check = Y, N, or NULL only</w:t>
            </w:r>
            <w:bookmarkEnd w:id="791"/>
          </w:p>
        </w:tc>
      </w:tr>
      <w:tr w:rsidR="0037563E" w:rsidRPr="0037563E" w14:paraId="512E78EA" w14:textId="77777777" w:rsidTr="0037563E">
        <w:trPr>
          <w:trHeight w:val="315"/>
        </w:trPr>
        <w:tc>
          <w:tcPr>
            <w:tcW w:w="2891" w:type="dxa"/>
            <w:tcBorders>
              <w:top w:val="nil"/>
              <w:left w:val="nil"/>
              <w:bottom w:val="nil"/>
              <w:right w:val="nil"/>
            </w:tcBorders>
            <w:shd w:val="clear" w:color="D9D9D9" w:fill="D9D9D9"/>
            <w:noWrap/>
            <w:vAlign w:val="bottom"/>
            <w:hideMark/>
          </w:tcPr>
          <w:p w14:paraId="36C8BA41"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792" w:name="_Toc516580223"/>
            <w:r w:rsidRPr="0037563E">
              <w:rPr>
                <w:rFonts w:ascii="Franklin Gothic Book" w:eastAsia="Times New Roman" w:hAnsi="Franklin Gothic Book" w:cs="Times New Roman"/>
                <w:noProof/>
                <w:color w:val="000000"/>
                <w:sz w:val="22"/>
                <w:szCs w:val="22"/>
              </w:rPr>
              <w:t>Reptile_Safe</w:t>
            </w:r>
            <w:bookmarkEnd w:id="792"/>
          </w:p>
        </w:tc>
        <w:tc>
          <w:tcPr>
            <w:tcW w:w="1879" w:type="dxa"/>
            <w:tcBorders>
              <w:top w:val="nil"/>
              <w:left w:val="nil"/>
              <w:bottom w:val="nil"/>
              <w:right w:val="nil"/>
            </w:tcBorders>
            <w:shd w:val="clear" w:color="D9D9D9" w:fill="D9D9D9"/>
            <w:noWrap/>
            <w:vAlign w:val="bottom"/>
            <w:hideMark/>
          </w:tcPr>
          <w:p w14:paraId="4D9E27BA"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93" w:name="_Toc516580224"/>
            <w:r w:rsidRPr="0037563E">
              <w:rPr>
                <w:rFonts w:ascii="Franklin Gothic Book" w:eastAsia="Times New Roman" w:hAnsi="Franklin Gothic Book" w:cs="Times New Roman"/>
                <w:color w:val="000000"/>
                <w:sz w:val="22"/>
                <w:szCs w:val="22"/>
              </w:rPr>
              <w:t>char(size)</w:t>
            </w:r>
            <w:bookmarkEnd w:id="793"/>
          </w:p>
        </w:tc>
        <w:tc>
          <w:tcPr>
            <w:tcW w:w="900" w:type="dxa"/>
            <w:tcBorders>
              <w:top w:val="nil"/>
              <w:left w:val="nil"/>
              <w:bottom w:val="nil"/>
              <w:right w:val="nil"/>
            </w:tcBorders>
            <w:shd w:val="clear" w:color="D9D9D9" w:fill="D9D9D9"/>
            <w:noWrap/>
            <w:vAlign w:val="bottom"/>
            <w:hideMark/>
          </w:tcPr>
          <w:p w14:paraId="4766FBC9"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794" w:name="_Toc516580225"/>
            <w:r w:rsidRPr="0037563E">
              <w:rPr>
                <w:rFonts w:ascii="Franklin Gothic Book" w:eastAsia="Times New Roman" w:hAnsi="Franklin Gothic Book" w:cs="Times New Roman"/>
                <w:color w:val="000000"/>
                <w:sz w:val="22"/>
                <w:szCs w:val="22"/>
              </w:rPr>
              <w:t>1</w:t>
            </w:r>
            <w:bookmarkEnd w:id="794"/>
          </w:p>
        </w:tc>
        <w:tc>
          <w:tcPr>
            <w:tcW w:w="1350" w:type="dxa"/>
            <w:tcBorders>
              <w:top w:val="nil"/>
              <w:left w:val="nil"/>
              <w:bottom w:val="nil"/>
              <w:right w:val="nil"/>
            </w:tcBorders>
            <w:shd w:val="clear" w:color="D9D9D9" w:fill="D9D9D9"/>
            <w:noWrap/>
            <w:vAlign w:val="bottom"/>
            <w:hideMark/>
          </w:tcPr>
          <w:p w14:paraId="54D63977"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95" w:name="_Toc516580226"/>
            <w:r w:rsidRPr="0037563E">
              <w:rPr>
                <w:rFonts w:ascii="Franklin Gothic Book" w:eastAsia="Times New Roman" w:hAnsi="Franklin Gothic Book" w:cs="Times New Roman"/>
                <w:color w:val="000000"/>
                <w:sz w:val="22"/>
                <w:szCs w:val="22"/>
              </w:rPr>
              <w:t>CHECK</w:t>
            </w:r>
            <w:bookmarkEnd w:id="795"/>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39677634"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96" w:name="_Toc516580227"/>
            <w:r w:rsidRPr="0037563E">
              <w:rPr>
                <w:rFonts w:ascii="Franklin Gothic Book" w:eastAsia="Times New Roman" w:hAnsi="Franklin Gothic Book" w:cs="Times New Roman"/>
                <w:color w:val="000000"/>
                <w:sz w:val="22"/>
                <w:szCs w:val="22"/>
              </w:rPr>
              <w:t>To be used as pseudo-Boolean: Check = Y, N, or NULL only</w:t>
            </w:r>
            <w:bookmarkEnd w:id="796"/>
          </w:p>
        </w:tc>
      </w:tr>
      <w:tr w:rsidR="0037563E" w:rsidRPr="0037563E" w14:paraId="5DB708C1" w14:textId="77777777" w:rsidTr="0037563E">
        <w:trPr>
          <w:trHeight w:val="315"/>
        </w:trPr>
        <w:tc>
          <w:tcPr>
            <w:tcW w:w="2891" w:type="dxa"/>
            <w:tcBorders>
              <w:top w:val="nil"/>
              <w:left w:val="nil"/>
              <w:bottom w:val="nil"/>
              <w:right w:val="nil"/>
            </w:tcBorders>
            <w:shd w:val="clear" w:color="auto" w:fill="auto"/>
            <w:noWrap/>
            <w:vAlign w:val="bottom"/>
            <w:hideMark/>
          </w:tcPr>
          <w:p w14:paraId="7EE1828B"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797" w:name="_Toc516580228"/>
            <w:r w:rsidRPr="0037563E">
              <w:rPr>
                <w:rFonts w:ascii="Franklin Gothic Book" w:eastAsia="Times New Roman" w:hAnsi="Franklin Gothic Book" w:cs="Times New Roman"/>
                <w:noProof/>
                <w:color w:val="000000"/>
                <w:sz w:val="22"/>
                <w:szCs w:val="22"/>
              </w:rPr>
              <w:lastRenderedPageBreak/>
              <w:t>Date_Stocked</w:t>
            </w:r>
            <w:bookmarkEnd w:id="797"/>
          </w:p>
        </w:tc>
        <w:tc>
          <w:tcPr>
            <w:tcW w:w="1879" w:type="dxa"/>
            <w:tcBorders>
              <w:top w:val="nil"/>
              <w:left w:val="nil"/>
              <w:bottom w:val="nil"/>
              <w:right w:val="nil"/>
            </w:tcBorders>
            <w:shd w:val="clear" w:color="auto" w:fill="auto"/>
            <w:noWrap/>
            <w:vAlign w:val="bottom"/>
            <w:hideMark/>
          </w:tcPr>
          <w:p w14:paraId="2C5A1106"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98" w:name="_Toc516580229"/>
            <w:r w:rsidRPr="0037563E">
              <w:rPr>
                <w:rFonts w:ascii="Franklin Gothic Book" w:eastAsia="Times New Roman" w:hAnsi="Franklin Gothic Book" w:cs="Times New Roman"/>
                <w:color w:val="000000"/>
                <w:sz w:val="22"/>
                <w:szCs w:val="22"/>
              </w:rPr>
              <w:t>date</w:t>
            </w:r>
            <w:bookmarkEnd w:id="798"/>
          </w:p>
        </w:tc>
        <w:tc>
          <w:tcPr>
            <w:tcW w:w="900" w:type="dxa"/>
            <w:tcBorders>
              <w:top w:val="nil"/>
              <w:left w:val="nil"/>
              <w:bottom w:val="nil"/>
              <w:right w:val="nil"/>
            </w:tcBorders>
            <w:shd w:val="clear" w:color="auto" w:fill="auto"/>
            <w:noWrap/>
            <w:vAlign w:val="bottom"/>
            <w:hideMark/>
          </w:tcPr>
          <w:p w14:paraId="164BD6D8"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767DD0C4"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53BEE72A"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r w:rsidR="0037563E" w:rsidRPr="0037563E" w14:paraId="3AD35B8D" w14:textId="77777777" w:rsidTr="0037563E">
        <w:trPr>
          <w:trHeight w:val="315"/>
        </w:trPr>
        <w:tc>
          <w:tcPr>
            <w:tcW w:w="2891" w:type="dxa"/>
            <w:tcBorders>
              <w:top w:val="nil"/>
              <w:left w:val="nil"/>
              <w:bottom w:val="nil"/>
              <w:right w:val="nil"/>
            </w:tcBorders>
            <w:shd w:val="clear" w:color="D9D9D9" w:fill="D9D9D9"/>
            <w:noWrap/>
            <w:vAlign w:val="bottom"/>
            <w:hideMark/>
          </w:tcPr>
          <w:p w14:paraId="51D7AD6D"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799" w:name="_Toc516580230"/>
            <w:r w:rsidRPr="0037563E">
              <w:rPr>
                <w:rFonts w:ascii="Franklin Gothic Book" w:eastAsia="Times New Roman" w:hAnsi="Franklin Gothic Book" w:cs="Times New Roman"/>
                <w:noProof/>
                <w:color w:val="000000"/>
                <w:sz w:val="22"/>
                <w:szCs w:val="22"/>
              </w:rPr>
              <w:t>Date_Expiration</w:t>
            </w:r>
            <w:bookmarkEnd w:id="799"/>
          </w:p>
        </w:tc>
        <w:tc>
          <w:tcPr>
            <w:tcW w:w="1879" w:type="dxa"/>
            <w:tcBorders>
              <w:top w:val="nil"/>
              <w:left w:val="nil"/>
              <w:bottom w:val="nil"/>
              <w:right w:val="nil"/>
            </w:tcBorders>
            <w:shd w:val="clear" w:color="D9D9D9" w:fill="D9D9D9"/>
            <w:noWrap/>
            <w:vAlign w:val="bottom"/>
            <w:hideMark/>
          </w:tcPr>
          <w:p w14:paraId="5A251C37"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00" w:name="_Toc516580231"/>
            <w:r w:rsidRPr="0037563E">
              <w:rPr>
                <w:rFonts w:ascii="Franklin Gothic Book" w:eastAsia="Times New Roman" w:hAnsi="Franklin Gothic Book" w:cs="Times New Roman"/>
                <w:color w:val="000000"/>
                <w:sz w:val="22"/>
                <w:szCs w:val="22"/>
              </w:rPr>
              <w:t>date</w:t>
            </w:r>
            <w:bookmarkEnd w:id="800"/>
          </w:p>
        </w:tc>
        <w:tc>
          <w:tcPr>
            <w:tcW w:w="900" w:type="dxa"/>
            <w:tcBorders>
              <w:top w:val="nil"/>
              <w:left w:val="nil"/>
              <w:bottom w:val="nil"/>
              <w:right w:val="nil"/>
            </w:tcBorders>
            <w:shd w:val="clear" w:color="D9D9D9" w:fill="D9D9D9"/>
            <w:noWrap/>
            <w:vAlign w:val="bottom"/>
            <w:hideMark/>
          </w:tcPr>
          <w:p w14:paraId="5CB86037"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c>
          <w:tcPr>
            <w:tcW w:w="1350" w:type="dxa"/>
            <w:tcBorders>
              <w:top w:val="nil"/>
              <w:left w:val="nil"/>
              <w:bottom w:val="nil"/>
              <w:right w:val="nil"/>
            </w:tcBorders>
            <w:shd w:val="clear" w:color="D9D9D9" w:fill="D9D9D9"/>
            <w:noWrap/>
            <w:vAlign w:val="bottom"/>
            <w:hideMark/>
          </w:tcPr>
          <w:p w14:paraId="28500FF3"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01" w:name="_Toc516580232"/>
            <w:r w:rsidRPr="0037563E">
              <w:rPr>
                <w:rFonts w:ascii="Franklin Gothic Book" w:eastAsia="Times New Roman" w:hAnsi="Franklin Gothic Book" w:cs="Times New Roman"/>
                <w:color w:val="000000"/>
                <w:sz w:val="22"/>
                <w:szCs w:val="22"/>
              </w:rPr>
              <w:t>INDEX</w:t>
            </w:r>
            <w:bookmarkEnd w:id="801"/>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22809B52"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02" w:name="_Toc516580233"/>
            <w:r w:rsidRPr="0037563E">
              <w:rPr>
                <w:rFonts w:ascii="Franklin Gothic Book" w:eastAsia="Times New Roman" w:hAnsi="Franklin Gothic Book" w:cs="Times New Roman"/>
                <w:color w:val="000000"/>
                <w:sz w:val="22"/>
                <w:szCs w:val="22"/>
              </w:rPr>
              <w:t>Expiration Date of the oldest on hand stock</w:t>
            </w:r>
            <w:bookmarkEnd w:id="802"/>
          </w:p>
        </w:tc>
      </w:tr>
      <w:tr w:rsidR="0037563E" w:rsidRPr="0037563E" w14:paraId="7C49DA8B" w14:textId="77777777" w:rsidTr="0037563E">
        <w:trPr>
          <w:trHeight w:val="315"/>
        </w:trPr>
        <w:tc>
          <w:tcPr>
            <w:tcW w:w="2891" w:type="dxa"/>
            <w:tcBorders>
              <w:top w:val="nil"/>
              <w:left w:val="nil"/>
              <w:bottom w:val="nil"/>
              <w:right w:val="nil"/>
            </w:tcBorders>
            <w:shd w:val="clear" w:color="auto" w:fill="auto"/>
            <w:noWrap/>
            <w:vAlign w:val="bottom"/>
            <w:hideMark/>
          </w:tcPr>
          <w:p w14:paraId="596C03FE"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803" w:name="_Toc516580234"/>
            <w:r w:rsidRPr="0037563E">
              <w:rPr>
                <w:rFonts w:ascii="Franklin Gothic Book" w:eastAsia="Times New Roman" w:hAnsi="Franklin Gothic Book" w:cs="Times New Roman"/>
                <w:noProof/>
                <w:color w:val="000000"/>
                <w:sz w:val="22"/>
                <w:szCs w:val="22"/>
              </w:rPr>
              <w:t>Order_Level</w:t>
            </w:r>
            <w:bookmarkEnd w:id="803"/>
          </w:p>
        </w:tc>
        <w:tc>
          <w:tcPr>
            <w:tcW w:w="1879" w:type="dxa"/>
            <w:tcBorders>
              <w:top w:val="nil"/>
              <w:left w:val="nil"/>
              <w:bottom w:val="nil"/>
              <w:right w:val="nil"/>
            </w:tcBorders>
            <w:shd w:val="clear" w:color="auto" w:fill="auto"/>
            <w:noWrap/>
            <w:vAlign w:val="bottom"/>
            <w:hideMark/>
          </w:tcPr>
          <w:p w14:paraId="1FE203F6"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04" w:name="_Toc516580235"/>
            <w:r w:rsidRPr="0037563E">
              <w:rPr>
                <w:rFonts w:ascii="Franklin Gothic Book" w:eastAsia="Times New Roman" w:hAnsi="Franklin Gothic Book" w:cs="Times New Roman"/>
                <w:color w:val="000000"/>
                <w:sz w:val="22"/>
                <w:szCs w:val="22"/>
              </w:rPr>
              <w:t>number(p,s)</w:t>
            </w:r>
            <w:bookmarkEnd w:id="804"/>
          </w:p>
        </w:tc>
        <w:tc>
          <w:tcPr>
            <w:tcW w:w="900" w:type="dxa"/>
            <w:tcBorders>
              <w:top w:val="nil"/>
              <w:left w:val="nil"/>
              <w:bottom w:val="nil"/>
              <w:right w:val="nil"/>
            </w:tcBorders>
            <w:shd w:val="clear" w:color="auto" w:fill="auto"/>
            <w:noWrap/>
            <w:vAlign w:val="bottom"/>
            <w:hideMark/>
          </w:tcPr>
          <w:p w14:paraId="3CBEC24B"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805" w:name="_Toc516580236"/>
            <w:r w:rsidRPr="0037563E">
              <w:rPr>
                <w:rFonts w:ascii="Franklin Gothic Book" w:eastAsia="Times New Roman" w:hAnsi="Franklin Gothic Book" w:cs="Times New Roman"/>
                <w:color w:val="000000"/>
                <w:sz w:val="22"/>
                <w:szCs w:val="22"/>
              </w:rPr>
              <w:t>7,2</w:t>
            </w:r>
            <w:bookmarkEnd w:id="805"/>
          </w:p>
        </w:tc>
        <w:tc>
          <w:tcPr>
            <w:tcW w:w="1350" w:type="dxa"/>
            <w:tcBorders>
              <w:top w:val="nil"/>
              <w:left w:val="nil"/>
              <w:bottom w:val="nil"/>
              <w:right w:val="nil"/>
            </w:tcBorders>
            <w:shd w:val="clear" w:color="auto" w:fill="auto"/>
            <w:noWrap/>
            <w:vAlign w:val="bottom"/>
            <w:hideMark/>
          </w:tcPr>
          <w:p w14:paraId="7D308D7C"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auto" w:fill="auto"/>
            <w:noWrap/>
            <w:vAlign w:val="bottom"/>
            <w:hideMark/>
          </w:tcPr>
          <w:p w14:paraId="4AB0D0DF"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06" w:name="_Toc516580237"/>
            <w:r w:rsidRPr="0037563E">
              <w:rPr>
                <w:rFonts w:ascii="Franklin Gothic Book" w:eastAsia="Times New Roman" w:hAnsi="Franklin Gothic Book" w:cs="Times New Roman"/>
                <w:color w:val="000000"/>
                <w:sz w:val="22"/>
                <w:szCs w:val="22"/>
              </w:rPr>
              <w:t>At what level should a report generate and call for a  refill</w:t>
            </w:r>
            <w:bookmarkEnd w:id="806"/>
          </w:p>
        </w:tc>
      </w:tr>
      <w:tr w:rsidR="0037563E" w:rsidRPr="0037563E" w14:paraId="30A6AC03" w14:textId="77777777" w:rsidTr="0037563E">
        <w:trPr>
          <w:trHeight w:val="315"/>
        </w:trPr>
        <w:tc>
          <w:tcPr>
            <w:tcW w:w="2891" w:type="dxa"/>
            <w:tcBorders>
              <w:top w:val="nil"/>
              <w:left w:val="nil"/>
              <w:bottom w:val="single" w:sz="8" w:space="0" w:color="000000"/>
              <w:right w:val="nil"/>
            </w:tcBorders>
            <w:shd w:val="clear" w:color="D9D9D9" w:fill="D9D9D9"/>
            <w:noWrap/>
            <w:vAlign w:val="bottom"/>
            <w:hideMark/>
          </w:tcPr>
          <w:p w14:paraId="3851F70A"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807" w:name="_Toc516580238"/>
            <w:r w:rsidRPr="0037563E">
              <w:rPr>
                <w:rFonts w:ascii="Franklin Gothic Book" w:eastAsia="Times New Roman" w:hAnsi="Franklin Gothic Book" w:cs="Times New Roman"/>
                <w:noProof/>
                <w:color w:val="000000"/>
                <w:sz w:val="22"/>
                <w:szCs w:val="22"/>
              </w:rPr>
              <w:t>Reorder_Flag</w:t>
            </w:r>
            <w:bookmarkEnd w:id="807"/>
          </w:p>
        </w:tc>
        <w:tc>
          <w:tcPr>
            <w:tcW w:w="1879" w:type="dxa"/>
            <w:tcBorders>
              <w:top w:val="nil"/>
              <w:left w:val="nil"/>
              <w:bottom w:val="single" w:sz="8" w:space="0" w:color="000000"/>
              <w:right w:val="nil"/>
            </w:tcBorders>
            <w:shd w:val="clear" w:color="D9D9D9" w:fill="D9D9D9"/>
            <w:noWrap/>
            <w:vAlign w:val="bottom"/>
            <w:hideMark/>
          </w:tcPr>
          <w:p w14:paraId="3B7F0DE1"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08" w:name="_Toc516580239"/>
            <w:r w:rsidRPr="0037563E">
              <w:rPr>
                <w:rFonts w:ascii="Franklin Gothic Book" w:eastAsia="Times New Roman" w:hAnsi="Franklin Gothic Book" w:cs="Times New Roman"/>
                <w:color w:val="000000"/>
                <w:sz w:val="22"/>
                <w:szCs w:val="22"/>
              </w:rPr>
              <w:t>char(size)</w:t>
            </w:r>
            <w:bookmarkEnd w:id="808"/>
          </w:p>
        </w:tc>
        <w:tc>
          <w:tcPr>
            <w:tcW w:w="900" w:type="dxa"/>
            <w:tcBorders>
              <w:top w:val="nil"/>
              <w:left w:val="nil"/>
              <w:bottom w:val="single" w:sz="8" w:space="0" w:color="000000"/>
              <w:right w:val="nil"/>
            </w:tcBorders>
            <w:shd w:val="clear" w:color="D9D9D9" w:fill="D9D9D9"/>
            <w:noWrap/>
            <w:vAlign w:val="bottom"/>
            <w:hideMark/>
          </w:tcPr>
          <w:p w14:paraId="14444303"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809" w:name="_Toc516580240"/>
            <w:r w:rsidRPr="0037563E">
              <w:rPr>
                <w:rFonts w:ascii="Franklin Gothic Book" w:eastAsia="Times New Roman" w:hAnsi="Franklin Gothic Book" w:cs="Times New Roman"/>
                <w:color w:val="000000"/>
                <w:sz w:val="22"/>
                <w:szCs w:val="22"/>
              </w:rPr>
              <w:t>1</w:t>
            </w:r>
            <w:bookmarkEnd w:id="809"/>
          </w:p>
        </w:tc>
        <w:tc>
          <w:tcPr>
            <w:tcW w:w="1350" w:type="dxa"/>
            <w:tcBorders>
              <w:top w:val="nil"/>
              <w:left w:val="nil"/>
              <w:bottom w:val="single" w:sz="8" w:space="0" w:color="000000"/>
              <w:right w:val="nil"/>
            </w:tcBorders>
            <w:shd w:val="clear" w:color="D9D9D9" w:fill="D9D9D9"/>
            <w:noWrap/>
            <w:vAlign w:val="bottom"/>
            <w:hideMark/>
          </w:tcPr>
          <w:p w14:paraId="19CB8E81"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10" w:name="_Toc516580241"/>
            <w:r w:rsidRPr="0037563E">
              <w:rPr>
                <w:rFonts w:ascii="Franklin Gothic Book" w:eastAsia="Times New Roman" w:hAnsi="Franklin Gothic Book" w:cs="Times New Roman"/>
                <w:color w:val="000000"/>
                <w:sz w:val="22"/>
                <w:szCs w:val="22"/>
              </w:rPr>
              <w:t>CHECK</w:t>
            </w:r>
            <w:bookmarkEnd w:id="810"/>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single" w:sz="8" w:space="0" w:color="000000"/>
              <w:right w:val="nil"/>
            </w:tcBorders>
            <w:shd w:val="clear" w:color="D9D9D9" w:fill="D9D9D9"/>
            <w:noWrap/>
            <w:vAlign w:val="bottom"/>
            <w:hideMark/>
          </w:tcPr>
          <w:p w14:paraId="3126981F" w14:textId="77542870"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11" w:name="_Toc516580242"/>
            <w:r w:rsidRPr="0037563E">
              <w:rPr>
                <w:rFonts w:ascii="Franklin Gothic Book" w:eastAsia="Times New Roman" w:hAnsi="Franklin Gothic Book" w:cs="Times New Roman"/>
                <w:color w:val="000000"/>
                <w:sz w:val="22"/>
                <w:szCs w:val="22"/>
              </w:rPr>
              <w:t>Flag field, will autopopulate</w:t>
            </w:r>
            <w:ins w:id="812" w:author="Hicks, James K." w:date="2018-06-12T22:13:00Z">
              <w:r w:rsidR="00166DB9">
                <w:rPr>
                  <w:rFonts w:ascii="Franklin Gothic Book" w:eastAsia="Times New Roman" w:hAnsi="Franklin Gothic Book" w:cs="Times New Roman"/>
                  <w:color w:val="000000"/>
                  <w:sz w:val="22"/>
                  <w:szCs w:val="22"/>
                </w:rPr>
                <w:t xml:space="preserve"> (auto-populate?)</w:t>
              </w:r>
            </w:ins>
            <w:r w:rsidRPr="0037563E">
              <w:rPr>
                <w:rFonts w:ascii="Franklin Gothic Book" w:eastAsia="Times New Roman" w:hAnsi="Franklin Gothic Book" w:cs="Times New Roman"/>
                <w:color w:val="000000"/>
                <w:sz w:val="22"/>
                <w:szCs w:val="22"/>
              </w:rPr>
              <w:t>, then manually be reset by users</w:t>
            </w:r>
            <w:bookmarkEnd w:id="811"/>
            <w:r w:rsidRPr="0037563E">
              <w:rPr>
                <w:rFonts w:ascii="Franklin Gothic Book" w:eastAsia="Times New Roman" w:hAnsi="Franklin Gothic Book" w:cs="Times New Roman"/>
                <w:color w:val="000000"/>
                <w:sz w:val="22"/>
                <w:szCs w:val="22"/>
              </w:rPr>
              <w:t xml:space="preserve"> </w:t>
            </w:r>
          </w:p>
        </w:tc>
      </w:tr>
      <w:tr w:rsidR="0037563E" w:rsidRPr="0037563E" w14:paraId="1162F314" w14:textId="77777777" w:rsidTr="0037563E">
        <w:trPr>
          <w:trHeight w:val="315"/>
        </w:trPr>
        <w:tc>
          <w:tcPr>
            <w:tcW w:w="2891" w:type="dxa"/>
            <w:tcBorders>
              <w:top w:val="nil"/>
              <w:left w:val="nil"/>
              <w:bottom w:val="nil"/>
              <w:right w:val="nil"/>
            </w:tcBorders>
            <w:shd w:val="clear" w:color="auto" w:fill="auto"/>
            <w:noWrap/>
            <w:vAlign w:val="bottom"/>
            <w:hideMark/>
          </w:tcPr>
          <w:p w14:paraId="0521C543"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p>
        </w:tc>
        <w:tc>
          <w:tcPr>
            <w:tcW w:w="1879" w:type="dxa"/>
            <w:tcBorders>
              <w:top w:val="nil"/>
              <w:left w:val="nil"/>
              <w:bottom w:val="nil"/>
              <w:right w:val="nil"/>
            </w:tcBorders>
            <w:shd w:val="clear" w:color="auto" w:fill="auto"/>
            <w:noWrap/>
            <w:vAlign w:val="bottom"/>
            <w:hideMark/>
          </w:tcPr>
          <w:p w14:paraId="7B994A77"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2CAC119"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775EBE4F"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08B7E1ED"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r w:rsidR="0037563E" w:rsidRPr="0037563E" w14:paraId="5BF45783" w14:textId="77777777" w:rsidTr="0037563E">
        <w:trPr>
          <w:trHeight w:val="315"/>
        </w:trPr>
        <w:tc>
          <w:tcPr>
            <w:tcW w:w="2891" w:type="dxa"/>
            <w:tcBorders>
              <w:top w:val="nil"/>
              <w:left w:val="nil"/>
              <w:bottom w:val="nil"/>
              <w:right w:val="nil"/>
            </w:tcBorders>
            <w:shd w:val="clear" w:color="auto" w:fill="auto"/>
            <w:noWrap/>
            <w:vAlign w:val="bottom"/>
            <w:hideMark/>
          </w:tcPr>
          <w:p w14:paraId="1C13FFAA" w14:textId="77777777" w:rsidR="0037563E" w:rsidRPr="0037563E" w:rsidRDefault="0037563E" w:rsidP="0037563E">
            <w:pPr>
              <w:spacing w:before="0" w:after="0" w:line="240" w:lineRule="auto"/>
              <w:outlineLvl w:val="1"/>
              <w:rPr>
                <w:rFonts w:ascii="Times New Roman" w:eastAsia="Times New Roman" w:hAnsi="Times New Roman" w:cs="Times New Roman"/>
                <w:noProof/>
              </w:rPr>
            </w:pPr>
          </w:p>
        </w:tc>
        <w:tc>
          <w:tcPr>
            <w:tcW w:w="1879" w:type="dxa"/>
            <w:tcBorders>
              <w:top w:val="nil"/>
              <w:left w:val="nil"/>
              <w:bottom w:val="nil"/>
              <w:right w:val="nil"/>
            </w:tcBorders>
            <w:shd w:val="clear" w:color="auto" w:fill="auto"/>
            <w:noWrap/>
            <w:vAlign w:val="bottom"/>
            <w:hideMark/>
          </w:tcPr>
          <w:p w14:paraId="4643D57A"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3361966B"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41D44C54"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08811AF8"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r>
      <w:tr w:rsidR="0037563E" w:rsidRPr="0037563E" w14:paraId="4CC6FDE0" w14:textId="77777777" w:rsidTr="0037563E">
        <w:trPr>
          <w:trHeight w:val="390"/>
        </w:trPr>
        <w:tc>
          <w:tcPr>
            <w:tcW w:w="2891" w:type="dxa"/>
            <w:tcBorders>
              <w:top w:val="nil"/>
              <w:left w:val="nil"/>
              <w:bottom w:val="nil"/>
              <w:right w:val="nil"/>
            </w:tcBorders>
            <w:shd w:val="clear" w:color="4CB5D3" w:fill="ED6B0E"/>
            <w:noWrap/>
            <w:vAlign w:val="bottom"/>
            <w:hideMark/>
          </w:tcPr>
          <w:p w14:paraId="47CE1801" w14:textId="77777777" w:rsidR="0037563E" w:rsidRPr="0037563E" w:rsidRDefault="0037563E" w:rsidP="0037563E">
            <w:pPr>
              <w:spacing w:before="0" w:after="0" w:line="240" w:lineRule="auto"/>
              <w:outlineLvl w:val="0"/>
              <w:rPr>
                <w:rFonts w:ascii="Franklin Gothic Book" w:eastAsia="Times New Roman" w:hAnsi="Franklin Gothic Book" w:cs="Times New Roman"/>
                <w:b/>
                <w:bCs/>
                <w:noProof/>
                <w:color w:val="FFFFFF"/>
                <w:sz w:val="28"/>
                <w:szCs w:val="28"/>
              </w:rPr>
            </w:pPr>
            <w:bookmarkStart w:id="813" w:name="_Toc516580243"/>
            <w:r w:rsidRPr="0037563E">
              <w:rPr>
                <w:rFonts w:ascii="Franklin Gothic Book" w:eastAsia="Times New Roman" w:hAnsi="Franklin Gothic Book" w:cs="Times New Roman"/>
                <w:b/>
                <w:bCs/>
                <w:noProof/>
                <w:color w:val="FFFFFF"/>
                <w:sz w:val="28"/>
                <w:szCs w:val="28"/>
              </w:rPr>
              <w:t>Rx_Order</w:t>
            </w:r>
            <w:bookmarkEnd w:id="813"/>
          </w:p>
        </w:tc>
        <w:tc>
          <w:tcPr>
            <w:tcW w:w="1879" w:type="dxa"/>
            <w:tcBorders>
              <w:top w:val="nil"/>
              <w:left w:val="nil"/>
              <w:bottom w:val="nil"/>
              <w:right w:val="nil"/>
            </w:tcBorders>
            <w:shd w:val="clear" w:color="4CB5D3" w:fill="ED6B0E"/>
            <w:noWrap/>
            <w:vAlign w:val="bottom"/>
            <w:hideMark/>
          </w:tcPr>
          <w:p w14:paraId="487BA8EB" w14:textId="77777777" w:rsidR="0037563E" w:rsidRPr="0037563E" w:rsidRDefault="0037563E" w:rsidP="0037563E">
            <w:pPr>
              <w:spacing w:before="0" w:after="0" w:line="240" w:lineRule="auto"/>
              <w:outlineLvl w:val="0"/>
              <w:rPr>
                <w:rFonts w:ascii="Franklin Gothic Book" w:eastAsia="Times New Roman" w:hAnsi="Franklin Gothic Book" w:cs="Times New Roman"/>
                <w:b/>
                <w:bCs/>
                <w:color w:val="FFFFFF"/>
                <w:sz w:val="28"/>
                <w:szCs w:val="28"/>
              </w:rPr>
            </w:pPr>
            <w:bookmarkStart w:id="814" w:name="_Toc516580244"/>
            <w:r w:rsidRPr="0037563E">
              <w:rPr>
                <w:rFonts w:ascii="Franklin Gothic Book" w:eastAsia="Times New Roman" w:hAnsi="Franklin Gothic Book" w:cs="Times New Roman"/>
                <w:b/>
                <w:bCs/>
                <w:color w:val="FFFFFF"/>
                <w:sz w:val="28"/>
                <w:szCs w:val="28"/>
              </w:rPr>
              <w:t>Table</w:t>
            </w:r>
            <w:bookmarkEnd w:id="814"/>
          </w:p>
        </w:tc>
        <w:tc>
          <w:tcPr>
            <w:tcW w:w="900" w:type="dxa"/>
            <w:tcBorders>
              <w:top w:val="nil"/>
              <w:left w:val="nil"/>
              <w:bottom w:val="nil"/>
              <w:right w:val="nil"/>
            </w:tcBorders>
            <w:shd w:val="clear" w:color="auto" w:fill="auto"/>
            <w:noWrap/>
            <w:vAlign w:val="bottom"/>
            <w:hideMark/>
          </w:tcPr>
          <w:p w14:paraId="4B0C0EF2" w14:textId="77777777" w:rsidR="0037563E" w:rsidRPr="0037563E" w:rsidRDefault="0037563E" w:rsidP="0037563E">
            <w:pPr>
              <w:spacing w:before="0" w:after="0" w:line="240" w:lineRule="auto"/>
              <w:outlineLvl w:val="0"/>
              <w:rPr>
                <w:rFonts w:ascii="Franklin Gothic Book" w:eastAsia="Times New Roman" w:hAnsi="Franklin Gothic Book" w:cs="Times New Roman"/>
                <w:b/>
                <w:bCs/>
                <w:color w:val="FFFFFF"/>
                <w:sz w:val="28"/>
                <w:szCs w:val="28"/>
              </w:rPr>
            </w:pPr>
          </w:p>
        </w:tc>
        <w:tc>
          <w:tcPr>
            <w:tcW w:w="1350" w:type="dxa"/>
            <w:tcBorders>
              <w:top w:val="nil"/>
              <w:left w:val="nil"/>
              <w:bottom w:val="nil"/>
              <w:right w:val="nil"/>
            </w:tcBorders>
            <w:shd w:val="clear" w:color="auto" w:fill="auto"/>
            <w:noWrap/>
            <w:vAlign w:val="bottom"/>
            <w:hideMark/>
          </w:tcPr>
          <w:p w14:paraId="28A63002"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0A8C8B41"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r>
      <w:tr w:rsidR="0037563E" w:rsidRPr="0037563E" w14:paraId="553046E9" w14:textId="77777777" w:rsidTr="0037563E">
        <w:trPr>
          <w:trHeight w:val="315"/>
        </w:trPr>
        <w:tc>
          <w:tcPr>
            <w:tcW w:w="2891" w:type="dxa"/>
            <w:tcBorders>
              <w:top w:val="single" w:sz="8" w:space="0" w:color="000000"/>
              <w:left w:val="nil"/>
              <w:bottom w:val="single" w:sz="8" w:space="0" w:color="000000"/>
              <w:right w:val="nil"/>
            </w:tcBorders>
            <w:shd w:val="clear" w:color="ED6B0E" w:fill="ED6B0E"/>
            <w:noWrap/>
            <w:vAlign w:val="bottom"/>
            <w:hideMark/>
          </w:tcPr>
          <w:p w14:paraId="09065C3C"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noProof/>
                <w:color w:val="FFFFFF"/>
                <w:sz w:val="22"/>
                <w:szCs w:val="22"/>
              </w:rPr>
            </w:pPr>
            <w:bookmarkStart w:id="815" w:name="_Toc516580245"/>
            <w:r w:rsidRPr="0037563E">
              <w:rPr>
                <w:rFonts w:ascii="Franklin Gothic Book" w:eastAsia="Times New Roman" w:hAnsi="Franklin Gothic Book" w:cs="Times New Roman"/>
                <w:b/>
                <w:bCs/>
                <w:noProof/>
                <w:color w:val="FFFFFF"/>
                <w:sz w:val="22"/>
                <w:szCs w:val="22"/>
              </w:rPr>
              <w:t>Attribute Name</w:t>
            </w:r>
            <w:bookmarkEnd w:id="815"/>
          </w:p>
        </w:tc>
        <w:tc>
          <w:tcPr>
            <w:tcW w:w="1879" w:type="dxa"/>
            <w:tcBorders>
              <w:top w:val="single" w:sz="8" w:space="0" w:color="000000"/>
              <w:left w:val="nil"/>
              <w:bottom w:val="single" w:sz="8" w:space="0" w:color="000000"/>
              <w:right w:val="nil"/>
            </w:tcBorders>
            <w:shd w:val="clear" w:color="ED6B0E" w:fill="ED6B0E"/>
            <w:noWrap/>
            <w:vAlign w:val="bottom"/>
            <w:hideMark/>
          </w:tcPr>
          <w:p w14:paraId="540D25D0"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816" w:name="_Toc516580246"/>
            <w:r w:rsidRPr="0037563E">
              <w:rPr>
                <w:rFonts w:ascii="Franklin Gothic Book" w:eastAsia="Times New Roman" w:hAnsi="Franklin Gothic Book" w:cs="Times New Roman"/>
                <w:b/>
                <w:bCs/>
                <w:color w:val="FFFFFF"/>
                <w:sz w:val="22"/>
                <w:szCs w:val="22"/>
              </w:rPr>
              <w:t>Data Type</w:t>
            </w:r>
            <w:bookmarkEnd w:id="816"/>
          </w:p>
        </w:tc>
        <w:tc>
          <w:tcPr>
            <w:tcW w:w="900" w:type="dxa"/>
            <w:tcBorders>
              <w:top w:val="single" w:sz="8" w:space="0" w:color="000000"/>
              <w:left w:val="nil"/>
              <w:bottom w:val="single" w:sz="8" w:space="0" w:color="000000"/>
              <w:right w:val="nil"/>
            </w:tcBorders>
            <w:shd w:val="clear" w:color="ED6B0E" w:fill="ED6B0E"/>
            <w:noWrap/>
            <w:vAlign w:val="bottom"/>
            <w:hideMark/>
          </w:tcPr>
          <w:p w14:paraId="1770895C"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817" w:name="_Toc516580247"/>
            <w:r w:rsidRPr="0037563E">
              <w:rPr>
                <w:rFonts w:ascii="Franklin Gothic Book" w:eastAsia="Times New Roman" w:hAnsi="Franklin Gothic Book" w:cs="Times New Roman"/>
                <w:b/>
                <w:bCs/>
                <w:color w:val="FFFFFF"/>
                <w:sz w:val="22"/>
                <w:szCs w:val="22"/>
              </w:rPr>
              <w:t>Size</w:t>
            </w:r>
            <w:bookmarkEnd w:id="817"/>
          </w:p>
        </w:tc>
        <w:tc>
          <w:tcPr>
            <w:tcW w:w="1350" w:type="dxa"/>
            <w:tcBorders>
              <w:top w:val="single" w:sz="8" w:space="0" w:color="000000"/>
              <w:left w:val="nil"/>
              <w:bottom w:val="single" w:sz="8" w:space="0" w:color="000000"/>
              <w:right w:val="nil"/>
            </w:tcBorders>
            <w:shd w:val="clear" w:color="ED6B0E" w:fill="ED6B0E"/>
            <w:noWrap/>
            <w:vAlign w:val="bottom"/>
            <w:hideMark/>
          </w:tcPr>
          <w:p w14:paraId="53525E5F"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818" w:name="_Toc516580248"/>
            <w:r w:rsidRPr="0037563E">
              <w:rPr>
                <w:rFonts w:ascii="Franklin Gothic Book" w:eastAsia="Times New Roman" w:hAnsi="Franklin Gothic Book" w:cs="Times New Roman"/>
                <w:b/>
                <w:bCs/>
                <w:color w:val="FFFFFF"/>
                <w:sz w:val="22"/>
                <w:szCs w:val="22"/>
              </w:rPr>
              <w:t>Constraint</w:t>
            </w:r>
            <w:bookmarkEnd w:id="818"/>
          </w:p>
        </w:tc>
        <w:tc>
          <w:tcPr>
            <w:tcW w:w="3510" w:type="dxa"/>
            <w:tcBorders>
              <w:top w:val="single" w:sz="8" w:space="0" w:color="000000"/>
              <w:left w:val="nil"/>
              <w:bottom w:val="single" w:sz="8" w:space="0" w:color="000000"/>
              <w:right w:val="nil"/>
            </w:tcBorders>
            <w:shd w:val="clear" w:color="ED6B0E" w:fill="ED6B0E"/>
            <w:noWrap/>
            <w:vAlign w:val="bottom"/>
            <w:hideMark/>
          </w:tcPr>
          <w:p w14:paraId="19FB3516"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819" w:name="_Toc516580249"/>
            <w:r w:rsidRPr="0037563E">
              <w:rPr>
                <w:rFonts w:ascii="Franklin Gothic Book" w:eastAsia="Times New Roman" w:hAnsi="Franklin Gothic Book" w:cs="Times New Roman"/>
                <w:b/>
                <w:bCs/>
                <w:color w:val="FFFFFF"/>
                <w:sz w:val="22"/>
                <w:szCs w:val="22"/>
              </w:rPr>
              <w:t>Notes</w:t>
            </w:r>
            <w:bookmarkEnd w:id="819"/>
          </w:p>
        </w:tc>
      </w:tr>
      <w:tr w:rsidR="0037563E" w:rsidRPr="0037563E" w14:paraId="293B6140" w14:textId="77777777" w:rsidTr="0037563E">
        <w:trPr>
          <w:trHeight w:val="315"/>
        </w:trPr>
        <w:tc>
          <w:tcPr>
            <w:tcW w:w="2891" w:type="dxa"/>
            <w:tcBorders>
              <w:top w:val="nil"/>
              <w:left w:val="nil"/>
              <w:bottom w:val="nil"/>
              <w:right w:val="nil"/>
            </w:tcBorders>
            <w:shd w:val="clear" w:color="D9D9D9" w:fill="D9D9D9"/>
            <w:noWrap/>
            <w:vAlign w:val="bottom"/>
            <w:hideMark/>
          </w:tcPr>
          <w:p w14:paraId="381D4225"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820" w:name="_Toc516580250"/>
            <w:r w:rsidRPr="0037563E">
              <w:rPr>
                <w:rFonts w:ascii="Franklin Gothic Book" w:eastAsia="Times New Roman" w:hAnsi="Franklin Gothic Book" w:cs="Times New Roman"/>
                <w:noProof/>
                <w:color w:val="000000"/>
                <w:sz w:val="22"/>
                <w:szCs w:val="22"/>
              </w:rPr>
              <w:t>RxOrderID</w:t>
            </w:r>
            <w:bookmarkEnd w:id="820"/>
          </w:p>
        </w:tc>
        <w:tc>
          <w:tcPr>
            <w:tcW w:w="1879" w:type="dxa"/>
            <w:tcBorders>
              <w:top w:val="nil"/>
              <w:left w:val="nil"/>
              <w:bottom w:val="nil"/>
              <w:right w:val="nil"/>
            </w:tcBorders>
            <w:shd w:val="clear" w:color="D9D9D9" w:fill="D9D9D9"/>
            <w:noWrap/>
            <w:vAlign w:val="bottom"/>
            <w:hideMark/>
          </w:tcPr>
          <w:p w14:paraId="557F55B0"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c>
          <w:tcPr>
            <w:tcW w:w="900" w:type="dxa"/>
            <w:tcBorders>
              <w:top w:val="nil"/>
              <w:left w:val="nil"/>
              <w:bottom w:val="nil"/>
              <w:right w:val="nil"/>
            </w:tcBorders>
            <w:shd w:val="clear" w:color="D9D9D9" w:fill="D9D9D9"/>
            <w:noWrap/>
            <w:vAlign w:val="bottom"/>
            <w:hideMark/>
          </w:tcPr>
          <w:p w14:paraId="11072F63"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1350" w:type="dxa"/>
            <w:tcBorders>
              <w:top w:val="nil"/>
              <w:left w:val="nil"/>
              <w:bottom w:val="nil"/>
              <w:right w:val="nil"/>
            </w:tcBorders>
            <w:shd w:val="clear" w:color="D9D9D9" w:fill="D9D9D9"/>
            <w:noWrap/>
            <w:vAlign w:val="bottom"/>
            <w:hideMark/>
          </w:tcPr>
          <w:p w14:paraId="5BB19266"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21" w:name="_Toc516580251"/>
            <w:r w:rsidRPr="0037563E">
              <w:rPr>
                <w:rFonts w:ascii="Franklin Gothic Book" w:eastAsia="Times New Roman" w:hAnsi="Franklin Gothic Book" w:cs="Times New Roman"/>
                <w:color w:val="000000"/>
                <w:sz w:val="22"/>
                <w:szCs w:val="22"/>
              </w:rPr>
              <w:t>PRIMARY KEY</w:t>
            </w:r>
            <w:bookmarkEnd w:id="821"/>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464A3E0D"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r>
      <w:tr w:rsidR="0037563E" w:rsidRPr="0037563E" w14:paraId="46663695" w14:textId="77777777" w:rsidTr="0037563E">
        <w:trPr>
          <w:trHeight w:val="315"/>
        </w:trPr>
        <w:tc>
          <w:tcPr>
            <w:tcW w:w="2891" w:type="dxa"/>
            <w:tcBorders>
              <w:top w:val="nil"/>
              <w:left w:val="nil"/>
              <w:bottom w:val="nil"/>
              <w:right w:val="nil"/>
            </w:tcBorders>
            <w:shd w:val="clear" w:color="auto" w:fill="auto"/>
            <w:noWrap/>
            <w:vAlign w:val="bottom"/>
            <w:hideMark/>
          </w:tcPr>
          <w:p w14:paraId="660E96A2"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822" w:name="_Toc516580252"/>
            <w:r w:rsidRPr="0037563E">
              <w:rPr>
                <w:rFonts w:ascii="Franklin Gothic Book" w:eastAsia="Times New Roman" w:hAnsi="Franklin Gothic Book" w:cs="Times New Roman"/>
                <w:noProof/>
                <w:color w:val="000000"/>
                <w:sz w:val="22"/>
                <w:szCs w:val="22"/>
              </w:rPr>
              <w:t>RxID</w:t>
            </w:r>
            <w:bookmarkEnd w:id="822"/>
          </w:p>
        </w:tc>
        <w:tc>
          <w:tcPr>
            <w:tcW w:w="1879" w:type="dxa"/>
            <w:tcBorders>
              <w:top w:val="nil"/>
              <w:left w:val="nil"/>
              <w:bottom w:val="nil"/>
              <w:right w:val="nil"/>
            </w:tcBorders>
            <w:shd w:val="clear" w:color="auto" w:fill="auto"/>
            <w:noWrap/>
            <w:vAlign w:val="bottom"/>
            <w:hideMark/>
          </w:tcPr>
          <w:p w14:paraId="58B5C281"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23" w:name="_Toc516580253"/>
            <w:r w:rsidRPr="0037563E">
              <w:rPr>
                <w:rFonts w:ascii="Franklin Gothic Book" w:eastAsia="Times New Roman" w:hAnsi="Franklin Gothic Book" w:cs="Times New Roman"/>
                <w:color w:val="000000"/>
                <w:sz w:val="22"/>
                <w:szCs w:val="22"/>
              </w:rPr>
              <w:t>int</w:t>
            </w:r>
            <w:bookmarkEnd w:id="823"/>
          </w:p>
        </w:tc>
        <w:tc>
          <w:tcPr>
            <w:tcW w:w="900" w:type="dxa"/>
            <w:tcBorders>
              <w:top w:val="nil"/>
              <w:left w:val="nil"/>
              <w:bottom w:val="nil"/>
              <w:right w:val="nil"/>
            </w:tcBorders>
            <w:shd w:val="clear" w:color="auto" w:fill="auto"/>
            <w:noWrap/>
            <w:vAlign w:val="bottom"/>
            <w:hideMark/>
          </w:tcPr>
          <w:p w14:paraId="4FF3C027"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824" w:name="_Toc516580254"/>
            <w:r w:rsidRPr="0037563E">
              <w:rPr>
                <w:rFonts w:ascii="Franklin Gothic Book" w:eastAsia="Times New Roman" w:hAnsi="Franklin Gothic Book" w:cs="Times New Roman"/>
                <w:color w:val="000000"/>
                <w:sz w:val="22"/>
                <w:szCs w:val="22"/>
              </w:rPr>
              <w:t>10</w:t>
            </w:r>
            <w:bookmarkEnd w:id="824"/>
          </w:p>
        </w:tc>
        <w:tc>
          <w:tcPr>
            <w:tcW w:w="1350" w:type="dxa"/>
            <w:tcBorders>
              <w:top w:val="nil"/>
              <w:left w:val="nil"/>
              <w:bottom w:val="nil"/>
              <w:right w:val="nil"/>
            </w:tcBorders>
            <w:shd w:val="clear" w:color="auto" w:fill="auto"/>
            <w:noWrap/>
            <w:vAlign w:val="bottom"/>
            <w:hideMark/>
          </w:tcPr>
          <w:p w14:paraId="551F8A95"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25" w:name="_Toc516580255"/>
            <w:r w:rsidRPr="0037563E">
              <w:rPr>
                <w:rFonts w:ascii="Franklin Gothic Book" w:eastAsia="Times New Roman" w:hAnsi="Franklin Gothic Book" w:cs="Times New Roman"/>
                <w:color w:val="000000"/>
                <w:sz w:val="22"/>
                <w:szCs w:val="22"/>
              </w:rPr>
              <w:t>FOREIGN KEY</w:t>
            </w:r>
            <w:bookmarkEnd w:id="825"/>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auto" w:fill="auto"/>
            <w:noWrap/>
            <w:vAlign w:val="bottom"/>
            <w:hideMark/>
          </w:tcPr>
          <w:p w14:paraId="36145DFB"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r>
      <w:tr w:rsidR="0037563E" w:rsidRPr="0037563E" w14:paraId="16BB955F" w14:textId="77777777" w:rsidTr="0037563E">
        <w:trPr>
          <w:trHeight w:val="315"/>
        </w:trPr>
        <w:tc>
          <w:tcPr>
            <w:tcW w:w="2891" w:type="dxa"/>
            <w:tcBorders>
              <w:top w:val="nil"/>
              <w:left w:val="nil"/>
              <w:bottom w:val="nil"/>
              <w:right w:val="nil"/>
            </w:tcBorders>
            <w:shd w:val="clear" w:color="D9D9D9" w:fill="D9D9D9"/>
            <w:noWrap/>
            <w:vAlign w:val="bottom"/>
            <w:hideMark/>
          </w:tcPr>
          <w:p w14:paraId="5A48C825"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826" w:name="_Toc516580256"/>
            <w:r w:rsidRPr="0037563E">
              <w:rPr>
                <w:rFonts w:ascii="Franklin Gothic Book" w:eastAsia="Times New Roman" w:hAnsi="Franklin Gothic Book" w:cs="Times New Roman"/>
                <w:noProof/>
                <w:color w:val="000000"/>
                <w:sz w:val="22"/>
                <w:szCs w:val="22"/>
              </w:rPr>
              <w:t>VetID</w:t>
            </w:r>
            <w:bookmarkEnd w:id="826"/>
          </w:p>
        </w:tc>
        <w:tc>
          <w:tcPr>
            <w:tcW w:w="1879" w:type="dxa"/>
            <w:tcBorders>
              <w:top w:val="nil"/>
              <w:left w:val="nil"/>
              <w:bottom w:val="nil"/>
              <w:right w:val="nil"/>
            </w:tcBorders>
            <w:shd w:val="clear" w:color="D9D9D9" w:fill="D9D9D9"/>
            <w:noWrap/>
            <w:vAlign w:val="bottom"/>
            <w:hideMark/>
          </w:tcPr>
          <w:p w14:paraId="3533215D"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27" w:name="_Toc516580257"/>
            <w:r w:rsidRPr="0037563E">
              <w:rPr>
                <w:rFonts w:ascii="Franklin Gothic Book" w:eastAsia="Times New Roman" w:hAnsi="Franklin Gothic Book" w:cs="Times New Roman"/>
                <w:color w:val="000000"/>
                <w:sz w:val="22"/>
                <w:szCs w:val="22"/>
              </w:rPr>
              <w:t>int</w:t>
            </w:r>
            <w:bookmarkEnd w:id="827"/>
          </w:p>
        </w:tc>
        <w:tc>
          <w:tcPr>
            <w:tcW w:w="900" w:type="dxa"/>
            <w:tcBorders>
              <w:top w:val="nil"/>
              <w:left w:val="nil"/>
              <w:bottom w:val="nil"/>
              <w:right w:val="nil"/>
            </w:tcBorders>
            <w:shd w:val="clear" w:color="D9D9D9" w:fill="D9D9D9"/>
            <w:noWrap/>
            <w:vAlign w:val="bottom"/>
            <w:hideMark/>
          </w:tcPr>
          <w:p w14:paraId="0593B22C"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828" w:name="_Toc516580258"/>
            <w:r w:rsidRPr="0037563E">
              <w:rPr>
                <w:rFonts w:ascii="Franklin Gothic Book" w:eastAsia="Times New Roman" w:hAnsi="Franklin Gothic Book" w:cs="Times New Roman"/>
                <w:color w:val="000000"/>
                <w:sz w:val="22"/>
                <w:szCs w:val="22"/>
              </w:rPr>
              <w:t>5</w:t>
            </w:r>
            <w:bookmarkEnd w:id="828"/>
          </w:p>
        </w:tc>
        <w:tc>
          <w:tcPr>
            <w:tcW w:w="1350" w:type="dxa"/>
            <w:tcBorders>
              <w:top w:val="nil"/>
              <w:left w:val="nil"/>
              <w:bottom w:val="nil"/>
              <w:right w:val="nil"/>
            </w:tcBorders>
            <w:shd w:val="clear" w:color="D9D9D9" w:fill="D9D9D9"/>
            <w:noWrap/>
            <w:vAlign w:val="bottom"/>
            <w:hideMark/>
          </w:tcPr>
          <w:p w14:paraId="0E26FD1B"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29" w:name="_Toc516580259"/>
            <w:r w:rsidRPr="0037563E">
              <w:rPr>
                <w:rFonts w:ascii="Franklin Gothic Book" w:eastAsia="Times New Roman" w:hAnsi="Franklin Gothic Book" w:cs="Times New Roman"/>
                <w:color w:val="000000"/>
                <w:sz w:val="22"/>
                <w:szCs w:val="22"/>
              </w:rPr>
              <w:t>FOREIGN KEY</w:t>
            </w:r>
            <w:bookmarkEnd w:id="829"/>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08C8B45A"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r>
      <w:tr w:rsidR="0037563E" w:rsidRPr="0037563E" w14:paraId="08B04304" w14:textId="77777777" w:rsidTr="0037563E">
        <w:trPr>
          <w:trHeight w:val="315"/>
        </w:trPr>
        <w:tc>
          <w:tcPr>
            <w:tcW w:w="2891" w:type="dxa"/>
            <w:tcBorders>
              <w:top w:val="nil"/>
              <w:left w:val="nil"/>
              <w:bottom w:val="nil"/>
              <w:right w:val="nil"/>
            </w:tcBorders>
            <w:shd w:val="clear" w:color="auto" w:fill="auto"/>
            <w:noWrap/>
            <w:vAlign w:val="bottom"/>
            <w:hideMark/>
          </w:tcPr>
          <w:p w14:paraId="355E2B97"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830" w:name="_Toc516580260"/>
            <w:r w:rsidRPr="0037563E">
              <w:rPr>
                <w:rFonts w:ascii="Franklin Gothic Book" w:eastAsia="Times New Roman" w:hAnsi="Franklin Gothic Book" w:cs="Times New Roman"/>
                <w:noProof/>
                <w:color w:val="000000"/>
                <w:sz w:val="22"/>
                <w:szCs w:val="22"/>
              </w:rPr>
              <w:t>PetID</w:t>
            </w:r>
            <w:bookmarkEnd w:id="830"/>
          </w:p>
        </w:tc>
        <w:tc>
          <w:tcPr>
            <w:tcW w:w="1879" w:type="dxa"/>
            <w:tcBorders>
              <w:top w:val="nil"/>
              <w:left w:val="nil"/>
              <w:bottom w:val="nil"/>
              <w:right w:val="nil"/>
            </w:tcBorders>
            <w:shd w:val="clear" w:color="auto" w:fill="auto"/>
            <w:noWrap/>
            <w:vAlign w:val="bottom"/>
            <w:hideMark/>
          </w:tcPr>
          <w:p w14:paraId="78BAFDAB"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31" w:name="_Toc516580261"/>
            <w:r w:rsidRPr="0037563E">
              <w:rPr>
                <w:rFonts w:ascii="Franklin Gothic Book" w:eastAsia="Times New Roman" w:hAnsi="Franklin Gothic Book" w:cs="Times New Roman"/>
                <w:color w:val="000000"/>
                <w:sz w:val="22"/>
                <w:szCs w:val="22"/>
              </w:rPr>
              <w:t>int</w:t>
            </w:r>
            <w:bookmarkEnd w:id="831"/>
          </w:p>
        </w:tc>
        <w:tc>
          <w:tcPr>
            <w:tcW w:w="900" w:type="dxa"/>
            <w:tcBorders>
              <w:top w:val="nil"/>
              <w:left w:val="nil"/>
              <w:bottom w:val="nil"/>
              <w:right w:val="nil"/>
            </w:tcBorders>
            <w:shd w:val="clear" w:color="auto" w:fill="auto"/>
            <w:noWrap/>
            <w:vAlign w:val="bottom"/>
            <w:hideMark/>
          </w:tcPr>
          <w:p w14:paraId="38A283B4"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832" w:name="_Toc516580262"/>
            <w:r w:rsidRPr="0037563E">
              <w:rPr>
                <w:rFonts w:ascii="Franklin Gothic Book" w:eastAsia="Times New Roman" w:hAnsi="Franklin Gothic Book" w:cs="Times New Roman"/>
                <w:color w:val="000000"/>
                <w:sz w:val="22"/>
                <w:szCs w:val="22"/>
              </w:rPr>
              <w:t>5</w:t>
            </w:r>
            <w:bookmarkEnd w:id="832"/>
          </w:p>
        </w:tc>
        <w:tc>
          <w:tcPr>
            <w:tcW w:w="1350" w:type="dxa"/>
            <w:tcBorders>
              <w:top w:val="nil"/>
              <w:left w:val="nil"/>
              <w:bottom w:val="nil"/>
              <w:right w:val="nil"/>
            </w:tcBorders>
            <w:shd w:val="clear" w:color="auto" w:fill="auto"/>
            <w:noWrap/>
            <w:vAlign w:val="bottom"/>
            <w:hideMark/>
          </w:tcPr>
          <w:p w14:paraId="4DA37086"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auto" w:fill="auto"/>
            <w:noWrap/>
            <w:vAlign w:val="bottom"/>
            <w:hideMark/>
          </w:tcPr>
          <w:p w14:paraId="1220A03F"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r w:rsidR="0037563E" w:rsidRPr="0037563E" w14:paraId="38BD12C0" w14:textId="77777777" w:rsidTr="0037563E">
        <w:trPr>
          <w:trHeight w:val="315"/>
        </w:trPr>
        <w:tc>
          <w:tcPr>
            <w:tcW w:w="2891" w:type="dxa"/>
            <w:tcBorders>
              <w:top w:val="nil"/>
              <w:left w:val="nil"/>
              <w:bottom w:val="nil"/>
              <w:right w:val="nil"/>
            </w:tcBorders>
            <w:shd w:val="clear" w:color="D9D9D9" w:fill="D9D9D9"/>
            <w:noWrap/>
            <w:vAlign w:val="bottom"/>
            <w:hideMark/>
          </w:tcPr>
          <w:p w14:paraId="6D07B7C8"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833" w:name="_Toc516580263"/>
            <w:r w:rsidRPr="0037563E">
              <w:rPr>
                <w:rFonts w:ascii="Franklin Gothic Book" w:eastAsia="Times New Roman" w:hAnsi="Franklin Gothic Book" w:cs="Times New Roman"/>
                <w:noProof/>
                <w:color w:val="000000"/>
                <w:sz w:val="22"/>
                <w:szCs w:val="22"/>
              </w:rPr>
              <w:t>Date_Submitted</w:t>
            </w:r>
            <w:bookmarkEnd w:id="833"/>
          </w:p>
        </w:tc>
        <w:tc>
          <w:tcPr>
            <w:tcW w:w="1879" w:type="dxa"/>
            <w:tcBorders>
              <w:top w:val="nil"/>
              <w:left w:val="nil"/>
              <w:bottom w:val="nil"/>
              <w:right w:val="nil"/>
            </w:tcBorders>
            <w:shd w:val="clear" w:color="D9D9D9" w:fill="D9D9D9"/>
            <w:noWrap/>
            <w:vAlign w:val="bottom"/>
            <w:hideMark/>
          </w:tcPr>
          <w:p w14:paraId="5C2270DC"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34" w:name="_Toc516580264"/>
            <w:r w:rsidRPr="0037563E">
              <w:rPr>
                <w:rFonts w:ascii="Franklin Gothic Book" w:eastAsia="Times New Roman" w:hAnsi="Franklin Gothic Book" w:cs="Times New Roman"/>
                <w:color w:val="000000"/>
                <w:sz w:val="22"/>
                <w:szCs w:val="22"/>
              </w:rPr>
              <w:t>date</w:t>
            </w:r>
            <w:bookmarkEnd w:id="834"/>
          </w:p>
        </w:tc>
        <w:tc>
          <w:tcPr>
            <w:tcW w:w="900" w:type="dxa"/>
            <w:tcBorders>
              <w:top w:val="nil"/>
              <w:left w:val="nil"/>
              <w:bottom w:val="nil"/>
              <w:right w:val="nil"/>
            </w:tcBorders>
            <w:shd w:val="clear" w:color="D9D9D9" w:fill="D9D9D9"/>
            <w:noWrap/>
            <w:vAlign w:val="bottom"/>
            <w:hideMark/>
          </w:tcPr>
          <w:p w14:paraId="305095D8"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c>
          <w:tcPr>
            <w:tcW w:w="1350" w:type="dxa"/>
            <w:tcBorders>
              <w:top w:val="nil"/>
              <w:left w:val="nil"/>
              <w:bottom w:val="nil"/>
              <w:right w:val="nil"/>
            </w:tcBorders>
            <w:shd w:val="clear" w:color="D9D9D9" w:fill="D9D9D9"/>
            <w:noWrap/>
            <w:vAlign w:val="bottom"/>
            <w:hideMark/>
          </w:tcPr>
          <w:p w14:paraId="1E9144DB"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3510" w:type="dxa"/>
            <w:tcBorders>
              <w:top w:val="nil"/>
              <w:left w:val="nil"/>
              <w:bottom w:val="nil"/>
              <w:right w:val="nil"/>
            </w:tcBorders>
            <w:shd w:val="clear" w:color="D9D9D9" w:fill="D9D9D9"/>
            <w:noWrap/>
            <w:vAlign w:val="bottom"/>
            <w:hideMark/>
          </w:tcPr>
          <w:p w14:paraId="460B40AD"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r w:rsidR="0037563E" w:rsidRPr="0037563E" w14:paraId="6D34884C" w14:textId="77777777" w:rsidTr="0037563E">
        <w:trPr>
          <w:trHeight w:val="315"/>
        </w:trPr>
        <w:tc>
          <w:tcPr>
            <w:tcW w:w="2891" w:type="dxa"/>
            <w:tcBorders>
              <w:top w:val="nil"/>
              <w:left w:val="nil"/>
              <w:bottom w:val="nil"/>
              <w:right w:val="nil"/>
            </w:tcBorders>
            <w:shd w:val="clear" w:color="auto" w:fill="auto"/>
            <w:noWrap/>
            <w:vAlign w:val="bottom"/>
            <w:hideMark/>
          </w:tcPr>
          <w:p w14:paraId="48852ACA"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835" w:name="_Toc516580265"/>
            <w:r w:rsidRPr="0037563E">
              <w:rPr>
                <w:rFonts w:ascii="Franklin Gothic Book" w:eastAsia="Times New Roman" w:hAnsi="Franklin Gothic Book" w:cs="Times New Roman"/>
                <w:noProof/>
                <w:color w:val="000000"/>
                <w:sz w:val="22"/>
                <w:szCs w:val="22"/>
              </w:rPr>
              <w:t>Drug_ID</w:t>
            </w:r>
            <w:bookmarkEnd w:id="835"/>
          </w:p>
        </w:tc>
        <w:tc>
          <w:tcPr>
            <w:tcW w:w="1879" w:type="dxa"/>
            <w:tcBorders>
              <w:top w:val="nil"/>
              <w:left w:val="nil"/>
              <w:bottom w:val="nil"/>
              <w:right w:val="nil"/>
            </w:tcBorders>
            <w:shd w:val="clear" w:color="auto" w:fill="auto"/>
            <w:noWrap/>
            <w:vAlign w:val="bottom"/>
            <w:hideMark/>
          </w:tcPr>
          <w:p w14:paraId="37C75575"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36" w:name="_Toc516580266"/>
            <w:r w:rsidRPr="0037563E">
              <w:rPr>
                <w:rFonts w:ascii="Franklin Gothic Book" w:eastAsia="Times New Roman" w:hAnsi="Franklin Gothic Book" w:cs="Times New Roman"/>
                <w:color w:val="000000"/>
                <w:sz w:val="22"/>
                <w:szCs w:val="22"/>
              </w:rPr>
              <w:t>int</w:t>
            </w:r>
            <w:bookmarkEnd w:id="836"/>
          </w:p>
        </w:tc>
        <w:tc>
          <w:tcPr>
            <w:tcW w:w="900" w:type="dxa"/>
            <w:tcBorders>
              <w:top w:val="nil"/>
              <w:left w:val="nil"/>
              <w:bottom w:val="nil"/>
              <w:right w:val="nil"/>
            </w:tcBorders>
            <w:shd w:val="clear" w:color="auto" w:fill="auto"/>
            <w:noWrap/>
            <w:vAlign w:val="bottom"/>
            <w:hideMark/>
          </w:tcPr>
          <w:p w14:paraId="75264DAE"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837" w:name="_Toc516580267"/>
            <w:r w:rsidRPr="0037563E">
              <w:rPr>
                <w:rFonts w:ascii="Franklin Gothic Book" w:eastAsia="Times New Roman" w:hAnsi="Franklin Gothic Book" w:cs="Times New Roman"/>
                <w:color w:val="000000"/>
                <w:sz w:val="22"/>
                <w:szCs w:val="22"/>
              </w:rPr>
              <w:t>10</w:t>
            </w:r>
            <w:bookmarkEnd w:id="837"/>
          </w:p>
        </w:tc>
        <w:tc>
          <w:tcPr>
            <w:tcW w:w="1350" w:type="dxa"/>
            <w:tcBorders>
              <w:top w:val="nil"/>
              <w:left w:val="nil"/>
              <w:bottom w:val="nil"/>
              <w:right w:val="nil"/>
            </w:tcBorders>
            <w:shd w:val="clear" w:color="auto" w:fill="auto"/>
            <w:noWrap/>
            <w:vAlign w:val="bottom"/>
            <w:hideMark/>
          </w:tcPr>
          <w:p w14:paraId="597F06CB"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38" w:name="_Toc516580268"/>
            <w:r w:rsidRPr="0037563E">
              <w:rPr>
                <w:rFonts w:ascii="Franklin Gothic Book" w:eastAsia="Times New Roman" w:hAnsi="Franklin Gothic Book" w:cs="Times New Roman"/>
                <w:color w:val="000000"/>
                <w:sz w:val="22"/>
                <w:szCs w:val="22"/>
              </w:rPr>
              <w:t>FOREIGN KEY</w:t>
            </w:r>
            <w:bookmarkEnd w:id="838"/>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auto" w:fill="auto"/>
            <w:noWrap/>
            <w:vAlign w:val="bottom"/>
            <w:hideMark/>
          </w:tcPr>
          <w:p w14:paraId="793479E0"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r>
      <w:tr w:rsidR="0037563E" w:rsidRPr="0037563E" w14:paraId="047B0D70" w14:textId="77777777" w:rsidTr="0037563E">
        <w:trPr>
          <w:trHeight w:val="315"/>
        </w:trPr>
        <w:tc>
          <w:tcPr>
            <w:tcW w:w="2891" w:type="dxa"/>
            <w:tcBorders>
              <w:top w:val="nil"/>
              <w:left w:val="nil"/>
              <w:bottom w:val="nil"/>
              <w:right w:val="nil"/>
            </w:tcBorders>
            <w:shd w:val="clear" w:color="D9D9D9" w:fill="D9D9D9"/>
            <w:noWrap/>
            <w:vAlign w:val="bottom"/>
            <w:hideMark/>
          </w:tcPr>
          <w:p w14:paraId="135DCA9E"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839" w:name="_Toc516580269"/>
            <w:r w:rsidRPr="0037563E">
              <w:rPr>
                <w:rFonts w:ascii="Franklin Gothic Book" w:eastAsia="Times New Roman" w:hAnsi="Franklin Gothic Book" w:cs="Times New Roman"/>
                <w:noProof/>
                <w:color w:val="000000"/>
                <w:sz w:val="22"/>
                <w:szCs w:val="22"/>
              </w:rPr>
              <w:t>Drug_Units_Prescribed</w:t>
            </w:r>
            <w:bookmarkEnd w:id="839"/>
          </w:p>
        </w:tc>
        <w:tc>
          <w:tcPr>
            <w:tcW w:w="1879" w:type="dxa"/>
            <w:tcBorders>
              <w:top w:val="nil"/>
              <w:left w:val="nil"/>
              <w:bottom w:val="nil"/>
              <w:right w:val="nil"/>
            </w:tcBorders>
            <w:shd w:val="clear" w:color="D9D9D9" w:fill="D9D9D9"/>
            <w:noWrap/>
            <w:vAlign w:val="bottom"/>
            <w:hideMark/>
          </w:tcPr>
          <w:p w14:paraId="1032BE62"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40" w:name="_Toc516580270"/>
            <w:r w:rsidRPr="0037563E">
              <w:rPr>
                <w:rFonts w:ascii="Franklin Gothic Book" w:eastAsia="Times New Roman" w:hAnsi="Franklin Gothic Book" w:cs="Times New Roman"/>
                <w:color w:val="000000"/>
                <w:sz w:val="22"/>
                <w:szCs w:val="22"/>
              </w:rPr>
              <w:t>number(p,s)</w:t>
            </w:r>
            <w:bookmarkEnd w:id="840"/>
          </w:p>
        </w:tc>
        <w:tc>
          <w:tcPr>
            <w:tcW w:w="900" w:type="dxa"/>
            <w:tcBorders>
              <w:top w:val="nil"/>
              <w:left w:val="nil"/>
              <w:bottom w:val="nil"/>
              <w:right w:val="nil"/>
            </w:tcBorders>
            <w:shd w:val="clear" w:color="D9D9D9" w:fill="D9D9D9"/>
            <w:noWrap/>
            <w:vAlign w:val="bottom"/>
            <w:hideMark/>
          </w:tcPr>
          <w:p w14:paraId="05BE64CF"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841" w:name="_Toc516580271"/>
            <w:r w:rsidRPr="0037563E">
              <w:rPr>
                <w:rFonts w:ascii="Franklin Gothic Book" w:eastAsia="Times New Roman" w:hAnsi="Franklin Gothic Book" w:cs="Times New Roman"/>
                <w:color w:val="000000"/>
                <w:sz w:val="22"/>
                <w:szCs w:val="22"/>
              </w:rPr>
              <w:t>9,2</w:t>
            </w:r>
            <w:bookmarkEnd w:id="841"/>
          </w:p>
        </w:tc>
        <w:tc>
          <w:tcPr>
            <w:tcW w:w="1350" w:type="dxa"/>
            <w:tcBorders>
              <w:top w:val="nil"/>
              <w:left w:val="nil"/>
              <w:bottom w:val="nil"/>
              <w:right w:val="nil"/>
            </w:tcBorders>
            <w:shd w:val="clear" w:color="D9D9D9" w:fill="D9D9D9"/>
            <w:noWrap/>
            <w:vAlign w:val="bottom"/>
            <w:hideMark/>
          </w:tcPr>
          <w:p w14:paraId="742E1D4E"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D9D9D9" w:fill="D9D9D9"/>
            <w:noWrap/>
            <w:vAlign w:val="bottom"/>
            <w:hideMark/>
          </w:tcPr>
          <w:p w14:paraId="28273DD0"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r w:rsidR="0037563E" w:rsidRPr="0037563E" w14:paraId="58B34C8B" w14:textId="77777777" w:rsidTr="0037563E">
        <w:trPr>
          <w:trHeight w:val="315"/>
        </w:trPr>
        <w:tc>
          <w:tcPr>
            <w:tcW w:w="2891" w:type="dxa"/>
            <w:tcBorders>
              <w:top w:val="nil"/>
              <w:left w:val="nil"/>
              <w:bottom w:val="nil"/>
              <w:right w:val="nil"/>
            </w:tcBorders>
            <w:shd w:val="clear" w:color="auto" w:fill="auto"/>
            <w:noWrap/>
            <w:vAlign w:val="bottom"/>
            <w:hideMark/>
          </w:tcPr>
          <w:p w14:paraId="7FBF2FFD"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842" w:name="_Toc516580272"/>
            <w:r w:rsidRPr="0037563E">
              <w:rPr>
                <w:rFonts w:ascii="Franklin Gothic Book" w:eastAsia="Times New Roman" w:hAnsi="Franklin Gothic Book" w:cs="Times New Roman"/>
                <w:noProof/>
                <w:color w:val="000000"/>
                <w:sz w:val="22"/>
                <w:szCs w:val="22"/>
              </w:rPr>
              <w:t>Drug_Units_Dispensed</w:t>
            </w:r>
            <w:bookmarkEnd w:id="842"/>
          </w:p>
        </w:tc>
        <w:tc>
          <w:tcPr>
            <w:tcW w:w="1879" w:type="dxa"/>
            <w:tcBorders>
              <w:top w:val="nil"/>
              <w:left w:val="nil"/>
              <w:bottom w:val="nil"/>
              <w:right w:val="nil"/>
            </w:tcBorders>
            <w:shd w:val="clear" w:color="auto" w:fill="auto"/>
            <w:noWrap/>
            <w:vAlign w:val="bottom"/>
            <w:hideMark/>
          </w:tcPr>
          <w:p w14:paraId="64A106DA"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43" w:name="_Toc516580273"/>
            <w:r w:rsidRPr="0037563E">
              <w:rPr>
                <w:rFonts w:ascii="Franklin Gothic Book" w:eastAsia="Times New Roman" w:hAnsi="Franklin Gothic Book" w:cs="Times New Roman"/>
                <w:color w:val="000000"/>
                <w:sz w:val="22"/>
                <w:szCs w:val="22"/>
              </w:rPr>
              <w:t>number(p,s)</w:t>
            </w:r>
            <w:bookmarkEnd w:id="843"/>
          </w:p>
        </w:tc>
        <w:tc>
          <w:tcPr>
            <w:tcW w:w="900" w:type="dxa"/>
            <w:tcBorders>
              <w:top w:val="nil"/>
              <w:left w:val="nil"/>
              <w:bottom w:val="nil"/>
              <w:right w:val="nil"/>
            </w:tcBorders>
            <w:shd w:val="clear" w:color="auto" w:fill="auto"/>
            <w:noWrap/>
            <w:vAlign w:val="bottom"/>
            <w:hideMark/>
          </w:tcPr>
          <w:p w14:paraId="1090C279"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844" w:name="_Toc516580274"/>
            <w:r w:rsidRPr="0037563E">
              <w:rPr>
                <w:rFonts w:ascii="Franklin Gothic Book" w:eastAsia="Times New Roman" w:hAnsi="Franklin Gothic Book" w:cs="Times New Roman"/>
                <w:color w:val="000000"/>
                <w:sz w:val="22"/>
                <w:szCs w:val="22"/>
              </w:rPr>
              <w:t>9,2</w:t>
            </w:r>
            <w:bookmarkEnd w:id="844"/>
          </w:p>
        </w:tc>
        <w:tc>
          <w:tcPr>
            <w:tcW w:w="1350" w:type="dxa"/>
            <w:tcBorders>
              <w:top w:val="nil"/>
              <w:left w:val="nil"/>
              <w:bottom w:val="nil"/>
              <w:right w:val="nil"/>
            </w:tcBorders>
            <w:shd w:val="clear" w:color="auto" w:fill="auto"/>
            <w:noWrap/>
            <w:vAlign w:val="bottom"/>
            <w:hideMark/>
          </w:tcPr>
          <w:p w14:paraId="1C81574D"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auto" w:fill="auto"/>
            <w:noWrap/>
            <w:vAlign w:val="bottom"/>
            <w:hideMark/>
          </w:tcPr>
          <w:p w14:paraId="28FEF96B"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45" w:name="_Toc516580275"/>
            <w:r w:rsidRPr="0037563E">
              <w:rPr>
                <w:rFonts w:ascii="Franklin Gothic Book" w:eastAsia="Times New Roman" w:hAnsi="Franklin Gothic Book" w:cs="Times New Roman"/>
                <w:color w:val="000000"/>
                <w:sz w:val="22"/>
                <w:szCs w:val="22"/>
              </w:rPr>
              <w:t>Optional attribute may be purged from final release</w:t>
            </w:r>
            <w:bookmarkEnd w:id="845"/>
          </w:p>
        </w:tc>
      </w:tr>
      <w:tr w:rsidR="0037563E" w:rsidRPr="0037563E" w14:paraId="0314A202" w14:textId="77777777" w:rsidTr="0037563E">
        <w:trPr>
          <w:trHeight w:val="315"/>
        </w:trPr>
        <w:tc>
          <w:tcPr>
            <w:tcW w:w="2891" w:type="dxa"/>
            <w:tcBorders>
              <w:top w:val="nil"/>
              <w:left w:val="nil"/>
              <w:bottom w:val="nil"/>
              <w:right w:val="nil"/>
            </w:tcBorders>
            <w:shd w:val="clear" w:color="D9D9D9" w:fill="D9D9D9"/>
            <w:noWrap/>
            <w:vAlign w:val="bottom"/>
            <w:hideMark/>
          </w:tcPr>
          <w:p w14:paraId="718C660E"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846" w:name="_Toc516580276"/>
            <w:r w:rsidRPr="0037563E">
              <w:rPr>
                <w:rFonts w:ascii="Franklin Gothic Book" w:eastAsia="Times New Roman" w:hAnsi="Franklin Gothic Book" w:cs="Times New Roman"/>
                <w:noProof/>
                <w:color w:val="000000"/>
                <w:sz w:val="22"/>
                <w:szCs w:val="22"/>
              </w:rPr>
              <w:t>Procedure_ID</w:t>
            </w:r>
            <w:bookmarkEnd w:id="846"/>
          </w:p>
        </w:tc>
        <w:tc>
          <w:tcPr>
            <w:tcW w:w="1879" w:type="dxa"/>
            <w:tcBorders>
              <w:top w:val="nil"/>
              <w:left w:val="nil"/>
              <w:bottom w:val="nil"/>
              <w:right w:val="nil"/>
            </w:tcBorders>
            <w:shd w:val="clear" w:color="D9D9D9" w:fill="D9D9D9"/>
            <w:noWrap/>
            <w:vAlign w:val="bottom"/>
            <w:hideMark/>
          </w:tcPr>
          <w:p w14:paraId="32342711"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47" w:name="_Toc516580277"/>
            <w:r w:rsidRPr="0037563E">
              <w:rPr>
                <w:rFonts w:ascii="Franklin Gothic Book" w:eastAsia="Times New Roman" w:hAnsi="Franklin Gothic Book" w:cs="Times New Roman"/>
                <w:color w:val="000000"/>
                <w:sz w:val="22"/>
                <w:szCs w:val="22"/>
              </w:rPr>
              <w:t>int</w:t>
            </w:r>
            <w:bookmarkEnd w:id="847"/>
          </w:p>
        </w:tc>
        <w:tc>
          <w:tcPr>
            <w:tcW w:w="900" w:type="dxa"/>
            <w:tcBorders>
              <w:top w:val="nil"/>
              <w:left w:val="nil"/>
              <w:bottom w:val="nil"/>
              <w:right w:val="nil"/>
            </w:tcBorders>
            <w:shd w:val="clear" w:color="D9D9D9" w:fill="D9D9D9"/>
            <w:noWrap/>
            <w:vAlign w:val="bottom"/>
            <w:hideMark/>
          </w:tcPr>
          <w:p w14:paraId="15CB73F2"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c>
          <w:tcPr>
            <w:tcW w:w="1350" w:type="dxa"/>
            <w:tcBorders>
              <w:top w:val="nil"/>
              <w:left w:val="nil"/>
              <w:bottom w:val="nil"/>
              <w:right w:val="nil"/>
            </w:tcBorders>
            <w:shd w:val="clear" w:color="D9D9D9" w:fill="D9D9D9"/>
            <w:noWrap/>
            <w:vAlign w:val="bottom"/>
            <w:hideMark/>
          </w:tcPr>
          <w:p w14:paraId="392BCA4E" w14:textId="77777777" w:rsidR="0037563E" w:rsidRPr="0037563E" w:rsidRDefault="0037563E" w:rsidP="0037563E">
            <w:pPr>
              <w:spacing w:before="0" w:after="0" w:line="240" w:lineRule="auto"/>
              <w:jc w:val="right"/>
              <w:outlineLvl w:val="1"/>
              <w:rPr>
                <w:rFonts w:ascii="Times New Roman" w:eastAsia="Times New Roman" w:hAnsi="Times New Roman" w:cs="Times New Roman"/>
              </w:rPr>
            </w:pPr>
          </w:p>
        </w:tc>
        <w:tc>
          <w:tcPr>
            <w:tcW w:w="3510" w:type="dxa"/>
            <w:tcBorders>
              <w:top w:val="nil"/>
              <w:left w:val="nil"/>
              <w:bottom w:val="nil"/>
              <w:right w:val="nil"/>
            </w:tcBorders>
            <w:shd w:val="clear" w:color="D9D9D9" w:fill="D9D9D9"/>
            <w:noWrap/>
            <w:vAlign w:val="bottom"/>
            <w:hideMark/>
          </w:tcPr>
          <w:p w14:paraId="5FFCDF6F"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48" w:name="_Toc516580278"/>
            <w:r w:rsidRPr="0037563E">
              <w:rPr>
                <w:rFonts w:ascii="Franklin Gothic Book" w:eastAsia="Times New Roman" w:hAnsi="Franklin Gothic Book" w:cs="Times New Roman"/>
                <w:color w:val="000000"/>
                <w:sz w:val="22"/>
                <w:szCs w:val="22"/>
              </w:rPr>
              <w:t>Can be NULL, is only to reference if a drug is given during an operation/procedure</w:t>
            </w:r>
            <w:bookmarkEnd w:id="848"/>
          </w:p>
        </w:tc>
      </w:tr>
      <w:tr w:rsidR="0037563E" w:rsidRPr="0037563E" w14:paraId="2E2CC96C" w14:textId="77777777" w:rsidTr="0037563E">
        <w:trPr>
          <w:trHeight w:val="315"/>
        </w:trPr>
        <w:tc>
          <w:tcPr>
            <w:tcW w:w="2891" w:type="dxa"/>
            <w:tcBorders>
              <w:top w:val="nil"/>
              <w:left w:val="nil"/>
              <w:bottom w:val="single" w:sz="8" w:space="0" w:color="000000"/>
              <w:right w:val="nil"/>
            </w:tcBorders>
            <w:shd w:val="clear" w:color="auto" w:fill="auto"/>
            <w:noWrap/>
            <w:vAlign w:val="bottom"/>
            <w:hideMark/>
          </w:tcPr>
          <w:p w14:paraId="4997E3CB"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849" w:name="_Toc516580279"/>
            <w:r w:rsidRPr="0037563E">
              <w:rPr>
                <w:rFonts w:ascii="Franklin Gothic Book" w:eastAsia="Times New Roman" w:hAnsi="Franklin Gothic Book" w:cs="Times New Roman"/>
                <w:noProof/>
                <w:color w:val="000000"/>
                <w:sz w:val="22"/>
                <w:szCs w:val="22"/>
              </w:rPr>
              <w:t>Date_Filled</w:t>
            </w:r>
            <w:bookmarkEnd w:id="849"/>
          </w:p>
        </w:tc>
        <w:tc>
          <w:tcPr>
            <w:tcW w:w="1879" w:type="dxa"/>
            <w:tcBorders>
              <w:top w:val="nil"/>
              <w:left w:val="nil"/>
              <w:bottom w:val="single" w:sz="8" w:space="0" w:color="000000"/>
              <w:right w:val="nil"/>
            </w:tcBorders>
            <w:shd w:val="clear" w:color="auto" w:fill="auto"/>
            <w:noWrap/>
            <w:vAlign w:val="bottom"/>
            <w:hideMark/>
          </w:tcPr>
          <w:p w14:paraId="630ABE02"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50" w:name="_Toc516580280"/>
            <w:r w:rsidRPr="0037563E">
              <w:rPr>
                <w:rFonts w:ascii="Franklin Gothic Book" w:eastAsia="Times New Roman" w:hAnsi="Franklin Gothic Book" w:cs="Times New Roman"/>
                <w:color w:val="000000"/>
                <w:sz w:val="22"/>
                <w:szCs w:val="22"/>
              </w:rPr>
              <w:t>date</w:t>
            </w:r>
            <w:bookmarkEnd w:id="850"/>
          </w:p>
        </w:tc>
        <w:tc>
          <w:tcPr>
            <w:tcW w:w="900" w:type="dxa"/>
            <w:tcBorders>
              <w:top w:val="nil"/>
              <w:left w:val="nil"/>
              <w:bottom w:val="single" w:sz="8" w:space="0" w:color="000000"/>
              <w:right w:val="nil"/>
            </w:tcBorders>
            <w:shd w:val="clear" w:color="auto" w:fill="auto"/>
            <w:noWrap/>
            <w:vAlign w:val="bottom"/>
            <w:hideMark/>
          </w:tcPr>
          <w:p w14:paraId="2E284CB6"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c>
          <w:tcPr>
            <w:tcW w:w="1350" w:type="dxa"/>
            <w:tcBorders>
              <w:top w:val="nil"/>
              <w:left w:val="nil"/>
              <w:bottom w:val="single" w:sz="8" w:space="0" w:color="000000"/>
              <w:right w:val="nil"/>
            </w:tcBorders>
            <w:shd w:val="clear" w:color="auto" w:fill="auto"/>
            <w:noWrap/>
            <w:vAlign w:val="bottom"/>
            <w:hideMark/>
          </w:tcPr>
          <w:p w14:paraId="5B13B0DE"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3510" w:type="dxa"/>
            <w:tcBorders>
              <w:top w:val="nil"/>
              <w:left w:val="nil"/>
              <w:bottom w:val="single" w:sz="8" w:space="0" w:color="000000"/>
              <w:right w:val="nil"/>
            </w:tcBorders>
            <w:shd w:val="clear" w:color="auto" w:fill="auto"/>
            <w:noWrap/>
            <w:vAlign w:val="bottom"/>
            <w:hideMark/>
          </w:tcPr>
          <w:p w14:paraId="1D750AD2"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r w:rsidR="0037563E" w:rsidRPr="0037563E" w14:paraId="4982D76D" w14:textId="77777777" w:rsidTr="0037563E">
        <w:trPr>
          <w:trHeight w:val="315"/>
        </w:trPr>
        <w:tc>
          <w:tcPr>
            <w:tcW w:w="2891" w:type="dxa"/>
            <w:tcBorders>
              <w:top w:val="nil"/>
              <w:left w:val="nil"/>
              <w:bottom w:val="nil"/>
              <w:right w:val="nil"/>
            </w:tcBorders>
            <w:shd w:val="clear" w:color="auto" w:fill="auto"/>
            <w:noWrap/>
            <w:vAlign w:val="bottom"/>
            <w:hideMark/>
          </w:tcPr>
          <w:p w14:paraId="0737F161" w14:textId="77777777" w:rsidR="0037563E" w:rsidRPr="0037563E" w:rsidRDefault="0037563E" w:rsidP="0037563E">
            <w:pPr>
              <w:spacing w:before="0" w:after="0" w:line="240" w:lineRule="auto"/>
              <w:outlineLvl w:val="1"/>
              <w:rPr>
                <w:rFonts w:ascii="Times New Roman" w:eastAsia="Times New Roman" w:hAnsi="Times New Roman" w:cs="Times New Roman"/>
                <w:noProof/>
              </w:rPr>
            </w:pPr>
          </w:p>
        </w:tc>
        <w:tc>
          <w:tcPr>
            <w:tcW w:w="1879" w:type="dxa"/>
            <w:tcBorders>
              <w:top w:val="nil"/>
              <w:left w:val="nil"/>
              <w:bottom w:val="nil"/>
              <w:right w:val="nil"/>
            </w:tcBorders>
            <w:shd w:val="clear" w:color="auto" w:fill="auto"/>
            <w:noWrap/>
            <w:vAlign w:val="bottom"/>
            <w:hideMark/>
          </w:tcPr>
          <w:p w14:paraId="0833D21C"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1034AB"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53C15C50"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3BFF3AE3"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r w:rsidR="0037563E" w:rsidRPr="0037563E" w14:paraId="1E78C397" w14:textId="77777777" w:rsidTr="0037563E">
        <w:trPr>
          <w:trHeight w:val="315"/>
        </w:trPr>
        <w:tc>
          <w:tcPr>
            <w:tcW w:w="2891" w:type="dxa"/>
            <w:tcBorders>
              <w:top w:val="nil"/>
              <w:left w:val="nil"/>
              <w:bottom w:val="nil"/>
              <w:right w:val="nil"/>
            </w:tcBorders>
            <w:shd w:val="clear" w:color="auto" w:fill="auto"/>
            <w:noWrap/>
            <w:vAlign w:val="bottom"/>
            <w:hideMark/>
          </w:tcPr>
          <w:p w14:paraId="3B8F5CF2" w14:textId="77777777" w:rsidR="0037563E" w:rsidRPr="0037563E" w:rsidRDefault="0037563E" w:rsidP="0037563E">
            <w:pPr>
              <w:spacing w:before="0" w:after="0" w:line="240" w:lineRule="auto"/>
              <w:outlineLvl w:val="1"/>
              <w:rPr>
                <w:rFonts w:ascii="Times New Roman" w:eastAsia="Times New Roman" w:hAnsi="Times New Roman" w:cs="Times New Roman"/>
                <w:noProof/>
              </w:rPr>
            </w:pPr>
          </w:p>
        </w:tc>
        <w:tc>
          <w:tcPr>
            <w:tcW w:w="1879" w:type="dxa"/>
            <w:tcBorders>
              <w:top w:val="nil"/>
              <w:left w:val="nil"/>
              <w:bottom w:val="nil"/>
              <w:right w:val="nil"/>
            </w:tcBorders>
            <w:shd w:val="clear" w:color="auto" w:fill="auto"/>
            <w:noWrap/>
            <w:vAlign w:val="bottom"/>
            <w:hideMark/>
          </w:tcPr>
          <w:p w14:paraId="05ED7C6B"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02CAD9CF"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3B1291DF"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5272F047"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r>
      <w:tr w:rsidR="0037563E" w:rsidRPr="0037563E" w14:paraId="5E998A52" w14:textId="77777777" w:rsidTr="0037563E">
        <w:trPr>
          <w:trHeight w:val="390"/>
        </w:trPr>
        <w:tc>
          <w:tcPr>
            <w:tcW w:w="2891" w:type="dxa"/>
            <w:tcBorders>
              <w:top w:val="nil"/>
              <w:left w:val="nil"/>
              <w:bottom w:val="nil"/>
              <w:right w:val="nil"/>
            </w:tcBorders>
            <w:shd w:val="clear" w:color="4CB5D3" w:fill="ED6B0E"/>
            <w:noWrap/>
            <w:vAlign w:val="bottom"/>
            <w:hideMark/>
          </w:tcPr>
          <w:p w14:paraId="19F42BA2" w14:textId="77777777" w:rsidR="0037563E" w:rsidRPr="0037563E" w:rsidRDefault="0037563E" w:rsidP="0037563E">
            <w:pPr>
              <w:spacing w:before="0" w:after="0" w:line="240" w:lineRule="auto"/>
              <w:outlineLvl w:val="0"/>
              <w:rPr>
                <w:rFonts w:ascii="Franklin Gothic Book" w:eastAsia="Times New Roman" w:hAnsi="Franklin Gothic Book" w:cs="Times New Roman"/>
                <w:b/>
                <w:bCs/>
                <w:noProof/>
                <w:color w:val="FFFFFF"/>
                <w:sz w:val="28"/>
                <w:szCs w:val="28"/>
              </w:rPr>
            </w:pPr>
            <w:bookmarkStart w:id="851" w:name="_Toc516580281"/>
            <w:r w:rsidRPr="0037563E">
              <w:rPr>
                <w:rFonts w:ascii="Franklin Gothic Book" w:eastAsia="Times New Roman" w:hAnsi="Franklin Gothic Book" w:cs="Times New Roman"/>
                <w:b/>
                <w:bCs/>
                <w:noProof/>
                <w:color w:val="FFFFFF"/>
                <w:sz w:val="28"/>
                <w:szCs w:val="28"/>
              </w:rPr>
              <w:t>Rx_Refills</w:t>
            </w:r>
            <w:bookmarkEnd w:id="851"/>
          </w:p>
        </w:tc>
        <w:tc>
          <w:tcPr>
            <w:tcW w:w="1879" w:type="dxa"/>
            <w:tcBorders>
              <w:top w:val="nil"/>
              <w:left w:val="nil"/>
              <w:bottom w:val="nil"/>
              <w:right w:val="nil"/>
            </w:tcBorders>
            <w:shd w:val="clear" w:color="4CB5D3" w:fill="ED6B0E"/>
            <w:noWrap/>
            <w:vAlign w:val="bottom"/>
            <w:hideMark/>
          </w:tcPr>
          <w:p w14:paraId="473AAD09" w14:textId="77777777" w:rsidR="0037563E" w:rsidRPr="0037563E" w:rsidRDefault="0037563E" w:rsidP="0037563E">
            <w:pPr>
              <w:spacing w:before="0" w:after="0" w:line="240" w:lineRule="auto"/>
              <w:outlineLvl w:val="0"/>
              <w:rPr>
                <w:rFonts w:ascii="Franklin Gothic Book" w:eastAsia="Times New Roman" w:hAnsi="Franklin Gothic Book" w:cs="Times New Roman"/>
                <w:b/>
                <w:bCs/>
                <w:color w:val="FFFFFF"/>
                <w:sz w:val="28"/>
                <w:szCs w:val="28"/>
              </w:rPr>
            </w:pPr>
            <w:bookmarkStart w:id="852" w:name="_Toc516580282"/>
            <w:r w:rsidRPr="0037563E">
              <w:rPr>
                <w:rFonts w:ascii="Franklin Gothic Book" w:eastAsia="Times New Roman" w:hAnsi="Franklin Gothic Book" w:cs="Times New Roman"/>
                <w:b/>
                <w:bCs/>
                <w:color w:val="FFFFFF"/>
                <w:sz w:val="28"/>
                <w:szCs w:val="28"/>
              </w:rPr>
              <w:t>Table</w:t>
            </w:r>
            <w:bookmarkEnd w:id="852"/>
          </w:p>
        </w:tc>
        <w:tc>
          <w:tcPr>
            <w:tcW w:w="900" w:type="dxa"/>
            <w:tcBorders>
              <w:top w:val="nil"/>
              <w:left w:val="nil"/>
              <w:bottom w:val="nil"/>
              <w:right w:val="nil"/>
            </w:tcBorders>
            <w:shd w:val="clear" w:color="auto" w:fill="auto"/>
            <w:noWrap/>
            <w:vAlign w:val="bottom"/>
            <w:hideMark/>
          </w:tcPr>
          <w:p w14:paraId="310CFB2D" w14:textId="77777777" w:rsidR="0037563E" w:rsidRPr="0037563E" w:rsidRDefault="0037563E" w:rsidP="0037563E">
            <w:pPr>
              <w:spacing w:before="0" w:after="0" w:line="240" w:lineRule="auto"/>
              <w:outlineLvl w:val="0"/>
              <w:rPr>
                <w:rFonts w:ascii="Franklin Gothic Book" w:eastAsia="Times New Roman" w:hAnsi="Franklin Gothic Book" w:cs="Times New Roman"/>
                <w:b/>
                <w:bCs/>
                <w:color w:val="FFFFFF"/>
                <w:sz w:val="28"/>
                <w:szCs w:val="28"/>
              </w:rPr>
            </w:pPr>
          </w:p>
        </w:tc>
        <w:tc>
          <w:tcPr>
            <w:tcW w:w="1350" w:type="dxa"/>
            <w:tcBorders>
              <w:top w:val="nil"/>
              <w:left w:val="nil"/>
              <w:bottom w:val="nil"/>
              <w:right w:val="nil"/>
            </w:tcBorders>
            <w:shd w:val="clear" w:color="auto" w:fill="auto"/>
            <w:noWrap/>
            <w:vAlign w:val="bottom"/>
            <w:hideMark/>
          </w:tcPr>
          <w:p w14:paraId="5A0CBD12"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35BE3F92"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r>
      <w:tr w:rsidR="0037563E" w:rsidRPr="0037563E" w14:paraId="0ED771E9" w14:textId="77777777" w:rsidTr="0037563E">
        <w:trPr>
          <w:trHeight w:val="315"/>
        </w:trPr>
        <w:tc>
          <w:tcPr>
            <w:tcW w:w="2891" w:type="dxa"/>
            <w:tcBorders>
              <w:top w:val="single" w:sz="8" w:space="0" w:color="000000"/>
              <w:left w:val="nil"/>
              <w:bottom w:val="single" w:sz="8" w:space="0" w:color="000000"/>
              <w:right w:val="nil"/>
            </w:tcBorders>
            <w:shd w:val="clear" w:color="ED6B0E" w:fill="ED6B0E"/>
            <w:noWrap/>
            <w:vAlign w:val="bottom"/>
            <w:hideMark/>
          </w:tcPr>
          <w:p w14:paraId="435C542A"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noProof/>
                <w:color w:val="FFFFFF"/>
                <w:sz w:val="22"/>
                <w:szCs w:val="22"/>
              </w:rPr>
            </w:pPr>
            <w:bookmarkStart w:id="853" w:name="_Toc516580283"/>
            <w:r w:rsidRPr="0037563E">
              <w:rPr>
                <w:rFonts w:ascii="Franklin Gothic Book" w:eastAsia="Times New Roman" w:hAnsi="Franklin Gothic Book" w:cs="Times New Roman"/>
                <w:b/>
                <w:bCs/>
                <w:noProof/>
                <w:color w:val="FFFFFF"/>
                <w:sz w:val="22"/>
                <w:szCs w:val="22"/>
              </w:rPr>
              <w:t>Attribute Name</w:t>
            </w:r>
            <w:bookmarkEnd w:id="853"/>
          </w:p>
        </w:tc>
        <w:tc>
          <w:tcPr>
            <w:tcW w:w="1879" w:type="dxa"/>
            <w:tcBorders>
              <w:top w:val="single" w:sz="8" w:space="0" w:color="000000"/>
              <w:left w:val="nil"/>
              <w:bottom w:val="single" w:sz="8" w:space="0" w:color="000000"/>
              <w:right w:val="nil"/>
            </w:tcBorders>
            <w:shd w:val="clear" w:color="ED6B0E" w:fill="ED6B0E"/>
            <w:noWrap/>
            <w:vAlign w:val="bottom"/>
            <w:hideMark/>
          </w:tcPr>
          <w:p w14:paraId="4815AA12"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854" w:name="_Toc516580284"/>
            <w:r w:rsidRPr="0037563E">
              <w:rPr>
                <w:rFonts w:ascii="Franklin Gothic Book" w:eastAsia="Times New Roman" w:hAnsi="Franklin Gothic Book" w:cs="Times New Roman"/>
                <w:b/>
                <w:bCs/>
                <w:color w:val="FFFFFF"/>
                <w:sz w:val="22"/>
                <w:szCs w:val="22"/>
              </w:rPr>
              <w:t>Data Type</w:t>
            </w:r>
            <w:bookmarkEnd w:id="854"/>
          </w:p>
        </w:tc>
        <w:tc>
          <w:tcPr>
            <w:tcW w:w="900" w:type="dxa"/>
            <w:tcBorders>
              <w:top w:val="single" w:sz="8" w:space="0" w:color="000000"/>
              <w:left w:val="nil"/>
              <w:bottom w:val="single" w:sz="8" w:space="0" w:color="000000"/>
              <w:right w:val="nil"/>
            </w:tcBorders>
            <w:shd w:val="clear" w:color="ED6B0E" w:fill="ED6B0E"/>
            <w:noWrap/>
            <w:vAlign w:val="bottom"/>
            <w:hideMark/>
          </w:tcPr>
          <w:p w14:paraId="022A5414"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855" w:name="_Toc516580285"/>
            <w:r w:rsidRPr="0037563E">
              <w:rPr>
                <w:rFonts w:ascii="Franklin Gothic Book" w:eastAsia="Times New Roman" w:hAnsi="Franklin Gothic Book" w:cs="Times New Roman"/>
                <w:b/>
                <w:bCs/>
                <w:color w:val="FFFFFF"/>
                <w:sz w:val="22"/>
                <w:szCs w:val="22"/>
              </w:rPr>
              <w:t>Size</w:t>
            </w:r>
            <w:bookmarkEnd w:id="855"/>
          </w:p>
        </w:tc>
        <w:tc>
          <w:tcPr>
            <w:tcW w:w="1350" w:type="dxa"/>
            <w:tcBorders>
              <w:top w:val="single" w:sz="8" w:space="0" w:color="000000"/>
              <w:left w:val="nil"/>
              <w:bottom w:val="single" w:sz="8" w:space="0" w:color="000000"/>
              <w:right w:val="nil"/>
            </w:tcBorders>
            <w:shd w:val="clear" w:color="ED6B0E" w:fill="ED6B0E"/>
            <w:noWrap/>
            <w:vAlign w:val="bottom"/>
            <w:hideMark/>
          </w:tcPr>
          <w:p w14:paraId="2CE82715"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856" w:name="_Toc516580286"/>
            <w:r w:rsidRPr="0037563E">
              <w:rPr>
                <w:rFonts w:ascii="Franklin Gothic Book" w:eastAsia="Times New Roman" w:hAnsi="Franklin Gothic Book" w:cs="Times New Roman"/>
                <w:b/>
                <w:bCs/>
                <w:color w:val="FFFFFF"/>
                <w:sz w:val="22"/>
                <w:szCs w:val="22"/>
              </w:rPr>
              <w:t>Constraint</w:t>
            </w:r>
            <w:bookmarkEnd w:id="856"/>
          </w:p>
        </w:tc>
        <w:tc>
          <w:tcPr>
            <w:tcW w:w="3510" w:type="dxa"/>
            <w:tcBorders>
              <w:top w:val="single" w:sz="8" w:space="0" w:color="000000"/>
              <w:left w:val="nil"/>
              <w:bottom w:val="single" w:sz="8" w:space="0" w:color="000000"/>
              <w:right w:val="nil"/>
            </w:tcBorders>
            <w:shd w:val="clear" w:color="ED6B0E" w:fill="ED6B0E"/>
            <w:noWrap/>
            <w:vAlign w:val="bottom"/>
            <w:hideMark/>
          </w:tcPr>
          <w:p w14:paraId="613023BA"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857" w:name="_Toc516580287"/>
            <w:r w:rsidRPr="0037563E">
              <w:rPr>
                <w:rFonts w:ascii="Franklin Gothic Book" w:eastAsia="Times New Roman" w:hAnsi="Franklin Gothic Book" w:cs="Times New Roman"/>
                <w:b/>
                <w:bCs/>
                <w:color w:val="FFFFFF"/>
                <w:sz w:val="22"/>
                <w:szCs w:val="22"/>
              </w:rPr>
              <w:t>Notes</w:t>
            </w:r>
            <w:bookmarkEnd w:id="857"/>
          </w:p>
        </w:tc>
      </w:tr>
      <w:tr w:rsidR="0037563E" w:rsidRPr="0037563E" w14:paraId="5DAAA5CA" w14:textId="77777777" w:rsidTr="0037563E">
        <w:trPr>
          <w:trHeight w:val="315"/>
        </w:trPr>
        <w:tc>
          <w:tcPr>
            <w:tcW w:w="2891" w:type="dxa"/>
            <w:tcBorders>
              <w:top w:val="nil"/>
              <w:left w:val="nil"/>
              <w:bottom w:val="nil"/>
              <w:right w:val="nil"/>
            </w:tcBorders>
            <w:shd w:val="clear" w:color="D9D9D9" w:fill="D9D9D9"/>
            <w:noWrap/>
            <w:vAlign w:val="bottom"/>
            <w:hideMark/>
          </w:tcPr>
          <w:p w14:paraId="7A39BB3A"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858" w:name="_Toc516580288"/>
            <w:r w:rsidRPr="0037563E">
              <w:rPr>
                <w:rFonts w:ascii="Franklin Gothic Book" w:eastAsia="Times New Roman" w:hAnsi="Franklin Gothic Book" w:cs="Times New Roman"/>
                <w:noProof/>
                <w:color w:val="000000"/>
                <w:sz w:val="22"/>
                <w:szCs w:val="22"/>
              </w:rPr>
              <w:t>RxOrderID</w:t>
            </w:r>
            <w:bookmarkEnd w:id="858"/>
          </w:p>
        </w:tc>
        <w:tc>
          <w:tcPr>
            <w:tcW w:w="1879" w:type="dxa"/>
            <w:tcBorders>
              <w:top w:val="nil"/>
              <w:left w:val="nil"/>
              <w:bottom w:val="nil"/>
              <w:right w:val="nil"/>
            </w:tcBorders>
            <w:shd w:val="clear" w:color="D9D9D9" w:fill="D9D9D9"/>
            <w:noWrap/>
            <w:vAlign w:val="bottom"/>
            <w:hideMark/>
          </w:tcPr>
          <w:p w14:paraId="13D09A22"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59" w:name="_Toc516580289"/>
            <w:r w:rsidRPr="0037563E">
              <w:rPr>
                <w:rFonts w:ascii="Franklin Gothic Book" w:eastAsia="Times New Roman" w:hAnsi="Franklin Gothic Book" w:cs="Times New Roman"/>
                <w:color w:val="000000"/>
                <w:sz w:val="22"/>
                <w:szCs w:val="22"/>
              </w:rPr>
              <w:t>int</w:t>
            </w:r>
            <w:bookmarkEnd w:id="859"/>
          </w:p>
        </w:tc>
        <w:tc>
          <w:tcPr>
            <w:tcW w:w="900" w:type="dxa"/>
            <w:tcBorders>
              <w:top w:val="nil"/>
              <w:left w:val="nil"/>
              <w:bottom w:val="nil"/>
              <w:right w:val="nil"/>
            </w:tcBorders>
            <w:shd w:val="clear" w:color="D9D9D9" w:fill="D9D9D9"/>
            <w:noWrap/>
            <w:vAlign w:val="bottom"/>
            <w:hideMark/>
          </w:tcPr>
          <w:p w14:paraId="44B5B9C8"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860" w:name="_Toc516580290"/>
            <w:r w:rsidRPr="0037563E">
              <w:rPr>
                <w:rFonts w:ascii="Franklin Gothic Book" w:eastAsia="Times New Roman" w:hAnsi="Franklin Gothic Book" w:cs="Times New Roman"/>
                <w:color w:val="000000"/>
                <w:sz w:val="22"/>
                <w:szCs w:val="22"/>
              </w:rPr>
              <w:t>10</w:t>
            </w:r>
            <w:bookmarkEnd w:id="860"/>
          </w:p>
        </w:tc>
        <w:tc>
          <w:tcPr>
            <w:tcW w:w="1350" w:type="dxa"/>
            <w:tcBorders>
              <w:top w:val="nil"/>
              <w:left w:val="nil"/>
              <w:bottom w:val="nil"/>
              <w:right w:val="nil"/>
            </w:tcBorders>
            <w:shd w:val="clear" w:color="D9D9D9" w:fill="D9D9D9"/>
            <w:noWrap/>
            <w:vAlign w:val="bottom"/>
            <w:hideMark/>
          </w:tcPr>
          <w:p w14:paraId="0AA506AD"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61" w:name="_Toc516580291"/>
            <w:r w:rsidRPr="0037563E">
              <w:rPr>
                <w:rFonts w:ascii="Franklin Gothic Book" w:eastAsia="Times New Roman" w:hAnsi="Franklin Gothic Book" w:cs="Times New Roman"/>
                <w:color w:val="000000"/>
                <w:sz w:val="22"/>
                <w:szCs w:val="22"/>
              </w:rPr>
              <w:t>PRIMARY KEY</w:t>
            </w:r>
            <w:bookmarkEnd w:id="861"/>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77FDC63A"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r>
      <w:tr w:rsidR="0037563E" w:rsidRPr="0037563E" w14:paraId="65B5F53D" w14:textId="77777777" w:rsidTr="0037563E">
        <w:trPr>
          <w:trHeight w:val="630"/>
        </w:trPr>
        <w:tc>
          <w:tcPr>
            <w:tcW w:w="2891" w:type="dxa"/>
            <w:tcBorders>
              <w:top w:val="nil"/>
              <w:left w:val="nil"/>
              <w:bottom w:val="nil"/>
              <w:right w:val="nil"/>
            </w:tcBorders>
            <w:shd w:val="clear" w:color="auto" w:fill="auto"/>
            <w:noWrap/>
            <w:vAlign w:val="bottom"/>
            <w:hideMark/>
          </w:tcPr>
          <w:p w14:paraId="76A726FF"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862" w:name="_Toc516580292"/>
            <w:r w:rsidRPr="0037563E">
              <w:rPr>
                <w:rFonts w:ascii="Franklin Gothic Book" w:eastAsia="Times New Roman" w:hAnsi="Franklin Gothic Book" w:cs="Times New Roman"/>
                <w:noProof/>
                <w:color w:val="000000"/>
                <w:sz w:val="22"/>
                <w:szCs w:val="22"/>
              </w:rPr>
              <w:t>RefillID</w:t>
            </w:r>
            <w:bookmarkEnd w:id="862"/>
          </w:p>
        </w:tc>
        <w:tc>
          <w:tcPr>
            <w:tcW w:w="1879" w:type="dxa"/>
            <w:tcBorders>
              <w:top w:val="nil"/>
              <w:left w:val="nil"/>
              <w:bottom w:val="nil"/>
              <w:right w:val="nil"/>
            </w:tcBorders>
            <w:shd w:val="clear" w:color="auto" w:fill="auto"/>
            <w:noWrap/>
            <w:vAlign w:val="bottom"/>
            <w:hideMark/>
          </w:tcPr>
          <w:p w14:paraId="05900511"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63" w:name="_Toc516580293"/>
            <w:r w:rsidRPr="0037563E">
              <w:rPr>
                <w:rFonts w:ascii="Franklin Gothic Book" w:eastAsia="Times New Roman" w:hAnsi="Franklin Gothic Book" w:cs="Times New Roman"/>
                <w:color w:val="000000"/>
                <w:sz w:val="22"/>
                <w:szCs w:val="22"/>
              </w:rPr>
              <w:t>int</w:t>
            </w:r>
            <w:bookmarkEnd w:id="863"/>
          </w:p>
        </w:tc>
        <w:tc>
          <w:tcPr>
            <w:tcW w:w="900" w:type="dxa"/>
            <w:tcBorders>
              <w:top w:val="nil"/>
              <w:left w:val="nil"/>
              <w:bottom w:val="nil"/>
              <w:right w:val="nil"/>
            </w:tcBorders>
            <w:shd w:val="clear" w:color="auto" w:fill="auto"/>
            <w:noWrap/>
            <w:vAlign w:val="bottom"/>
            <w:hideMark/>
          </w:tcPr>
          <w:p w14:paraId="011F1D8B"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864" w:name="_Toc516580294"/>
            <w:r w:rsidRPr="0037563E">
              <w:rPr>
                <w:rFonts w:ascii="Franklin Gothic Book" w:eastAsia="Times New Roman" w:hAnsi="Franklin Gothic Book" w:cs="Times New Roman"/>
                <w:color w:val="000000"/>
                <w:sz w:val="22"/>
                <w:szCs w:val="22"/>
              </w:rPr>
              <w:t>5</w:t>
            </w:r>
            <w:bookmarkEnd w:id="864"/>
          </w:p>
        </w:tc>
        <w:tc>
          <w:tcPr>
            <w:tcW w:w="1350" w:type="dxa"/>
            <w:tcBorders>
              <w:top w:val="nil"/>
              <w:left w:val="nil"/>
              <w:bottom w:val="nil"/>
              <w:right w:val="nil"/>
            </w:tcBorders>
            <w:shd w:val="clear" w:color="auto" w:fill="auto"/>
            <w:noWrap/>
            <w:vAlign w:val="bottom"/>
            <w:hideMark/>
          </w:tcPr>
          <w:p w14:paraId="21BD1219"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65" w:name="_Toc516580295"/>
            <w:r w:rsidRPr="0037563E">
              <w:rPr>
                <w:rFonts w:ascii="Franklin Gothic Book" w:eastAsia="Times New Roman" w:hAnsi="Franklin Gothic Book" w:cs="Times New Roman"/>
                <w:color w:val="000000"/>
                <w:sz w:val="22"/>
                <w:szCs w:val="22"/>
              </w:rPr>
              <w:t>FOREIGN KEY</w:t>
            </w:r>
            <w:bookmarkEnd w:id="865"/>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auto" w:fill="auto"/>
            <w:vAlign w:val="bottom"/>
            <w:hideMark/>
          </w:tcPr>
          <w:p w14:paraId="6D6C1030"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66" w:name="_Toc516580296"/>
            <w:r w:rsidRPr="0037563E">
              <w:rPr>
                <w:rFonts w:ascii="Franklin Gothic Book" w:eastAsia="Times New Roman" w:hAnsi="Franklin Gothic Book" w:cs="Times New Roman"/>
                <w:color w:val="000000"/>
                <w:sz w:val="22"/>
                <w:szCs w:val="22"/>
              </w:rPr>
              <w:t>This table though not a join table might be a good candidate for a composite primary key simply because of tracking.  For example: same Rx#, but each refill date creates a new instance of the record;</w:t>
            </w:r>
            <w:bookmarkEnd w:id="866"/>
            <w:r w:rsidRPr="0037563E">
              <w:rPr>
                <w:rFonts w:ascii="Franklin Gothic Book" w:eastAsia="Times New Roman" w:hAnsi="Franklin Gothic Book" w:cs="Times New Roman"/>
                <w:color w:val="000000"/>
                <w:sz w:val="22"/>
                <w:szCs w:val="22"/>
              </w:rPr>
              <w:t xml:space="preserve"> </w:t>
            </w:r>
          </w:p>
        </w:tc>
      </w:tr>
      <w:tr w:rsidR="0037563E" w:rsidRPr="0037563E" w14:paraId="186B5928" w14:textId="77777777" w:rsidTr="0037563E">
        <w:trPr>
          <w:trHeight w:val="315"/>
        </w:trPr>
        <w:tc>
          <w:tcPr>
            <w:tcW w:w="2891" w:type="dxa"/>
            <w:tcBorders>
              <w:top w:val="nil"/>
              <w:left w:val="nil"/>
              <w:bottom w:val="nil"/>
              <w:right w:val="nil"/>
            </w:tcBorders>
            <w:shd w:val="clear" w:color="D9D9D9" w:fill="D9D9D9"/>
            <w:noWrap/>
            <w:vAlign w:val="bottom"/>
            <w:hideMark/>
          </w:tcPr>
          <w:p w14:paraId="108E07B2"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867" w:name="_Toc516580297"/>
            <w:r w:rsidRPr="0037563E">
              <w:rPr>
                <w:rFonts w:ascii="Franklin Gothic Book" w:eastAsia="Times New Roman" w:hAnsi="Franklin Gothic Book" w:cs="Times New Roman"/>
                <w:noProof/>
                <w:color w:val="000000"/>
                <w:sz w:val="22"/>
                <w:szCs w:val="22"/>
              </w:rPr>
              <w:t>RxID</w:t>
            </w:r>
            <w:bookmarkEnd w:id="867"/>
          </w:p>
        </w:tc>
        <w:tc>
          <w:tcPr>
            <w:tcW w:w="1879" w:type="dxa"/>
            <w:tcBorders>
              <w:top w:val="nil"/>
              <w:left w:val="nil"/>
              <w:bottom w:val="nil"/>
              <w:right w:val="nil"/>
            </w:tcBorders>
            <w:shd w:val="clear" w:color="D9D9D9" w:fill="D9D9D9"/>
            <w:noWrap/>
            <w:vAlign w:val="bottom"/>
            <w:hideMark/>
          </w:tcPr>
          <w:p w14:paraId="33C9E5AC"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68" w:name="_Toc516580298"/>
            <w:r w:rsidRPr="0037563E">
              <w:rPr>
                <w:rFonts w:ascii="Franklin Gothic Book" w:eastAsia="Times New Roman" w:hAnsi="Franklin Gothic Book" w:cs="Times New Roman"/>
                <w:color w:val="000000"/>
                <w:sz w:val="22"/>
                <w:szCs w:val="22"/>
              </w:rPr>
              <w:t>int</w:t>
            </w:r>
            <w:bookmarkEnd w:id="868"/>
          </w:p>
        </w:tc>
        <w:tc>
          <w:tcPr>
            <w:tcW w:w="900" w:type="dxa"/>
            <w:tcBorders>
              <w:top w:val="nil"/>
              <w:left w:val="nil"/>
              <w:bottom w:val="nil"/>
              <w:right w:val="nil"/>
            </w:tcBorders>
            <w:shd w:val="clear" w:color="D9D9D9" w:fill="D9D9D9"/>
            <w:noWrap/>
            <w:vAlign w:val="bottom"/>
            <w:hideMark/>
          </w:tcPr>
          <w:p w14:paraId="637CBF30"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869" w:name="_Toc516580299"/>
            <w:r w:rsidRPr="0037563E">
              <w:rPr>
                <w:rFonts w:ascii="Franklin Gothic Book" w:eastAsia="Times New Roman" w:hAnsi="Franklin Gothic Book" w:cs="Times New Roman"/>
                <w:color w:val="000000"/>
                <w:sz w:val="22"/>
                <w:szCs w:val="22"/>
              </w:rPr>
              <w:t>10</w:t>
            </w:r>
            <w:bookmarkEnd w:id="869"/>
          </w:p>
        </w:tc>
        <w:tc>
          <w:tcPr>
            <w:tcW w:w="1350" w:type="dxa"/>
            <w:tcBorders>
              <w:top w:val="nil"/>
              <w:left w:val="nil"/>
              <w:bottom w:val="nil"/>
              <w:right w:val="nil"/>
            </w:tcBorders>
            <w:shd w:val="clear" w:color="D9D9D9" w:fill="D9D9D9"/>
            <w:noWrap/>
            <w:vAlign w:val="bottom"/>
            <w:hideMark/>
          </w:tcPr>
          <w:p w14:paraId="43BF8E1F"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70" w:name="_Toc516580300"/>
            <w:r w:rsidRPr="0037563E">
              <w:rPr>
                <w:rFonts w:ascii="Franklin Gothic Book" w:eastAsia="Times New Roman" w:hAnsi="Franklin Gothic Book" w:cs="Times New Roman"/>
                <w:color w:val="000000"/>
                <w:sz w:val="22"/>
                <w:szCs w:val="22"/>
              </w:rPr>
              <w:t>FOREIGN KEY</w:t>
            </w:r>
            <w:bookmarkEnd w:id="870"/>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vAlign w:val="bottom"/>
            <w:hideMark/>
          </w:tcPr>
          <w:p w14:paraId="26BC1481"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r>
      <w:tr w:rsidR="0037563E" w:rsidRPr="0037563E" w14:paraId="70638727" w14:textId="77777777" w:rsidTr="0037563E">
        <w:trPr>
          <w:trHeight w:val="315"/>
        </w:trPr>
        <w:tc>
          <w:tcPr>
            <w:tcW w:w="2891" w:type="dxa"/>
            <w:tcBorders>
              <w:top w:val="nil"/>
              <w:left w:val="nil"/>
              <w:bottom w:val="nil"/>
              <w:right w:val="nil"/>
            </w:tcBorders>
            <w:shd w:val="clear" w:color="auto" w:fill="auto"/>
            <w:noWrap/>
            <w:vAlign w:val="bottom"/>
            <w:hideMark/>
          </w:tcPr>
          <w:p w14:paraId="69480129"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871" w:name="_Toc516580301"/>
            <w:r w:rsidRPr="0037563E">
              <w:rPr>
                <w:rFonts w:ascii="Franklin Gothic Book" w:eastAsia="Times New Roman" w:hAnsi="Franklin Gothic Book" w:cs="Times New Roman"/>
                <w:noProof/>
                <w:color w:val="000000"/>
                <w:sz w:val="22"/>
                <w:szCs w:val="22"/>
              </w:rPr>
              <w:t>Num_Refills_Left</w:t>
            </w:r>
            <w:bookmarkEnd w:id="871"/>
          </w:p>
        </w:tc>
        <w:tc>
          <w:tcPr>
            <w:tcW w:w="1879" w:type="dxa"/>
            <w:tcBorders>
              <w:top w:val="nil"/>
              <w:left w:val="nil"/>
              <w:bottom w:val="nil"/>
              <w:right w:val="nil"/>
            </w:tcBorders>
            <w:shd w:val="clear" w:color="auto" w:fill="auto"/>
            <w:noWrap/>
            <w:vAlign w:val="bottom"/>
            <w:hideMark/>
          </w:tcPr>
          <w:p w14:paraId="0A61737D"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72" w:name="_Toc516580302"/>
            <w:r w:rsidRPr="0037563E">
              <w:rPr>
                <w:rFonts w:ascii="Franklin Gothic Book" w:eastAsia="Times New Roman" w:hAnsi="Franklin Gothic Book" w:cs="Times New Roman"/>
                <w:color w:val="000000"/>
                <w:sz w:val="22"/>
                <w:szCs w:val="22"/>
              </w:rPr>
              <w:t>int</w:t>
            </w:r>
            <w:bookmarkEnd w:id="872"/>
          </w:p>
        </w:tc>
        <w:tc>
          <w:tcPr>
            <w:tcW w:w="900" w:type="dxa"/>
            <w:tcBorders>
              <w:top w:val="nil"/>
              <w:left w:val="nil"/>
              <w:bottom w:val="nil"/>
              <w:right w:val="nil"/>
            </w:tcBorders>
            <w:shd w:val="clear" w:color="auto" w:fill="auto"/>
            <w:noWrap/>
            <w:vAlign w:val="bottom"/>
            <w:hideMark/>
          </w:tcPr>
          <w:p w14:paraId="579843F9"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07747ED4"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1B32368D"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73" w:name="_Toc516580303"/>
            <w:r w:rsidRPr="0037563E">
              <w:rPr>
                <w:rFonts w:ascii="Franklin Gothic Book" w:eastAsia="Times New Roman" w:hAnsi="Franklin Gothic Book" w:cs="Times New Roman"/>
                <w:color w:val="000000"/>
                <w:sz w:val="22"/>
                <w:szCs w:val="22"/>
              </w:rPr>
              <w:t>if no refills then this field will still be populated with a zero and the date filled would be that day</w:t>
            </w:r>
            <w:bookmarkEnd w:id="873"/>
          </w:p>
        </w:tc>
      </w:tr>
      <w:tr w:rsidR="0037563E" w:rsidRPr="0037563E" w14:paraId="757B6D42" w14:textId="77777777" w:rsidTr="0037563E">
        <w:trPr>
          <w:trHeight w:val="315"/>
        </w:trPr>
        <w:tc>
          <w:tcPr>
            <w:tcW w:w="2891" w:type="dxa"/>
            <w:tcBorders>
              <w:top w:val="nil"/>
              <w:left w:val="nil"/>
              <w:bottom w:val="single" w:sz="8" w:space="0" w:color="000000"/>
              <w:right w:val="nil"/>
            </w:tcBorders>
            <w:shd w:val="clear" w:color="D9D9D9" w:fill="D9D9D9"/>
            <w:noWrap/>
            <w:vAlign w:val="bottom"/>
            <w:hideMark/>
          </w:tcPr>
          <w:p w14:paraId="3544CB65"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874" w:name="_Toc516580304"/>
            <w:r w:rsidRPr="0037563E">
              <w:rPr>
                <w:rFonts w:ascii="Franklin Gothic Book" w:eastAsia="Times New Roman" w:hAnsi="Franklin Gothic Book" w:cs="Times New Roman"/>
                <w:noProof/>
                <w:color w:val="000000"/>
                <w:sz w:val="22"/>
                <w:szCs w:val="22"/>
              </w:rPr>
              <w:t>Date_Filled</w:t>
            </w:r>
            <w:bookmarkEnd w:id="874"/>
          </w:p>
        </w:tc>
        <w:tc>
          <w:tcPr>
            <w:tcW w:w="1879" w:type="dxa"/>
            <w:tcBorders>
              <w:top w:val="nil"/>
              <w:left w:val="nil"/>
              <w:bottom w:val="single" w:sz="8" w:space="0" w:color="000000"/>
              <w:right w:val="nil"/>
            </w:tcBorders>
            <w:shd w:val="clear" w:color="D9D9D9" w:fill="D9D9D9"/>
            <w:noWrap/>
            <w:vAlign w:val="bottom"/>
            <w:hideMark/>
          </w:tcPr>
          <w:p w14:paraId="2B3BAEA5"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75" w:name="_Toc516580305"/>
            <w:r w:rsidRPr="0037563E">
              <w:rPr>
                <w:rFonts w:ascii="Franklin Gothic Book" w:eastAsia="Times New Roman" w:hAnsi="Franklin Gothic Book" w:cs="Times New Roman"/>
                <w:color w:val="000000"/>
                <w:sz w:val="22"/>
                <w:szCs w:val="22"/>
              </w:rPr>
              <w:t>date</w:t>
            </w:r>
            <w:bookmarkEnd w:id="875"/>
          </w:p>
        </w:tc>
        <w:tc>
          <w:tcPr>
            <w:tcW w:w="900" w:type="dxa"/>
            <w:tcBorders>
              <w:top w:val="nil"/>
              <w:left w:val="nil"/>
              <w:bottom w:val="single" w:sz="8" w:space="0" w:color="000000"/>
              <w:right w:val="nil"/>
            </w:tcBorders>
            <w:shd w:val="clear" w:color="D9D9D9" w:fill="D9D9D9"/>
            <w:noWrap/>
            <w:vAlign w:val="bottom"/>
            <w:hideMark/>
          </w:tcPr>
          <w:p w14:paraId="2BA7B853"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c>
          <w:tcPr>
            <w:tcW w:w="1350" w:type="dxa"/>
            <w:tcBorders>
              <w:top w:val="nil"/>
              <w:left w:val="nil"/>
              <w:bottom w:val="single" w:sz="8" w:space="0" w:color="000000"/>
              <w:right w:val="nil"/>
            </w:tcBorders>
            <w:shd w:val="clear" w:color="D9D9D9" w:fill="D9D9D9"/>
            <w:noWrap/>
            <w:vAlign w:val="bottom"/>
            <w:hideMark/>
          </w:tcPr>
          <w:p w14:paraId="5C570D76"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3510" w:type="dxa"/>
            <w:tcBorders>
              <w:top w:val="nil"/>
              <w:left w:val="nil"/>
              <w:bottom w:val="single" w:sz="8" w:space="0" w:color="000000"/>
              <w:right w:val="nil"/>
            </w:tcBorders>
            <w:shd w:val="clear" w:color="D9D9D9" w:fill="D9D9D9"/>
            <w:noWrap/>
            <w:vAlign w:val="bottom"/>
            <w:hideMark/>
          </w:tcPr>
          <w:p w14:paraId="12AC4262"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r w:rsidR="0037563E" w:rsidRPr="0037563E" w14:paraId="12AA0F2C" w14:textId="77777777" w:rsidTr="0037563E">
        <w:trPr>
          <w:trHeight w:val="315"/>
        </w:trPr>
        <w:tc>
          <w:tcPr>
            <w:tcW w:w="2891" w:type="dxa"/>
            <w:tcBorders>
              <w:top w:val="nil"/>
              <w:left w:val="nil"/>
              <w:bottom w:val="nil"/>
              <w:right w:val="nil"/>
            </w:tcBorders>
            <w:shd w:val="clear" w:color="auto" w:fill="auto"/>
            <w:noWrap/>
            <w:vAlign w:val="bottom"/>
            <w:hideMark/>
          </w:tcPr>
          <w:p w14:paraId="1B1B7E01" w14:textId="77777777" w:rsidR="0037563E" w:rsidRPr="0037563E" w:rsidRDefault="0037563E" w:rsidP="0037563E">
            <w:pPr>
              <w:spacing w:before="0" w:after="0" w:line="240" w:lineRule="auto"/>
              <w:outlineLvl w:val="1"/>
              <w:rPr>
                <w:rFonts w:ascii="Times New Roman" w:eastAsia="Times New Roman" w:hAnsi="Times New Roman" w:cs="Times New Roman"/>
                <w:noProof/>
              </w:rPr>
            </w:pPr>
          </w:p>
        </w:tc>
        <w:tc>
          <w:tcPr>
            <w:tcW w:w="1879" w:type="dxa"/>
            <w:tcBorders>
              <w:top w:val="nil"/>
              <w:left w:val="nil"/>
              <w:bottom w:val="nil"/>
              <w:right w:val="nil"/>
            </w:tcBorders>
            <w:shd w:val="clear" w:color="auto" w:fill="auto"/>
            <w:noWrap/>
            <w:vAlign w:val="bottom"/>
            <w:hideMark/>
          </w:tcPr>
          <w:p w14:paraId="08BDBE1D"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72331887"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2D40E383"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2D64E4CB"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r w:rsidR="0037563E" w:rsidRPr="0037563E" w14:paraId="31E3126D" w14:textId="77777777" w:rsidTr="0037563E">
        <w:trPr>
          <w:trHeight w:val="315"/>
        </w:trPr>
        <w:tc>
          <w:tcPr>
            <w:tcW w:w="2891" w:type="dxa"/>
            <w:tcBorders>
              <w:top w:val="nil"/>
              <w:left w:val="nil"/>
              <w:bottom w:val="nil"/>
              <w:right w:val="nil"/>
            </w:tcBorders>
            <w:shd w:val="clear" w:color="auto" w:fill="auto"/>
            <w:noWrap/>
            <w:vAlign w:val="bottom"/>
            <w:hideMark/>
          </w:tcPr>
          <w:p w14:paraId="2114D324" w14:textId="77777777" w:rsidR="0037563E" w:rsidRPr="0037563E" w:rsidRDefault="0037563E" w:rsidP="0037563E">
            <w:pPr>
              <w:spacing w:before="0" w:after="0" w:line="240" w:lineRule="auto"/>
              <w:outlineLvl w:val="1"/>
              <w:rPr>
                <w:rFonts w:ascii="Times New Roman" w:eastAsia="Times New Roman" w:hAnsi="Times New Roman" w:cs="Times New Roman"/>
                <w:noProof/>
              </w:rPr>
            </w:pPr>
          </w:p>
        </w:tc>
        <w:tc>
          <w:tcPr>
            <w:tcW w:w="1879" w:type="dxa"/>
            <w:tcBorders>
              <w:top w:val="nil"/>
              <w:left w:val="nil"/>
              <w:bottom w:val="nil"/>
              <w:right w:val="nil"/>
            </w:tcBorders>
            <w:shd w:val="clear" w:color="auto" w:fill="auto"/>
            <w:noWrap/>
            <w:vAlign w:val="bottom"/>
            <w:hideMark/>
          </w:tcPr>
          <w:p w14:paraId="36F4E2D9"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6BAF5F58"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41E99BDE"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3A0D78E1"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r>
      <w:tr w:rsidR="0037563E" w:rsidRPr="0037563E" w14:paraId="16A27EFA" w14:textId="77777777" w:rsidTr="0037563E">
        <w:trPr>
          <w:trHeight w:val="390"/>
        </w:trPr>
        <w:tc>
          <w:tcPr>
            <w:tcW w:w="2891" w:type="dxa"/>
            <w:tcBorders>
              <w:top w:val="nil"/>
              <w:left w:val="nil"/>
              <w:bottom w:val="nil"/>
              <w:right w:val="nil"/>
            </w:tcBorders>
            <w:shd w:val="clear" w:color="4CB5D3" w:fill="ED6B0E"/>
            <w:noWrap/>
            <w:vAlign w:val="bottom"/>
            <w:hideMark/>
          </w:tcPr>
          <w:p w14:paraId="6F46AC66" w14:textId="77777777" w:rsidR="0037563E" w:rsidRPr="0037563E" w:rsidRDefault="0037563E" w:rsidP="0037563E">
            <w:pPr>
              <w:spacing w:before="0" w:after="0" w:line="240" w:lineRule="auto"/>
              <w:outlineLvl w:val="0"/>
              <w:rPr>
                <w:rFonts w:ascii="Franklin Gothic Book" w:eastAsia="Times New Roman" w:hAnsi="Franklin Gothic Book" w:cs="Times New Roman"/>
                <w:b/>
                <w:bCs/>
                <w:noProof/>
                <w:color w:val="FFFFFF"/>
                <w:sz w:val="28"/>
                <w:szCs w:val="28"/>
              </w:rPr>
            </w:pPr>
            <w:bookmarkStart w:id="876" w:name="_Toc516580306"/>
            <w:r w:rsidRPr="0037563E">
              <w:rPr>
                <w:rFonts w:ascii="Franklin Gothic Book" w:eastAsia="Times New Roman" w:hAnsi="Franklin Gothic Book" w:cs="Times New Roman"/>
                <w:b/>
                <w:bCs/>
                <w:noProof/>
                <w:color w:val="FFFFFF"/>
                <w:sz w:val="28"/>
                <w:szCs w:val="28"/>
              </w:rPr>
              <w:t>Local_Blood_Bank</w:t>
            </w:r>
            <w:bookmarkEnd w:id="876"/>
          </w:p>
        </w:tc>
        <w:tc>
          <w:tcPr>
            <w:tcW w:w="1879" w:type="dxa"/>
            <w:tcBorders>
              <w:top w:val="nil"/>
              <w:left w:val="nil"/>
              <w:bottom w:val="nil"/>
              <w:right w:val="nil"/>
            </w:tcBorders>
            <w:shd w:val="clear" w:color="4CB5D3" w:fill="ED6B0E"/>
            <w:noWrap/>
            <w:vAlign w:val="bottom"/>
            <w:hideMark/>
          </w:tcPr>
          <w:p w14:paraId="0550A5DE" w14:textId="77777777" w:rsidR="0037563E" w:rsidRPr="0037563E" w:rsidRDefault="0037563E" w:rsidP="0037563E">
            <w:pPr>
              <w:spacing w:before="0" w:after="0" w:line="240" w:lineRule="auto"/>
              <w:outlineLvl w:val="0"/>
              <w:rPr>
                <w:rFonts w:ascii="Franklin Gothic Book" w:eastAsia="Times New Roman" w:hAnsi="Franklin Gothic Book" w:cs="Times New Roman"/>
                <w:b/>
                <w:bCs/>
                <w:color w:val="FFFFFF"/>
                <w:sz w:val="28"/>
                <w:szCs w:val="28"/>
              </w:rPr>
            </w:pPr>
            <w:bookmarkStart w:id="877" w:name="_Toc516580307"/>
            <w:r w:rsidRPr="0037563E">
              <w:rPr>
                <w:rFonts w:ascii="Franklin Gothic Book" w:eastAsia="Times New Roman" w:hAnsi="Franklin Gothic Book" w:cs="Times New Roman"/>
                <w:b/>
                <w:bCs/>
                <w:color w:val="FFFFFF"/>
                <w:sz w:val="28"/>
                <w:szCs w:val="28"/>
              </w:rPr>
              <w:t>Table</w:t>
            </w:r>
            <w:bookmarkEnd w:id="877"/>
          </w:p>
        </w:tc>
        <w:tc>
          <w:tcPr>
            <w:tcW w:w="900" w:type="dxa"/>
            <w:tcBorders>
              <w:top w:val="nil"/>
              <w:left w:val="nil"/>
              <w:bottom w:val="nil"/>
              <w:right w:val="nil"/>
            </w:tcBorders>
            <w:shd w:val="clear" w:color="auto" w:fill="auto"/>
            <w:noWrap/>
            <w:vAlign w:val="bottom"/>
            <w:hideMark/>
          </w:tcPr>
          <w:p w14:paraId="01F7DCD7" w14:textId="77777777" w:rsidR="0037563E" w:rsidRPr="0037563E" w:rsidRDefault="0037563E" w:rsidP="0037563E">
            <w:pPr>
              <w:spacing w:before="0" w:after="0" w:line="240" w:lineRule="auto"/>
              <w:outlineLvl w:val="0"/>
              <w:rPr>
                <w:rFonts w:ascii="Franklin Gothic Book" w:eastAsia="Times New Roman" w:hAnsi="Franklin Gothic Book" w:cs="Times New Roman"/>
                <w:b/>
                <w:bCs/>
                <w:color w:val="FFFFFF"/>
                <w:sz w:val="28"/>
                <w:szCs w:val="28"/>
              </w:rPr>
            </w:pPr>
          </w:p>
        </w:tc>
        <w:tc>
          <w:tcPr>
            <w:tcW w:w="1350" w:type="dxa"/>
            <w:tcBorders>
              <w:top w:val="nil"/>
              <w:left w:val="nil"/>
              <w:bottom w:val="nil"/>
              <w:right w:val="nil"/>
            </w:tcBorders>
            <w:shd w:val="clear" w:color="auto" w:fill="auto"/>
            <w:noWrap/>
            <w:vAlign w:val="bottom"/>
            <w:hideMark/>
          </w:tcPr>
          <w:p w14:paraId="1CDFD782"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525B60EE"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r>
      <w:tr w:rsidR="0037563E" w:rsidRPr="0037563E" w14:paraId="775601F4" w14:textId="77777777" w:rsidTr="0037563E">
        <w:trPr>
          <w:trHeight w:val="315"/>
        </w:trPr>
        <w:tc>
          <w:tcPr>
            <w:tcW w:w="2891" w:type="dxa"/>
            <w:tcBorders>
              <w:top w:val="single" w:sz="8" w:space="0" w:color="000000"/>
              <w:left w:val="nil"/>
              <w:bottom w:val="single" w:sz="8" w:space="0" w:color="000000"/>
              <w:right w:val="nil"/>
            </w:tcBorders>
            <w:shd w:val="clear" w:color="ED6B0E" w:fill="ED6B0E"/>
            <w:noWrap/>
            <w:vAlign w:val="bottom"/>
            <w:hideMark/>
          </w:tcPr>
          <w:p w14:paraId="72EE019A"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noProof/>
                <w:color w:val="FFFFFF"/>
                <w:sz w:val="22"/>
                <w:szCs w:val="22"/>
              </w:rPr>
            </w:pPr>
            <w:bookmarkStart w:id="878" w:name="_Toc516580308"/>
            <w:r w:rsidRPr="0037563E">
              <w:rPr>
                <w:rFonts w:ascii="Franklin Gothic Book" w:eastAsia="Times New Roman" w:hAnsi="Franklin Gothic Book" w:cs="Times New Roman"/>
                <w:b/>
                <w:bCs/>
                <w:noProof/>
                <w:color w:val="FFFFFF"/>
                <w:sz w:val="22"/>
                <w:szCs w:val="22"/>
              </w:rPr>
              <w:t>Attribute Name</w:t>
            </w:r>
            <w:bookmarkEnd w:id="878"/>
          </w:p>
        </w:tc>
        <w:tc>
          <w:tcPr>
            <w:tcW w:w="1879" w:type="dxa"/>
            <w:tcBorders>
              <w:top w:val="single" w:sz="8" w:space="0" w:color="000000"/>
              <w:left w:val="nil"/>
              <w:bottom w:val="single" w:sz="8" w:space="0" w:color="000000"/>
              <w:right w:val="nil"/>
            </w:tcBorders>
            <w:shd w:val="clear" w:color="ED6B0E" w:fill="ED6B0E"/>
            <w:noWrap/>
            <w:vAlign w:val="bottom"/>
            <w:hideMark/>
          </w:tcPr>
          <w:p w14:paraId="2FC06769"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879" w:name="_Toc516580309"/>
            <w:r w:rsidRPr="0037563E">
              <w:rPr>
                <w:rFonts w:ascii="Franklin Gothic Book" w:eastAsia="Times New Roman" w:hAnsi="Franklin Gothic Book" w:cs="Times New Roman"/>
                <w:b/>
                <w:bCs/>
                <w:color w:val="FFFFFF"/>
                <w:sz w:val="22"/>
                <w:szCs w:val="22"/>
              </w:rPr>
              <w:t>Data Type</w:t>
            </w:r>
            <w:bookmarkEnd w:id="879"/>
          </w:p>
        </w:tc>
        <w:tc>
          <w:tcPr>
            <w:tcW w:w="900" w:type="dxa"/>
            <w:tcBorders>
              <w:top w:val="single" w:sz="8" w:space="0" w:color="000000"/>
              <w:left w:val="nil"/>
              <w:bottom w:val="single" w:sz="8" w:space="0" w:color="000000"/>
              <w:right w:val="nil"/>
            </w:tcBorders>
            <w:shd w:val="clear" w:color="ED6B0E" w:fill="ED6B0E"/>
            <w:noWrap/>
            <w:vAlign w:val="bottom"/>
            <w:hideMark/>
          </w:tcPr>
          <w:p w14:paraId="034BE15E"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880" w:name="_Toc516580310"/>
            <w:r w:rsidRPr="0037563E">
              <w:rPr>
                <w:rFonts w:ascii="Franklin Gothic Book" w:eastAsia="Times New Roman" w:hAnsi="Franklin Gothic Book" w:cs="Times New Roman"/>
                <w:b/>
                <w:bCs/>
                <w:color w:val="FFFFFF"/>
                <w:sz w:val="22"/>
                <w:szCs w:val="22"/>
              </w:rPr>
              <w:t>Size</w:t>
            </w:r>
            <w:bookmarkEnd w:id="880"/>
          </w:p>
        </w:tc>
        <w:tc>
          <w:tcPr>
            <w:tcW w:w="1350" w:type="dxa"/>
            <w:tcBorders>
              <w:top w:val="single" w:sz="8" w:space="0" w:color="000000"/>
              <w:left w:val="nil"/>
              <w:bottom w:val="single" w:sz="8" w:space="0" w:color="000000"/>
              <w:right w:val="nil"/>
            </w:tcBorders>
            <w:shd w:val="clear" w:color="ED6B0E" w:fill="ED6B0E"/>
            <w:noWrap/>
            <w:vAlign w:val="bottom"/>
            <w:hideMark/>
          </w:tcPr>
          <w:p w14:paraId="11118BCC"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881" w:name="_Toc516580311"/>
            <w:r w:rsidRPr="0037563E">
              <w:rPr>
                <w:rFonts w:ascii="Franklin Gothic Book" w:eastAsia="Times New Roman" w:hAnsi="Franklin Gothic Book" w:cs="Times New Roman"/>
                <w:b/>
                <w:bCs/>
                <w:color w:val="FFFFFF"/>
                <w:sz w:val="22"/>
                <w:szCs w:val="22"/>
              </w:rPr>
              <w:t>Constraint</w:t>
            </w:r>
            <w:bookmarkEnd w:id="881"/>
          </w:p>
        </w:tc>
        <w:tc>
          <w:tcPr>
            <w:tcW w:w="3510" w:type="dxa"/>
            <w:tcBorders>
              <w:top w:val="single" w:sz="8" w:space="0" w:color="000000"/>
              <w:left w:val="nil"/>
              <w:bottom w:val="single" w:sz="8" w:space="0" w:color="000000"/>
              <w:right w:val="nil"/>
            </w:tcBorders>
            <w:shd w:val="clear" w:color="ED6B0E" w:fill="ED6B0E"/>
            <w:noWrap/>
            <w:vAlign w:val="bottom"/>
            <w:hideMark/>
          </w:tcPr>
          <w:p w14:paraId="692CD0E0"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882" w:name="_Toc516580312"/>
            <w:r w:rsidRPr="0037563E">
              <w:rPr>
                <w:rFonts w:ascii="Franklin Gothic Book" w:eastAsia="Times New Roman" w:hAnsi="Franklin Gothic Book" w:cs="Times New Roman"/>
                <w:b/>
                <w:bCs/>
                <w:color w:val="FFFFFF"/>
                <w:sz w:val="22"/>
                <w:szCs w:val="22"/>
              </w:rPr>
              <w:t>Notes</w:t>
            </w:r>
            <w:bookmarkEnd w:id="882"/>
          </w:p>
        </w:tc>
      </w:tr>
      <w:tr w:rsidR="0037563E" w:rsidRPr="0037563E" w14:paraId="4C33CE84" w14:textId="77777777" w:rsidTr="0037563E">
        <w:trPr>
          <w:trHeight w:val="315"/>
        </w:trPr>
        <w:tc>
          <w:tcPr>
            <w:tcW w:w="2891" w:type="dxa"/>
            <w:tcBorders>
              <w:top w:val="nil"/>
              <w:left w:val="nil"/>
              <w:bottom w:val="nil"/>
              <w:right w:val="nil"/>
            </w:tcBorders>
            <w:shd w:val="clear" w:color="D9D9D9" w:fill="D9D9D9"/>
            <w:noWrap/>
            <w:vAlign w:val="bottom"/>
            <w:hideMark/>
          </w:tcPr>
          <w:p w14:paraId="3995F304"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883" w:name="_Toc516580313"/>
            <w:r w:rsidRPr="0037563E">
              <w:rPr>
                <w:rFonts w:ascii="Franklin Gothic Book" w:eastAsia="Times New Roman" w:hAnsi="Franklin Gothic Book" w:cs="Times New Roman"/>
                <w:noProof/>
                <w:color w:val="000000"/>
                <w:sz w:val="22"/>
                <w:szCs w:val="22"/>
              </w:rPr>
              <w:t>BloodBagID</w:t>
            </w:r>
            <w:bookmarkEnd w:id="883"/>
          </w:p>
        </w:tc>
        <w:tc>
          <w:tcPr>
            <w:tcW w:w="1879" w:type="dxa"/>
            <w:tcBorders>
              <w:top w:val="nil"/>
              <w:left w:val="nil"/>
              <w:bottom w:val="nil"/>
              <w:right w:val="nil"/>
            </w:tcBorders>
            <w:shd w:val="clear" w:color="D9D9D9" w:fill="D9D9D9"/>
            <w:noWrap/>
            <w:vAlign w:val="bottom"/>
            <w:hideMark/>
          </w:tcPr>
          <w:p w14:paraId="4898A038"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84" w:name="_Toc516580314"/>
            <w:r w:rsidRPr="0037563E">
              <w:rPr>
                <w:rFonts w:ascii="Franklin Gothic Book" w:eastAsia="Times New Roman" w:hAnsi="Franklin Gothic Book" w:cs="Times New Roman"/>
                <w:color w:val="000000"/>
                <w:sz w:val="22"/>
                <w:szCs w:val="22"/>
              </w:rPr>
              <w:t>int</w:t>
            </w:r>
            <w:bookmarkEnd w:id="884"/>
          </w:p>
        </w:tc>
        <w:tc>
          <w:tcPr>
            <w:tcW w:w="900" w:type="dxa"/>
            <w:tcBorders>
              <w:top w:val="nil"/>
              <w:left w:val="nil"/>
              <w:bottom w:val="nil"/>
              <w:right w:val="nil"/>
            </w:tcBorders>
            <w:shd w:val="clear" w:color="D9D9D9" w:fill="D9D9D9"/>
            <w:noWrap/>
            <w:vAlign w:val="bottom"/>
            <w:hideMark/>
          </w:tcPr>
          <w:p w14:paraId="22474DED"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885" w:name="_Toc516580315"/>
            <w:r w:rsidRPr="0037563E">
              <w:rPr>
                <w:rFonts w:ascii="Franklin Gothic Book" w:eastAsia="Times New Roman" w:hAnsi="Franklin Gothic Book" w:cs="Times New Roman"/>
                <w:color w:val="000000"/>
                <w:sz w:val="22"/>
                <w:szCs w:val="22"/>
              </w:rPr>
              <w:t>5</w:t>
            </w:r>
            <w:bookmarkEnd w:id="885"/>
          </w:p>
        </w:tc>
        <w:tc>
          <w:tcPr>
            <w:tcW w:w="1350" w:type="dxa"/>
            <w:tcBorders>
              <w:top w:val="nil"/>
              <w:left w:val="nil"/>
              <w:bottom w:val="nil"/>
              <w:right w:val="nil"/>
            </w:tcBorders>
            <w:shd w:val="clear" w:color="D9D9D9" w:fill="D9D9D9"/>
            <w:noWrap/>
            <w:vAlign w:val="bottom"/>
            <w:hideMark/>
          </w:tcPr>
          <w:p w14:paraId="24853ED0"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86" w:name="_Toc516580316"/>
            <w:r w:rsidRPr="0037563E">
              <w:rPr>
                <w:rFonts w:ascii="Franklin Gothic Book" w:eastAsia="Times New Roman" w:hAnsi="Franklin Gothic Book" w:cs="Times New Roman"/>
                <w:color w:val="000000"/>
                <w:sz w:val="22"/>
                <w:szCs w:val="22"/>
              </w:rPr>
              <w:t>PRIMARY KEY</w:t>
            </w:r>
            <w:bookmarkEnd w:id="886"/>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vAlign w:val="bottom"/>
            <w:hideMark/>
          </w:tcPr>
          <w:p w14:paraId="26C77081"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r>
      <w:tr w:rsidR="0037563E" w:rsidRPr="0037563E" w14:paraId="0F2436AB" w14:textId="77777777" w:rsidTr="0037563E">
        <w:trPr>
          <w:trHeight w:val="315"/>
        </w:trPr>
        <w:tc>
          <w:tcPr>
            <w:tcW w:w="2891" w:type="dxa"/>
            <w:tcBorders>
              <w:top w:val="nil"/>
              <w:left w:val="nil"/>
              <w:bottom w:val="nil"/>
              <w:right w:val="nil"/>
            </w:tcBorders>
            <w:shd w:val="clear" w:color="auto" w:fill="auto"/>
            <w:noWrap/>
            <w:vAlign w:val="bottom"/>
            <w:hideMark/>
          </w:tcPr>
          <w:p w14:paraId="7A868CFE"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887" w:name="_Toc516580317"/>
            <w:r w:rsidRPr="0037563E">
              <w:rPr>
                <w:rFonts w:ascii="Franklin Gothic Book" w:eastAsia="Times New Roman" w:hAnsi="Franklin Gothic Book" w:cs="Times New Roman"/>
                <w:noProof/>
                <w:color w:val="000000"/>
                <w:sz w:val="22"/>
                <w:szCs w:val="22"/>
              </w:rPr>
              <w:t>Type_Blood</w:t>
            </w:r>
            <w:bookmarkEnd w:id="887"/>
          </w:p>
        </w:tc>
        <w:tc>
          <w:tcPr>
            <w:tcW w:w="1879" w:type="dxa"/>
            <w:tcBorders>
              <w:top w:val="nil"/>
              <w:left w:val="nil"/>
              <w:bottom w:val="nil"/>
              <w:right w:val="nil"/>
            </w:tcBorders>
            <w:shd w:val="clear" w:color="auto" w:fill="auto"/>
            <w:noWrap/>
            <w:vAlign w:val="bottom"/>
            <w:hideMark/>
          </w:tcPr>
          <w:p w14:paraId="16DBF3D2"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88" w:name="_Toc516580318"/>
            <w:r w:rsidRPr="0037563E">
              <w:rPr>
                <w:rFonts w:ascii="Franklin Gothic Book" w:eastAsia="Times New Roman" w:hAnsi="Franklin Gothic Book" w:cs="Times New Roman"/>
                <w:color w:val="000000"/>
                <w:sz w:val="22"/>
                <w:szCs w:val="22"/>
              </w:rPr>
              <w:t>char(size)</w:t>
            </w:r>
            <w:bookmarkEnd w:id="888"/>
          </w:p>
        </w:tc>
        <w:tc>
          <w:tcPr>
            <w:tcW w:w="900" w:type="dxa"/>
            <w:tcBorders>
              <w:top w:val="nil"/>
              <w:left w:val="nil"/>
              <w:bottom w:val="nil"/>
              <w:right w:val="nil"/>
            </w:tcBorders>
            <w:shd w:val="clear" w:color="auto" w:fill="auto"/>
            <w:noWrap/>
            <w:vAlign w:val="bottom"/>
            <w:hideMark/>
          </w:tcPr>
          <w:p w14:paraId="0F258965"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889" w:name="_Toc516580319"/>
            <w:r w:rsidRPr="0037563E">
              <w:rPr>
                <w:rFonts w:ascii="Franklin Gothic Book" w:eastAsia="Times New Roman" w:hAnsi="Franklin Gothic Book" w:cs="Times New Roman"/>
                <w:color w:val="000000"/>
                <w:sz w:val="22"/>
                <w:szCs w:val="22"/>
              </w:rPr>
              <w:t>5</w:t>
            </w:r>
            <w:bookmarkEnd w:id="889"/>
          </w:p>
        </w:tc>
        <w:tc>
          <w:tcPr>
            <w:tcW w:w="1350" w:type="dxa"/>
            <w:tcBorders>
              <w:top w:val="nil"/>
              <w:left w:val="nil"/>
              <w:bottom w:val="nil"/>
              <w:right w:val="nil"/>
            </w:tcBorders>
            <w:shd w:val="clear" w:color="auto" w:fill="auto"/>
            <w:noWrap/>
            <w:vAlign w:val="bottom"/>
            <w:hideMark/>
          </w:tcPr>
          <w:p w14:paraId="2E14B3D2"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auto" w:fill="auto"/>
            <w:vAlign w:val="bottom"/>
            <w:hideMark/>
          </w:tcPr>
          <w:p w14:paraId="6B4347BE"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r w:rsidR="0037563E" w:rsidRPr="0037563E" w14:paraId="59ADDBFD" w14:textId="77777777" w:rsidTr="0037563E">
        <w:trPr>
          <w:trHeight w:val="315"/>
        </w:trPr>
        <w:tc>
          <w:tcPr>
            <w:tcW w:w="2891" w:type="dxa"/>
            <w:tcBorders>
              <w:top w:val="nil"/>
              <w:left w:val="nil"/>
              <w:bottom w:val="single" w:sz="8" w:space="0" w:color="000000"/>
              <w:right w:val="nil"/>
            </w:tcBorders>
            <w:shd w:val="clear" w:color="D9D9D9" w:fill="D9D9D9"/>
            <w:noWrap/>
            <w:vAlign w:val="bottom"/>
            <w:hideMark/>
          </w:tcPr>
          <w:p w14:paraId="7B51EE4C"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890" w:name="_Toc516580320"/>
            <w:r w:rsidRPr="0037563E">
              <w:rPr>
                <w:rFonts w:ascii="Franklin Gothic Book" w:eastAsia="Times New Roman" w:hAnsi="Franklin Gothic Book" w:cs="Times New Roman"/>
                <w:noProof/>
                <w:color w:val="000000"/>
                <w:sz w:val="22"/>
                <w:szCs w:val="22"/>
              </w:rPr>
              <w:t>Species_Id</w:t>
            </w:r>
            <w:bookmarkEnd w:id="890"/>
          </w:p>
        </w:tc>
        <w:tc>
          <w:tcPr>
            <w:tcW w:w="1879" w:type="dxa"/>
            <w:tcBorders>
              <w:top w:val="nil"/>
              <w:left w:val="nil"/>
              <w:bottom w:val="single" w:sz="8" w:space="0" w:color="000000"/>
              <w:right w:val="nil"/>
            </w:tcBorders>
            <w:shd w:val="clear" w:color="D9D9D9" w:fill="D9D9D9"/>
            <w:noWrap/>
            <w:vAlign w:val="bottom"/>
            <w:hideMark/>
          </w:tcPr>
          <w:p w14:paraId="112FD1F3"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91" w:name="_Toc516580321"/>
            <w:r w:rsidRPr="0037563E">
              <w:rPr>
                <w:rFonts w:ascii="Franklin Gothic Book" w:eastAsia="Times New Roman" w:hAnsi="Franklin Gothic Book" w:cs="Times New Roman"/>
                <w:color w:val="000000"/>
                <w:sz w:val="22"/>
                <w:szCs w:val="22"/>
              </w:rPr>
              <w:t>int</w:t>
            </w:r>
            <w:bookmarkEnd w:id="891"/>
          </w:p>
        </w:tc>
        <w:tc>
          <w:tcPr>
            <w:tcW w:w="900" w:type="dxa"/>
            <w:tcBorders>
              <w:top w:val="nil"/>
              <w:left w:val="nil"/>
              <w:bottom w:val="single" w:sz="8" w:space="0" w:color="000000"/>
              <w:right w:val="nil"/>
            </w:tcBorders>
            <w:shd w:val="clear" w:color="D9D9D9" w:fill="D9D9D9"/>
            <w:noWrap/>
            <w:vAlign w:val="bottom"/>
            <w:hideMark/>
          </w:tcPr>
          <w:p w14:paraId="7295FFF6"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c>
          <w:tcPr>
            <w:tcW w:w="1350" w:type="dxa"/>
            <w:tcBorders>
              <w:top w:val="nil"/>
              <w:left w:val="nil"/>
              <w:bottom w:val="single" w:sz="8" w:space="0" w:color="000000"/>
              <w:right w:val="nil"/>
            </w:tcBorders>
            <w:shd w:val="clear" w:color="D9D9D9" w:fill="D9D9D9"/>
            <w:noWrap/>
            <w:vAlign w:val="bottom"/>
            <w:hideMark/>
          </w:tcPr>
          <w:p w14:paraId="7F897268"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92" w:name="_Toc516580322"/>
            <w:r w:rsidRPr="0037563E">
              <w:rPr>
                <w:rFonts w:ascii="Franklin Gothic Book" w:eastAsia="Times New Roman" w:hAnsi="Franklin Gothic Book" w:cs="Times New Roman"/>
                <w:color w:val="000000"/>
                <w:sz w:val="22"/>
                <w:szCs w:val="22"/>
              </w:rPr>
              <w:t>FOREIGN KEY</w:t>
            </w:r>
            <w:bookmarkEnd w:id="892"/>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single" w:sz="8" w:space="0" w:color="000000"/>
              <w:right w:val="nil"/>
            </w:tcBorders>
            <w:shd w:val="clear" w:color="D9D9D9" w:fill="D9D9D9"/>
            <w:noWrap/>
            <w:vAlign w:val="bottom"/>
            <w:hideMark/>
          </w:tcPr>
          <w:p w14:paraId="56F6EB4D"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r>
      <w:tr w:rsidR="0037563E" w:rsidRPr="0037563E" w14:paraId="20AC92A9" w14:textId="77777777" w:rsidTr="0037563E">
        <w:trPr>
          <w:trHeight w:val="315"/>
        </w:trPr>
        <w:tc>
          <w:tcPr>
            <w:tcW w:w="2891" w:type="dxa"/>
            <w:tcBorders>
              <w:top w:val="nil"/>
              <w:left w:val="nil"/>
              <w:bottom w:val="nil"/>
              <w:right w:val="nil"/>
            </w:tcBorders>
            <w:shd w:val="clear" w:color="auto" w:fill="auto"/>
            <w:noWrap/>
            <w:vAlign w:val="bottom"/>
            <w:hideMark/>
          </w:tcPr>
          <w:p w14:paraId="7DDD4BC7" w14:textId="77777777" w:rsidR="0037563E" w:rsidRPr="0037563E" w:rsidRDefault="0037563E" w:rsidP="0037563E">
            <w:pPr>
              <w:spacing w:before="0" w:after="0" w:line="240" w:lineRule="auto"/>
              <w:outlineLvl w:val="1"/>
              <w:rPr>
                <w:rFonts w:ascii="Times New Roman" w:eastAsia="Times New Roman" w:hAnsi="Times New Roman" w:cs="Times New Roman"/>
                <w:noProof/>
              </w:rPr>
            </w:pPr>
          </w:p>
        </w:tc>
        <w:tc>
          <w:tcPr>
            <w:tcW w:w="1879" w:type="dxa"/>
            <w:tcBorders>
              <w:top w:val="nil"/>
              <w:left w:val="nil"/>
              <w:bottom w:val="nil"/>
              <w:right w:val="nil"/>
            </w:tcBorders>
            <w:shd w:val="clear" w:color="auto" w:fill="auto"/>
            <w:noWrap/>
            <w:vAlign w:val="bottom"/>
            <w:hideMark/>
          </w:tcPr>
          <w:p w14:paraId="2DB10D73"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7C5DCDDD"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35AF965D"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2C284A06"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r w:rsidR="0037563E" w:rsidRPr="0037563E" w14:paraId="3953CAD0" w14:textId="77777777" w:rsidTr="0037563E">
        <w:trPr>
          <w:trHeight w:val="315"/>
        </w:trPr>
        <w:tc>
          <w:tcPr>
            <w:tcW w:w="2891" w:type="dxa"/>
            <w:tcBorders>
              <w:top w:val="nil"/>
              <w:left w:val="nil"/>
              <w:bottom w:val="nil"/>
              <w:right w:val="nil"/>
            </w:tcBorders>
            <w:shd w:val="clear" w:color="auto" w:fill="auto"/>
            <w:noWrap/>
            <w:vAlign w:val="bottom"/>
            <w:hideMark/>
          </w:tcPr>
          <w:p w14:paraId="17832601" w14:textId="77777777" w:rsidR="0037563E" w:rsidRPr="0037563E" w:rsidRDefault="0037563E" w:rsidP="0037563E">
            <w:pPr>
              <w:spacing w:before="0" w:after="0" w:line="240" w:lineRule="auto"/>
              <w:outlineLvl w:val="1"/>
              <w:rPr>
                <w:rFonts w:ascii="Times New Roman" w:eastAsia="Times New Roman" w:hAnsi="Times New Roman" w:cs="Times New Roman"/>
                <w:noProof/>
              </w:rPr>
            </w:pPr>
          </w:p>
        </w:tc>
        <w:tc>
          <w:tcPr>
            <w:tcW w:w="1879" w:type="dxa"/>
            <w:tcBorders>
              <w:top w:val="nil"/>
              <w:left w:val="nil"/>
              <w:bottom w:val="nil"/>
              <w:right w:val="nil"/>
            </w:tcBorders>
            <w:shd w:val="clear" w:color="auto" w:fill="auto"/>
            <w:noWrap/>
            <w:vAlign w:val="bottom"/>
            <w:hideMark/>
          </w:tcPr>
          <w:p w14:paraId="1D55A837"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7A231421"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2EC82123"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4EAC0BF6"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r>
      <w:tr w:rsidR="0037563E" w:rsidRPr="0037563E" w14:paraId="65DE4DE5" w14:textId="77777777" w:rsidTr="0037563E">
        <w:trPr>
          <w:trHeight w:val="390"/>
        </w:trPr>
        <w:tc>
          <w:tcPr>
            <w:tcW w:w="2891" w:type="dxa"/>
            <w:tcBorders>
              <w:top w:val="nil"/>
              <w:left w:val="nil"/>
              <w:bottom w:val="nil"/>
              <w:right w:val="nil"/>
            </w:tcBorders>
            <w:shd w:val="clear" w:color="4CB5D3" w:fill="ED6B0E"/>
            <w:noWrap/>
            <w:vAlign w:val="bottom"/>
            <w:hideMark/>
          </w:tcPr>
          <w:p w14:paraId="5E985D5C" w14:textId="77777777" w:rsidR="0037563E" w:rsidRPr="0037563E" w:rsidRDefault="0037563E" w:rsidP="0037563E">
            <w:pPr>
              <w:spacing w:before="0" w:after="0" w:line="240" w:lineRule="auto"/>
              <w:outlineLvl w:val="0"/>
              <w:rPr>
                <w:rFonts w:ascii="Franklin Gothic Book" w:eastAsia="Times New Roman" w:hAnsi="Franklin Gothic Book" w:cs="Times New Roman"/>
                <w:b/>
                <w:bCs/>
                <w:noProof/>
                <w:color w:val="FFFFFF"/>
                <w:sz w:val="28"/>
                <w:szCs w:val="28"/>
              </w:rPr>
            </w:pPr>
            <w:bookmarkStart w:id="893" w:name="_Toc516580323"/>
            <w:r w:rsidRPr="0037563E">
              <w:rPr>
                <w:rFonts w:ascii="Franklin Gothic Book" w:eastAsia="Times New Roman" w:hAnsi="Franklin Gothic Book" w:cs="Times New Roman"/>
                <w:b/>
                <w:bCs/>
                <w:noProof/>
                <w:color w:val="FFFFFF"/>
                <w:sz w:val="28"/>
                <w:szCs w:val="28"/>
              </w:rPr>
              <w:t>Disposable_Products</w:t>
            </w:r>
            <w:bookmarkEnd w:id="893"/>
          </w:p>
        </w:tc>
        <w:tc>
          <w:tcPr>
            <w:tcW w:w="1879" w:type="dxa"/>
            <w:tcBorders>
              <w:top w:val="nil"/>
              <w:left w:val="nil"/>
              <w:bottom w:val="nil"/>
              <w:right w:val="nil"/>
            </w:tcBorders>
            <w:shd w:val="clear" w:color="4CB5D3" w:fill="ED6B0E"/>
            <w:noWrap/>
            <w:vAlign w:val="bottom"/>
            <w:hideMark/>
          </w:tcPr>
          <w:p w14:paraId="16427D6C" w14:textId="77777777" w:rsidR="0037563E" w:rsidRPr="0037563E" w:rsidRDefault="0037563E" w:rsidP="0037563E">
            <w:pPr>
              <w:spacing w:before="0" w:after="0" w:line="240" w:lineRule="auto"/>
              <w:outlineLvl w:val="0"/>
              <w:rPr>
                <w:rFonts w:ascii="Franklin Gothic Book" w:eastAsia="Times New Roman" w:hAnsi="Franklin Gothic Book" w:cs="Times New Roman"/>
                <w:b/>
                <w:bCs/>
                <w:color w:val="FFFFFF"/>
                <w:sz w:val="28"/>
                <w:szCs w:val="28"/>
              </w:rPr>
            </w:pPr>
            <w:bookmarkStart w:id="894" w:name="_Toc516580324"/>
            <w:r w:rsidRPr="0037563E">
              <w:rPr>
                <w:rFonts w:ascii="Franklin Gothic Book" w:eastAsia="Times New Roman" w:hAnsi="Franklin Gothic Book" w:cs="Times New Roman"/>
                <w:b/>
                <w:bCs/>
                <w:color w:val="FFFFFF"/>
                <w:sz w:val="28"/>
                <w:szCs w:val="28"/>
              </w:rPr>
              <w:t>Table</w:t>
            </w:r>
            <w:bookmarkEnd w:id="894"/>
          </w:p>
        </w:tc>
        <w:tc>
          <w:tcPr>
            <w:tcW w:w="900" w:type="dxa"/>
            <w:tcBorders>
              <w:top w:val="nil"/>
              <w:left w:val="nil"/>
              <w:bottom w:val="nil"/>
              <w:right w:val="nil"/>
            </w:tcBorders>
            <w:shd w:val="clear" w:color="auto" w:fill="auto"/>
            <w:noWrap/>
            <w:vAlign w:val="bottom"/>
            <w:hideMark/>
          </w:tcPr>
          <w:p w14:paraId="0FD25A66" w14:textId="77777777" w:rsidR="0037563E" w:rsidRPr="0037563E" w:rsidRDefault="0037563E" w:rsidP="0037563E">
            <w:pPr>
              <w:spacing w:before="0" w:after="0" w:line="240" w:lineRule="auto"/>
              <w:outlineLvl w:val="0"/>
              <w:rPr>
                <w:rFonts w:ascii="Franklin Gothic Book" w:eastAsia="Times New Roman" w:hAnsi="Franklin Gothic Book" w:cs="Times New Roman"/>
                <w:b/>
                <w:bCs/>
                <w:color w:val="FFFFFF"/>
                <w:sz w:val="28"/>
                <w:szCs w:val="28"/>
              </w:rPr>
            </w:pPr>
          </w:p>
        </w:tc>
        <w:tc>
          <w:tcPr>
            <w:tcW w:w="1350" w:type="dxa"/>
            <w:tcBorders>
              <w:top w:val="nil"/>
              <w:left w:val="nil"/>
              <w:bottom w:val="nil"/>
              <w:right w:val="nil"/>
            </w:tcBorders>
            <w:shd w:val="clear" w:color="auto" w:fill="auto"/>
            <w:noWrap/>
            <w:vAlign w:val="bottom"/>
            <w:hideMark/>
          </w:tcPr>
          <w:p w14:paraId="13E2BD72"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7C8A6F57"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r>
      <w:tr w:rsidR="0037563E" w:rsidRPr="0037563E" w14:paraId="485BE9B9" w14:textId="77777777" w:rsidTr="0037563E">
        <w:trPr>
          <w:trHeight w:val="315"/>
        </w:trPr>
        <w:tc>
          <w:tcPr>
            <w:tcW w:w="2891" w:type="dxa"/>
            <w:tcBorders>
              <w:top w:val="single" w:sz="8" w:space="0" w:color="000000"/>
              <w:left w:val="nil"/>
              <w:bottom w:val="single" w:sz="8" w:space="0" w:color="000000"/>
              <w:right w:val="nil"/>
            </w:tcBorders>
            <w:shd w:val="clear" w:color="ED6B0E" w:fill="ED6B0E"/>
            <w:noWrap/>
            <w:vAlign w:val="bottom"/>
            <w:hideMark/>
          </w:tcPr>
          <w:p w14:paraId="1C5F3C9C"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noProof/>
                <w:color w:val="FFFFFF"/>
                <w:sz w:val="22"/>
                <w:szCs w:val="22"/>
              </w:rPr>
            </w:pPr>
            <w:bookmarkStart w:id="895" w:name="_Toc516580325"/>
            <w:r w:rsidRPr="0037563E">
              <w:rPr>
                <w:rFonts w:ascii="Franklin Gothic Book" w:eastAsia="Times New Roman" w:hAnsi="Franklin Gothic Book" w:cs="Times New Roman"/>
                <w:b/>
                <w:bCs/>
                <w:noProof/>
                <w:color w:val="FFFFFF"/>
                <w:sz w:val="22"/>
                <w:szCs w:val="22"/>
              </w:rPr>
              <w:t>Attribute Name</w:t>
            </w:r>
            <w:bookmarkEnd w:id="895"/>
          </w:p>
        </w:tc>
        <w:tc>
          <w:tcPr>
            <w:tcW w:w="1879" w:type="dxa"/>
            <w:tcBorders>
              <w:top w:val="single" w:sz="8" w:space="0" w:color="000000"/>
              <w:left w:val="nil"/>
              <w:bottom w:val="single" w:sz="8" w:space="0" w:color="000000"/>
              <w:right w:val="nil"/>
            </w:tcBorders>
            <w:shd w:val="clear" w:color="ED6B0E" w:fill="ED6B0E"/>
            <w:noWrap/>
            <w:vAlign w:val="bottom"/>
            <w:hideMark/>
          </w:tcPr>
          <w:p w14:paraId="0CA4EE2A"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896" w:name="_Toc516580326"/>
            <w:r w:rsidRPr="0037563E">
              <w:rPr>
                <w:rFonts w:ascii="Franklin Gothic Book" w:eastAsia="Times New Roman" w:hAnsi="Franklin Gothic Book" w:cs="Times New Roman"/>
                <w:b/>
                <w:bCs/>
                <w:color w:val="FFFFFF"/>
                <w:sz w:val="22"/>
                <w:szCs w:val="22"/>
              </w:rPr>
              <w:t>Data Type</w:t>
            </w:r>
            <w:bookmarkEnd w:id="896"/>
          </w:p>
        </w:tc>
        <w:tc>
          <w:tcPr>
            <w:tcW w:w="900" w:type="dxa"/>
            <w:tcBorders>
              <w:top w:val="single" w:sz="8" w:space="0" w:color="000000"/>
              <w:left w:val="nil"/>
              <w:bottom w:val="single" w:sz="8" w:space="0" w:color="000000"/>
              <w:right w:val="nil"/>
            </w:tcBorders>
            <w:shd w:val="clear" w:color="ED6B0E" w:fill="ED6B0E"/>
            <w:noWrap/>
            <w:vAlign w:val="bottom"/>
            <w:hideMark/>
          </w:tcPr>
          <w:p w14:paraId="2E516B4B"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897" w:name="_Toc516580327"/>
            <w:r w:rsidRPr="0037563E">
              <w:rPr>
                <w:rFonts w:ascii="Franklin Gothic Book" w:eastAsia="Times New Roman" w:hAnsi="Franklin Gothic Book" w:cs="Times New Roman"/>
                <w:b/>
                <w:bCs/>
                <w:color w:val="FFFFFF"/>
                <w:sz w:val="22"/>
                <w:szCs w:val="22"/>
              </w:rPr>
              <w:t>Size</w:t>
            </w:r>
            <w:bookmarkEnd w:id="897"/>
          </w:p>
        </w:tc>
        <w:tc>
          <w:tcPr>
            <w:tcW w:w="1350" w:type="dxa"/>
            <w:tcBorders>
              <w:top w:val="single" w:sz="8" w:space="0" w:color="000000"/>
              <w:left w:val="nil"/>
              <w:bottom w:val="single" w:sz="8" w:space="0" w:color="000000"/>
              <w:right w:val="nil"/>
            </w:tcBorders>
            <w:shd w:val="clear" w:color="ED6B0E" w:fill="ED6B0E"/>
            <w:noWrap/>
            <w:vAlign w:val="bottom"/>
            <w:hideMark/>
          </w:tcPr>
          <w:p w14:paraId="048DF245"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898" w:name="_Toc516580328"/>
            <w:r w:rsidRPr="0037563E">
              <w:rPr>
                <w:rFonts w:ascii="Franklin Gothic Book" w:eastAsia="Times New Roman" w:hAnsi="Franklin Gothic Book" w:cs="Times New Roman"/>
                <w:b/>
                <w:bCs/>
                <w:color w:val="FFFFFF"/>
                <w:sz w:val="22"/>
                <w:szCs w:val="22"/>
              </w:rPr>
              <w:t>Constraint</w:t>
            </w:r>
            <w:bookmarkEnd w:id="898"/>
          </w:p>
        </w:tc>
        <w:tc>
          <w:tcPr>
            <w:tcW w:w="3510" w:type="dxa"/>
            <w:tcBorders>
              <w:top w:val="single" w:sz="8" w:space="0" w:color="000000"/>
              <w:left w:val="nil"/>
              <w:bottom w:val="single" w:sz="8" w:space="0" w:color="000000"/>
              <w:right w:val="nil"/>
            </w:tcBorders>
            <w:shd w:val="clear" w:color="ED6B0E" w:fill="ED6B0E"/>
            <w:noWrap/>
            <w:vAlign w:val="bottom"/>
            <w:hideMark/>
          </w:tcPr>
          <w:p w14:paraId="5493E242"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899" w:name="_Toc516580329"/>
            <w:r w:rsidRPr="0037563E">
              <w:rPr>
                <w:rFonts w:ascii="Franklin Gothic Book" w:eastAsia="Times New Roman" w:hAnsi="Franklin Gothic Book" w:cs="Times New Roman"/>
                <w:b/>
                <w:bCs/>
                <w:color w:val="FFFFFF"/>
                <w:sz w:val="22"/>
                <w:szCs w:val="22"/>
              </w:rPr>
              <w:t>Notes</w:t>
            </w:r>
            <w:bookmarkEnd w:id="899"/>
          </w:p>
        </w:tc>
      </w:tr>
      <w:tr w:rsidR="0037563E" w:rsidRPr="0037563E" w14:paraId="738BC8DD" w14:textId="77777777" w:rsidTr="0037563E">
        <w:trPr>
          <w:trHeight w:val="315"/>
        </w:trPr>
        <w:tc>
          <w:tcPr>
            <w:tcW w:w="2891" w:type="dxa"/>
            <w:tcBorders>
              <w:top w:val="nil"/>
              <w:left w:val="nil"/>
              <w:bottom w:val="nil"/>
              <w:right w:val="nil"/>
            </w:tcBorders>
            <w:shd w:val="clear" w:color="D9D9D9" w:fill="D9D9D9"/>
            <w:noWrap/>
            <w:vAlign w:val="bottom"/>
            <w:hideMark/>
          </w:tcPr>
          <w:p w14:paraId="09223FB1"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900" w:name="_Toc516580330"/>
            <w:r w:rsidRPr="0037563E">
              <w:rPr>
                <w:rFonts w:ascii="Franklin Gothic Book" w:eastAsia="Times New Roman" w:hAnsi="Franklin Gothic Book" w:cs="Times New Roman"/>
                <w:noProof/>
                <w:color w:val="000000"/>
                <w:sz w:val="22"/>
                <w:szCs w:val="22"/>
              </w:rPr>
              <w:t>Product_ID</w:t>
            </w:r>
            <w:bookmarkEnd w:id="900"/>
          </w:p>
        </w:tc>
        <w:tc>
          <w:tcPr>
            <w:tcW w:w="1879" w:type="dxa"/>
            <w:tcBorders>
              <w:top w:val="nil"/>
              <w:left w:val="nil"/>
              <w:bottom w:val="nil"/>
              <w:right w:val="nil"/>
            </w:tcBorders>
            <w:shd w:val="clear" w:color="D9D9D9" w:fill="D9D9D9"/>
            <w:noWrap/>
            <w:vAlign w:val="bottom"/>
            <w:hideMark/>
          </w:tcPr>
          <w:p w14:paraId="01F228D8"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901" w:name="_Toc516580331"/>
            <w:r w:rsidRPr="0037563E">
              <w:rPr>
                <w:rFonts w:ascii="Franklin Gothic Book" w:eastAsia="Times New Roman" w:hAnsi="Franklin Gothic Book" w:cs="Times New Roman"/>
                <w:color w:val="000000"/>
                <w:sz w:val="22"/>
                <w:szCs w:val="22"/>
              </w:rPr>
              <w:t>int</w:t>
            </w:r>
            <w:bookmarkEnd w:id="901"/>
          </w:p>
        </w:tc>
        <w:tc>
          <w:tcPr>
            <w:tcW w:w="900" w:type="dxa"/>
            <w:tcBorders>
              <w:top w:val="nil"/>
              <w:left w:val="nil"/>
              <w:bottom w:val="nil"/>
              <w:right w:val="nil"/>
            </w:tcBorders>
            <w:shd w:val="clear" w:color="D9D9D9" w:fill="D9D9D9"/>
            <w:noWrap/>
            <w:vAlign w:val="bottom"/>
            <w:hideMark/>
          </w:tcPr>
          <w:p w14:paraId="42159B25"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902" w:name="_Toc516580332"/>
            <w:r w:rsidRPr="0037563E">
              <w:rPr>
                <w:rFonts w:ascii="Franklin Gothic Book" w:eastAsia="Times New Roman" w:hAnsi="Franklin Gothic Book" w:cs="Times New Roman"/>
                <w:color w:val="000000"/>
                <w:sz w:val="22"/>
                <w:szCs w:val="22"/>
              </w:rPr>
              <w:t>5</w:t>
            </w:r>
            <w:bookmarkEnd w:id="902"/>
          </w:p>
        </w:tc>
        <w:tc>
          <w:tcPr>
            <w:tcW w:w="1350" w:type="dxa"/>
            <w:tcBorders>
              <w:top w:val="nil"/>
              <w:left w:val="nil"/>
              <w:bottom w:val="nil"/>
              <w:right w:val="nil"/>
            </w:tcBorders>
            <w:shd w:val="clear" w:color="D9D9D9" w:fill="D9D9D9"/>
            <w:noWrap/>
            <w:vAlign w:val="bottom"/>
            <w:hideMark/>
          </w:tcPr>
          <w:p w14:paraId="51EDA885"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903" w:name="_Toc516580333"/>
            <w:r w:rsidRPr="0037563E">
              <w:rPr>
                <w:rFonts w:ascii="Franklin Gothic Book" w:eastAsia="Times New Roman" w:hAnsi="Franklin Gothic Book" w:cs="Times New Roman"/>
                <w:color w:val="000000"/>
                <w:sz w:val="22"/>
                <w:szCs w:val="22"/>
              </w:rPr>
              <w:t>PRIMARY KEY</w:t>
            </w:r>
            <w:bookmarkEnd w:id="903"/>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vAlign w:val="bottom"/>
            <w:hideMark/>
          </w:tcPr>
          <w:p w14:paraId="2566CB23"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r>
      <w:tr w:rsidR="0037563E" w:rsidRPr="0037563E" w14:paraId="664FD95B" w14:textId="77777777" w:rsidTr="0037563E">
        <w:trPr>
          <w:trHeight w:val="315"/>
        </w:trPr>
        <w:tc>
          <w:tcPr>
            <w:tcW w:w="2891" w:type="dxa"/>
            <w:tcBorders>
              <w:top w:val="nil"/>
              <w:left w:val="nil"/>
              <w:bottom w:val="nil"/>
              <w:right w:val="nil"/>
            </w:tcBorders>
            <w:shd w:val="clear" w:color="auto" w:fill="auto"/>
            <w:noWrap/>
            <w:vAlign w:val="bottom"/>
            <w:hideMark/>
          </w:tcPr>
          <w:p w14:paraId="54A5CD9B"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904" w:name="_Toc516580334"/>
            <w:r w:rsidRPr="0037563E">
              <w:rPr>
                <w:rFonts w:ascii="Franklin Gothic Book" w:eastAsia="Times New Roman" w:hAnsi="Franklin Gothic Book" w:cs="Times New Roman"/>
                <w:noProof/>
                <w:color w:val="000000"/>
                <w:sz w:val="22"/>
                <w:szCs w:val="22"/>
              </w:rPr>
              <w:t>Product_Description</w:t>
            </w:r>
            <w:bookmarkEnd w:id="904"/>
          </w:p>
        </w:tc>
        <w:tc>
          <w:tcPr>
            <w:tcW w:w="1879" w:type="dxa"/>
            <w:tcBorders>
              <w:top w:val="nil"/>
              <w:left w:val="nil"/>
              <w:bottom w:val="nil"/>
              <w:right w:val="nil"/>
            </w:tcBorders>
            <w:shd w:val="clear" w:color="auto" w:fill="auto"/>
            <w:noWrap/>
            <w:vAlign w:val="bottom"/>
            <w:hideMark/>
          </w:tcPr>
          <w:p w14:paraId="77CD8EF1"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905" w:name="_Toc516580335"/>
            <w:r w:rsidRPr="0037563E">
              <w:rPr>
                <w:rFonts w:ascii="Franklin Gothic Book" w:eastAsia="Times New Roman" w:hAnsi="Franklin Gothic Book" w:cs="Times New Roman"/>
                <w:color w:val="000000"/>
                <w:sz w:val="22"/>
                <w:szCs w:val="22"/>
              </w:rPr>
              <w:t>varchar2(size)</w:t>
            </w:r>
            <w:bookmarkEnd w:id="905"/>
          </w:p>
        </w:tc>
        <w:tc>
          <w:tcPr>
            <w:tcW w:w="900" w:type="dxa"/>
            <w:tcBorders>
              <w:top w:val="nil"/>
              <w:left w:val="nil"/>
              <w:bottom w:val="nil"/>
              <w:right w:val="nil"/>
            </w:tcBorders>
            <w:shd w:val="clear" w:color="auto" w:fill="auto"/>
            <w:noWrap/>
            <w:vAlign w:val="bottom"/>
            <w:hideMark/>
          </w:tcPr>
          <w:p w14:paraId="23F1B960"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906" w:name="_Toc516580336"/>
            <w:r w:rsidRPr="0037563E">
              <w:rPr>
                <w:rFonts w:ascii="Franklin Gothic Book" w:eastAsia="Times New Roman" w:hAnsi="Franklin Gothic Book" w:cs="Times New Roman"/>
                <w:color w:val="000000"/>
                <w:sz w:val="22"/>
                <w:szCs w:val="22"/>
              </w:rPr>
              <w:t>40</w:t>
            </w:r>
            <w:bookmarkEnd w:id="906"/>
          </w:p>
        </w:tc>
        <w:tc>
          <w:tcPr>
            <w:tcW w:w="1350" w:type="dxa"/>
            <w:tcBorders>
              <w:top w:val="nil"/>
              <w:left w:val="nil"/>
              <w:bottom w:val="nil"/>
              <w:right w:val="nil"/>
            </w:tcBorders>
            <w:shd w:val="clear" w:color="auto" w:fill="auto"/>
            <w:noWrap/>
            <w:vAlign w:val="bottom"/>
            <w:hideMark/>
          </w:tcPr>
          <w:p w14:paraId="0B615B3D"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auto" w:fill="auto"/>
            <w:vAlign w:val="bottom"/>
            <w:hideMark/>
          </w:tcPr>
          <w:p w14:paraId="30F5F1F4"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r w:rsidR="0037563E" w:rsidRPr="0037563E" w14:paraId="7307652A" w14:textId="77777777" w:rsidTr="0037563E">
        <w:trPr>
          <w:trHeight w:val="315"/>
        </w:trPr>
        <w:tc>
          <w:tcPr>
            <w:tcW w:w="2891" w:type="dxa"/>
            <w:tcBorders>
              <w:top w:val="nil"/>
              <w:left w:val="nil"/>
              <w:bottom w:val="nil"/>
              <w:right w:val="nil"/>
            </w:tcBorders>
            <w:shd w:val="clear" w:color="D9D9D9" w:fill="D9D9D9"/>
            <w:noWrap/>
            <w:vAlign w:val="bottom"/>
            <w:hideMark/>
          </w:tcPr>
          <w:p w14:paraId="20526F59"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907" w:name="_Toc516580337"/>
            <w:r w:rsidRPr="0037563E">
              <w:rPr>
                <w:rFonts w:ascii="Franklin Gothic Book" w:eastAsia="Times New Roman" w:hAnsi="Franklin Gothic Book" w:cs="Times New Roman"/>
                <w:noProof/>
                <w:color w:val="000000"/>
                <w:sz w:val="22"/>
                <w:szCs w:val="22"/>
              </w:rPr>
              <w:t>Product_Size</w:t>
            </w:r>
            <w:bookmarkEnd w:id="907"/>
          </w:p>
        </w:tc>
        <w:tc>
          <w:tcPr>
            <w:tcW w:w="1879" w:type="dxa"/>
            <w:tcBorders>
              <w:top w:val="nil"/>
              <w:left w:val="nil"/>
              <w:bottom w:val="nil"/>
              <w:right w:val="nil"/>
            </w:tcBorders>
            <w:shd w:val="clear" w:color="D9D9D9" w:fill="D9D9D9"/>
            <w:noWrap/>
            <w:vAlign w:val="bottom"/>
            <w:hideMark/>
          </w:tcPr>
          <w:p w14:paraId="15866368"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908" w:name="_Toc516580338"/>
            <w:r w:rsidRPr="0037563E">
              <w:rPr>
                <w:rFonts w:ascii="Franklin Gothic Book" w:eastAsia="Times New Roman" w:hAnsi="Franklin Gothic Book" w:cs="Times New Roman"/>
                <w:color w:val="000000"/>
                <w:sz w:val="22"/>
                <w:szCs w:val="22"/>
              </w:rPr>
              <w:t>varchar2(size)</w:t>
            </w:r>
            <w:bookmarkEnd w:id="908"/>
          </w:p>
        </w:tc>
        <w:tc>
          <w:tcPr>
            <w:tcW w:w="900" w:type="dxa"/>
            <w:tcBorders>
              <w:top w:val="nil"/>
              <w:left w:val="nil"/>
              <w:bottom w:val="nil"/>
              <w:right w:val="nil"/>
            </w:tcBorders>
            <w:shd w:val="clear" w:color="D9D9D9" w:fill="D9D9D9"/>
            <w:noWrap/>
            <w:vAlign w:val="bottom"/>
            <w:hideMark/>
          </w:tcPr>
          <w:p w14:paraId="5FA0377D"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909" w:name="_Toc516580339"/>
            <w:r w:rsidRPr="0037563E">
              <w:rPr>
                <w:rFonts w:ascii="Franklin Gothic Book" w:eastAsia="Times New Roman" w:hAnsi="Franklin Gothic Book" w:cs="Times New Roman"/>
                <w:color w:val="000000"/>
                <w:sz w:val="22"/>
                <w:szCs w:val="22"/>
              </w:rPr>
              <w:t>10</w:t>
            </w:r>
            <w:bookmarkEnd w:id="909"/>
          </w:p>
        </w:tc>
        <w:tc>
          <w:tcPr>
            <w:tcW w:w="1350" w:type="dxa"/>
            <w:tcBorders>
              <w:top w:val="nil"/>
              <w:left w:val="nil"/>
              <w:bottom w:val="nil"/>
              <w:right w:val="nil"/>
            </w:tcBorders>
            <w:shd w:val="clear" w:color="D9D9D9" w:fill="D9D9D9"/>
            <w:noWrap/>
            <w:vAlign w:val="bottom"/>
            <w:hideMark/>
          </w:tcPr>
          <w:p w14:paraId="207DA4C8"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D9D9D9" w:fill="D9D9D9"/>
            <w:noWrap/>
            <w:vAlign w:val="bottom"/>
            <w:hideMark/>
          </w:tcPr>
          <w:p w14:paraId="0F27557D"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r w:rsidR="0037563E" w:rsidRPr="0037563E" w14:paraId="473DB9FB" w14:textId="77777777" w:rsidTr="0037563E">
        <w:trPr>
          <w:trHeight w:val="315"/>
        </w:trPr>
        <w:tc>
          <w:tcPr>
            <w:tcW w:w="2891" w:type="dxa"/>
            <w:tcBorders>
              <w:top w:val="nil"/>
              <w:left w:val="nil"/>
              <w:bottom w:val="single" w:sz="8" w:space="0" w:color="000000"/>
              <w:right w:val="nil"/>
            </w:tcBorders>
            <w:shd w:val="clear" w:color="auto" w:fill="auto"/>
            <w:noWrap/>
            <w:vAlign w:val="bottom"/>
            <w:hideMark/>
          </w:tcPr>
          <w:p w14:paraId="7DC0E468" w14:textId="389F2EA5"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910" w:name="_Toc516580340"/>
            <w:r w:rsidRPr="0037563E">
              <w:rPr>
                <w:rFonts w:ascii="Franklin Gothic Book" w:eastAsia="Times New Roman" w:hAnsi="Franklin Gothic Book" w:cs="Times New Roman"/>
                <w:noProof/>
                <w:color w:val="000000"/>
                <w:sz w:val="22"/>
                <w:szCs w:val="22"/>
              </w:rPr>
              <w:t>Product_On_Ha</w:t>
            </w:r>
            <w:r w:rsidR="004A123E">
              <w:rPr>
                <w:rFonts w:ascii="Franklin Gothic Book" w:eastAsia="Times New Roman" w:hAnsi="Franklin Gothic Book" w:cs="Times New Roman"/>
                <w:noProof/>
                <w:color w:val="000000"/>
                <w:sz w:val="22"/>
                <w:szCs w:val="22"/>
              </w:rPr>
              <w:t>n</w:t>
            </w:r>
            <w:r w:rsidRPr="0037563E">
              <w:rPr>
                <w:rFonts w:ascii="Franklin Gothic Book" w:eastAsia="Times New Roman" w:hAnsi="Franklin Gothic Book" w:cs="Times New Roman"/>
                <w:noProof/>
                <w:color w:val="000000"/>
                <w:sz w:val="22"/>
                <w:szCs w:val="22"/>
              </w:rPr>
              <w:t>d</w:t>
            </w:r>
            <w:bookmarkEnd w:id="910"/>
          </w:p>
        </w:tc>
        <w:tc>
          <w:tcPr>
            <w:tcW w:w="1879" w:type="dxa"/>
            <w:tcBorders>
              <w:top w:val="nil"/>
              <w:left w:val="nil"/>
              <w:bottom w:val="single" w:sz="8" w:space="0" w:color="000000"/>
              <w:right w:val="nil"/>
            </w:tcBorders>
            <w:shd w:val="clear" w:color="auto" w:fill="auto"/>
            <w:noWrap/>
            <w:vAlign w:val="bottom"/>
            <w:hideMark/>
          </w:tcPr>
          <w:p w14:paraId="6C075633"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911" w:name="_Toc516580341"/>
            <w:r w:rsidRPr="0037563E">
              <w:rPr>
                <w:rFonts w:ascii="Franklin Gothic Book" w:eastAsia="Times New Roman" w:hAnsi="Franklin Gothic Book" w:cs="Times New Roman"/>
                <w:color w:val="000000"/>
                <w:sz w:val="22"/>
                <w:szCs w:val="22"/>
              </w:rPr>
              <w:t>int</w:t>
            </w:r>
            <w:bookmarkEnd w:id="911"/>
          </w:p>
        </w:tc>
        <w:tc>
          <w:tcPr>
            <w:tcW w:w="900" w:type="dxa"/>
            <w:tcBorders>
              <w:top w:val="nil"/>
              <w:left w:val="nil"/>
              <w:bottom w:val="single" w:sz="8" w:space="0" w:color="000000"/>
              <w:right w:val="nil"/>
            </w:tcBorders>
            <w:shd w:val="clear" w:color="auto" w:fill="auto"/>
            <w:noWrap/>
            <w:vAlign w:val="bottom"/>
            <w:hideMark/>
          </w:tcPr>
          <w:p w14:paraId="7082DC6F"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912" w:name="_Toc516580342"/>
            <w:r w:rsidRPr="0037563E">
              <w:rPr>
                <w:rFonts w:ascii="Franklin Gothic Book" w:eastAsia="Times New Roman" w:hAnsi="Franklin Gothic Book" w:cs="Times New Roman"/>
                <w:color w:val="000000"/>
                <w:sz w:val="22"/>
                <w:szCs w:val="22"/>
              </w:rPr>
              <w:t>5</w:t>
            </w:r>
            <w:bookmarkEnd w:id="912"/>
          </w:p>
        </w:tc>
        <w:tc>
          <w:tcPr>
            <w:tcW w:w="1350" w:type="dxa"/>
            <w:tcBorders>
              <w:top w:val="nil"/>
              <w:left w:val="nil"/>
              <w:bottom w:val="single" w:sz="8" w:space="0" w:color="000000"/>
              <w:right w:val="nil"/>
            </w:tcBorders>
            <w:shd w:val="clear" w:color="auto" w:fill="auto"/>
            <w:noWrap/>
            <w:vAlign w:val="bottom"/>
            <w:hideMark/>
          </w:tcPr>
          <w:p w14:paraId="674F7C8B"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single" w:sz="8" w:space="0" w:color="000000"/>
              <w:right w:val="nil"/>
            </w:tcBorders>
            <w:shd w:val="clear" w:color="auto" w:fill="auto"/>
            <w:noWrap/>
            <w:vAlign w:val="bottom"/>
            <w:hideMark/>
          </w:tcPr>
          <w:p w14:paraId="6F69C1D3"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bl>
    <w:p w14:paraId="32DAB5EC" w14:textId="76C2A433" w:rsidR="0037563E" w:rsidRDefault="0037563E" w:rsidP="00AB288E">
      <w:pPr>
        <w:rPr>
          <w:b/>
          <w:bCs/>
          <w:color w:val="FFFFFF" w:themeColor="background1"/>
        </w:rPr>
      </w:pPr>
    </w:p>
    <w:tbl>
      <w:tblPr>
        <w:tblW w:w="7000" w:type="dxa"/>
        <w:tblLook w:val="04A0" w:firstRow="1" w:lastRow="0" w:firstColumn="1" w:lastColumn="0" w:noHBand="0" w:noVBand="1"/>
      </w:tblPr>
      <w:tblGrid>
        <w:gridCol w:w="5020"/>
        <w:gridCol w:w="1980"/>
      </w:tblGrid>
      <w:tr w:rsidR="004A123E" w:rsidRPr="004A123E" w14:paraId="049292D4" w14:textId="77777777" w:rsidTr="004A123E">
        <w:trPr>
          <w:trHeight w:val="390"/>
        </w:trPr>
        <w:tc>
          <w:tcPr>
            <w:tcW w:w="5020" w:type="dxa"/>
            <w:tcBorders>
              <w:top w:val="nil"/>
              <w:left w:val="nil"/>
              <w:bottom w:val="nil"/>
              <w:right w:val="nil"/>
            </w:tcBorders>
            <w:shd w:val="clear" w:color="4CB5D3" w:fill="ED6B0E"/>
            <w:noWrap/>
            <w:vAlign w:val="bottom"/>
            <w:hideMark/>
          </w:tcPr>
          <w:p w14:paraId="705F5D33" w14:textId="77777777" w:rsidR="004A123E" w:rsidRPr="004A123E" w:rsidRDefault="004A123E" w:rsidP="004A123E">
            <w:pPr>
              <w:spacing w:before="0" w:after="0" w:line="240" w:lineRule="auto"/>
              <w:outlineLvl w:val="0"/>
              <w:rPr>
                <w:rFonts w:ascii="Franklin Gothic Book" w:eastAsia="Times New Roman" w:hAnsi="Franklin Gothic Book" w:cs="Times New Roman"/>
                <w:b/>
                <w:bCs/>
                <w:noProof/>
                <w:color w:val="FFFFFF"/>
                <w:sz w:val="28"/>
                <w:szCs w:val="28"/>
              </w:rPr>
            </w:pPr>
            <w:bookmarkStart w:id="913" w:name="_Toc516580343"/>
            <w:r w:rsidRPr="004A123E">
              <w:rPr>
                <w:rFonts w:ascii="Franklin Gothic Book" w:eastAsia="Times New Roman" w:hAnsi="Franklin Gothic Book" w:cs="Times New Roman"/>
                <w:b/>
                <w:bCs/>
                <w:noProof/>
                <w:color w:val="FFFFFF"/>
                <w:sz w:val="28"/>
                <w:szCs w:val="28"/>
              </w:rPr>
              <w:t>Blood_Report_V</w:t>
            </w:r>
            <w:bookmarkEnd w:id="913"/>
          </w:p>
        </w:tc>
        <w:tc>
          <w:tcPr>
            <w:tcW w:w="1980" w:type="dxa"/>
            <w:tcBorders>
              <w:top w:val="nil"/>
              <w:left w:val="nil"/>
              <w:bottom w:val="nil"/>
              <w:right w:val="nil"/>
            </w:tcBorders>
            <w:shd w:val="clear" w:color="4CB5D3" w:fill="ED6B0E"/>
            <w:noWrap/>
            <w:vAlign w:val="bottom"/>
            <w:hideMark/>
          </w:tcPr>
          <w:p w14:paraId="158759F4" w14:textId="77777777" w:rsidR="004A123E" w:rsidRPr="004A123E" w:rsidRDefault="004A123E" w:rsidP="004A123E">
            <w:pPr>
              <w:spacing w:before="0" w:after="0" w:line="240" w:lineRule="auto"/>
              <w:outlineLvl w:val="0"/>
              <w:rPr>
                <w:rFonts w:ascii="Franklin Gothic Book" w:eastAsia="Times New Roman" w:hAnsi="Franklin Gothic Book" w:cs="Times New Roman"/>
                <w:b/>
                <w:bCs/>
                <w:color w:val="FFFFFF"/>
                <w:sz w:val="28"/>
                <w:szCs w:val="28"/>
              </w:rPr>
            </w:pPr>
            <w:bookmarkStart w:id="914" w:name="_Toc516580344"/>
            <w:r w:rsidRPr="004A123E">
              <w:rPr>
                <w:rFonts w:ascii="Franklin Gothic Book" w:eastAsia="Times New Roman" w:hAnsi="Franklin Gothic Book" w:cs="Times New Roman"/>
                <w:b/>
                <w:bCs/>
                <w:color w:val="FFFFFF"/>
                <w:sz w:val="28"/>
                <w:szCs w:val="28"/>
              </w:rPr>
              <w:t>View</w:t>
            </w:r>
            <w:bookmarkEnd w:id="914"/>
          </w:p>
        </w:tc>
      </w:tr>
      <w:tr w:rsidR="004A123E" w:rsidRPr="004A123E" w14:paraId="7B595827" w14:textId="77777777" w:rsidTr="004A123E">
        <w:trPr>
          <w:trHeight w:val="315"/>
        </w:trPr>
        <w:tc>
          <w:tcPr>
            <w:tcW w:w="5020" w:type="dxa"/>
            <w:tcBorders>
              <w:top w:val="nil"/>
              <w:left w:val="nil"/>
              <w:bottom w:val="single" w:sz="8" w:space="0" w:color="FFFFFF"/>
              <w:right w:val="nil"/>
            </w:tcBorders>
            <w:shd w:val="clear" w:color="000000" w:fill="000000"/>
            <w:noWrap/>
            <w:vAlign w:val="bottom"/>
            <w:hideMark/>
          </w:tcPr>
          <w:p w14:paraId="06177070" w14:textId="77777777" w:rsidR="004A123E" w:rsidRPr="004A123E" w:rsidRDefault="004A123E" w:rsidP="004A123E">
            <w:pPr>
              <w:spacing w:before="0" w:after="0" w:line="240" w:lineRule="auto"/>
              <w:outlineLvl w:val="1"/>
              <w:rPr>
                <w:rFonts w:ascii="Franklin Gothic Book" w:eastAsia="Times New Roman" w:hAnsi="Franklin Gothic Book" w:cs="Times New Roman"/>
                <w:b/>
                <w:bCs/>
                <w:noProof/>
                <w:color w:val="FFFFFF"/>
                <w:sz w:val="22"/>
                <w:szCs w:val="22"/>
              </w:rPr>
            </w:pPr>
            <w:bookmarkStart w:id="915" w:name="_Toc516580345"/>
            <w:r w:rsidRPr="004A123E">
              <w:rPr>
                <w:rFonts w:ascii="Franklin Gothic Book" w:eastAsia="Times New Roman" w:hAnsi="Franklin Gothic Book" w:cs="Times New Roman"/>
                <w:b/>
                <w:bCs/>
                <w:noProof/>
                <w:color w:val="FFFFFF"/>
                <w:sz w:val="22"/>
                <w:szCs w:val="22"/>
              </w:rPr>
              <w:t>Fields</w:t>
            </w:r>
            <w:bookmarkEnd w:id="915"/>
          </w:p>
        </w:tc>
        <w:tc>
          <w:tcPr>
            <w:tcW w:w="1980" w:type="dxa"/>
            <w:tcBorders>
              <w:top w:val="nil"/>
              <w:left w:val="nil"/>
              <w:bottom w:val="single" w:sz="8" w:space="0" w:color="FFFFFF"/>
              <w:right w:val="nil"/>
            </w:tcBorders>
            <w:shd w:val="clear" w:color="000000" w:fill="000000"/>
            <w:noWrap/>
            <w:vAlign w:val="bottom"/>
            <w:hideMark/>
          </w:tcPr>
          <w:p w14:paraId="4C412C9D" w14:textId="77777777" w:rsidR="004A123E" w:rsidRPr="004A123E" w:rsidRDefault="004A123E" w:rsidP="004A123E">
            <w:pPr>
              <w:spacing w:before="0" w:after="0" w:line="240" w:lineRule="auto"/>
              <w:outlineLvl w:val="1"/>
              <w:rPr>
                <w:rFonts w:ascii="Franklin Gothic Book" w:eastAsia="Times New Roman" w:hAnsi="Franklin Gothic Book" w:cs="Times New Roman"/>
                <w:b/>
                <w:bCs/>
                <w:color w:val="FFFFFF"/>
                <w:sz w:val="22"/>
                <w:szCs w:val="22"/>
              </w:rPr>
            </w:pPr>
            <w:bookmarkStart w:id="916" w:name="_Toc516580346"/>
            <w:r w:rsidRPr="004A123E">
              <w:rPr>
                <w:rFonts w:ascii="Franklin Gothic Book" w:eastAsia="Times New Roman" w:hAnsi="Franklin Gothic Book" w:cs="Times New Roman"/>
                <w:b/>
                <w:bCs/>
                <w:color w:val="FFFFFF"/>
                <w:sz w:val="22"/>
                <w:szCs w:val="22"/>
              </w:rPr>
              <w:t>Notes</w:t>
            </w:r>
            <w:bookmarkEnd w:id="916"/>
          </w:p>
        </w:tc>
      </w:tr>
      <w:tr w:rsidR="004A123E" w:rsidRPr="004A123E" w14:paraId="4C562F12" w14:textId="77777777" w:rsidTr="004A123E">
        <w:trPr>
          <w:trHeight w:val="315"/>
        </w:trPr>
        <w:tc>
          <w:tcPr>
            <w:tcW w:w="5020" w:type="dxa"/>
            <w:tcBorders>
              <w:top w:val="nil"/>
              <w:left w:val="nil"/>
              <w:bottom w:val="nil"/>
              <w:right w:val="nil"/>
            </w:tcBorders>
            <w:shd w:val="clear" w:color="B0510B" w:fill="B0510B"/>
            <w:noWrap/>
            <w:vAlign w:val="bottom"/>
            <w:hideMark/>
          </w:tcPr>
          <w:p w14:paraId="2D97B732" w14:textId="77777777" w:rsidR="004A123E" w:rsidRPr="004A123E" w:rsidRDefault="004A123E" w:rsidP="004A123E">
            <w:pPr>
              <w:spacing w:before="0" w:after="0" w:line="240" w:lineRule="auto"/>
              <w:outlineLvl w:val="1"/>
              <w:rPr>
                <w:rFonts w:ascii="Franklin Gothic Book" w:eastAsia="Times New Roman" w:hAnsi="Franklin Gothic Book" w:cs="Times New Roman"/>
                <w:noProof/>
                <w:color w:val="FFFFFF"/>
                <w:sz w:val="22"/>
                <w:szCs w:val="22"/>
              </w:rPr>
            </w:pPr>
            <w:bookmarkStart w:id="917" w:name="_Toc516580347"/>
            <w:r w:rsidRPr="004A123E">
              <w:rPr>
                <w:rFonts w:ascii="Franklin Gothic Book" w:eastAsia="Times New Roman" w:hAnsi="Franklin Gothic Book" w:cs="Times New Roman"/>
                <w:noProof/>
                <w:color w:val="FFFFFF"/>
                <w:sz w:val="22"/>
                <w:szCs w:val="22"/>
              </w:rPr>
              <w:t>Bags_On_Hand</w:t>
            </w:r>
            <w:bookmarkEnd w:id="917"/>
          </w:p>
        </w:tc>
        <w:tc>
          <w:tcPr>
            <w:tcW w:w="1980" w:type="dxa"/>
            <w:tcBorders>
              <w:top w:val="nil"/>
              <w:left w:val="nil"/>
              <w:bottom w:val="nil"/>
              <w:right w:val="nil"/>
            </w:tcBorders>
            <w:shd w:val="clear" w:color="B0510B" w:fill="B0510B"/>
            <w:noWrap/>
            <w:vAlign w:val="bottom"/>
            <w:hideMark/>
          </w:tcPr>
          <w:p w14:paraId="305BC9B7"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FFFFFF"/>
                <w:sz w:val="22"/>
                <w:szCs w:val="22"/>
              </w:rPr>
            </w:pPr>
          </w:p>
        </w:tc>
      </w:tr>
      <w:tr w:rsidR="004A123E" w:rsidRPr="004A123E" w14:paraId="4FE8A7C2" w14:textId="77777777" w:rsidTr="004A123E">
        <w:trPr>
          <w:trHeight w:val="315"/>
        </w:trPr>
        <w:tc>
          <w:tcPr>
            <w:tcW w:w="5020" w:type="dxa"/>
            <w:tcBorders>
              <w:top w:val="nil"/>
              <w:left w:val="nil"/>
              <w:bottom w:val="nil"/>
              <w:right w:val="nil"/>
            </w:tcBorders>
            <w:shd w:val="clear" w:color="ED6B0E" w:fill="ED6B0E"/>
            <w:noWrap/>
            <w:vAlign w:val="bottom"/>
            <w:hideMark/>
          </w:tcPr>
          <w:p w14:paraId="2158AB38" w14:textId="77777777" w:rsidR="004A123E" w:rsidRPr="004A123E" w:rsidRDefault="004A123E" w:rsidP="004A123E">
            <w:pPr>
              <w:spacing w:before="0" w:after="0" w:line="240" w:lineRule="auto"/>
              <w:outlineLvl w:val="1"/>
              <w:rPr>
                <w:rFonts w:ascii="Franklin Gothic Book" w:eastAsia="Times New Roman" w:hAnsi="Franklin Gothic Book" w:cs="Times New Roman"/>
                <w:noProof/>
                <w:color w:val="FFFFFF"/>
                <w:sz w:val="22"/>
                <w:szCs w:val="22"/>
              </w:rPr>
            </w:pPr>
            <w:bookmarkStart w:id="918" w:name="_Toc516580348"/>
            <w:r w:rsidRPr="004A123E">
              <w:rPr>
                <w:rFonts w:ascii="Franklin Gothic Book" w:eastAsia="Times New Roman" w:hAnsi="Franklin Gothic Book" w:cs="Times New Roman"/>
                <w:noProof/>
                <w:color w:val="FFFFFF"/>
                <w:sz w:val="22"/>
                <w:szCs w:val="22"/>
              </w:rPr>
              <w:t>Count_by_Avian</w:t>
            </w:r>
            <w:bookmarkEnd w:id="918"/>
          </w:p>
        </w:tc>
        <w:tc>
          <w:tcPr>
            <w:tcW w:w="1980" w:type="dxa"/>
            <w:tcBorders>
              <w:top w:val="nil"/>
              <w:left w:val="nil"/>
              <w:bottom w:val="nil"/>
              <w:right w:val="nil"/>
            </w:tcBorders>
            <w:shd w:val="clear" w:color="ED6B0E" w:fill="ED6B0E"/>
            <w:noWrap/>
            <w:vAlign w:val="bottom"/>
            <w:hideMark/>
          </w:tcPr>
          <w:p w14:paraId="61AD497A"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FFFFFF"/>
                <w:sz w:val="22"/>
                <w:szCs w:val="22"/>
              </w:rPr>
            </w:pPr>
          </w:p>
        </w:tc>
      </w:tr>
      <w:tr w:rsidR="004A123E" w:rsidRPr="004A123E" w14:paraId="757E0905" w14:textId="77777777" w:rsidTr="004A123E">
        <w:trPr>
          <w:trHeight w:val="315"/>
        </w:trPr>
        <w:tc>
          <w:tcPr>
            <w:tcW w:w="5020" w:type="dxa"/>
            <w:tcBorders>
              <w:top w:val="nil"/>
              <w:left w:val="nil"/>
              <w:bottom w:val="nil"/>
              <w:right w:val="nil"/>
            </w:tcBorders>
            <w:shd w:val="clear" w:color="B0510B" w:fill="B0510B"/>
            <w:noWrap/>
            <w:vAlign w:val="bottom"/>
            <w:hideMark/>
          </w:tcPr>
          <w:p w14:paraId="2B78A089" w14:textId="77777777" w:rsidR="004A123E" w:rsidRPr="004A123E" w:rsidRDefault="004A123E" w:rsidP="004A123E">
            <w:pPr>
              <w:spacing w:before="0" w:after="0" w:line="240" w:lineRule="auto"/>
              <w:outlineLvl w:val="1"/>
              <w:rPr>
                <w:rFonts w:ascii="Franklin Gothic Book" w:eastAsia="Times New Roman" w:hAnsi="Franklin Gothic Book" w:cs="Times New Roman"/>
                <w:noProof/>
                <w:color w:val="FFFFFF"/>
                <w:sz w:val="22"/>
                <w:szCs w:val="22"/>
              </w:rPr>
            </w:pPr>
            <w:bookmarkStart w:id="919" w:name="_Toc516580349"/>
            <w:r w:rsidRPr="004A123E">
              <w:rPr>
                <w:rFonts w:ascii="Franklin Gothic Book" w:eastAsia="Times New Roman" w:hAnsi="Franklin Gothic Book" w:cs="Times New Roman"/>
                <w:noProof/>
                <w:color w:val="FFFFFF"/>
                <w:sz w:val="22"/>
                <w:szCs w:val="22"/>
              </w:rPr>
              <w:t>Count_by_Canine</w:t>
            </w:r>
            <w:bookmarkEnd w:id="919"/>
          </w:p>
        </w:tc>
        <w:tc>
          <w:tcPr>
            <w:tcW w:w="1980" w:type="dxa"/>
            <w:tcBorders>
              <w:top w:val="nil"/>
              <w:left w:val="nil"/>
              <w:bottom w:val="nil"/>
              <w:right w:val="nil"/>
            </w:tcBorders>
            <w:shd w:val="clear" w:color="B0510B" w:fill="B0510B"/>
            <w:noWrap/>
            <w:vAlign w:val="bottom"/>
            <w:hideMark/>
          </w:tcPr>
          <w:p w14:paraId="4DB36031"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FFFFFF"/>
                <w:sz w:val="22"/>
                <w:szCs w:val="22"/>
              </w:rPr>
            </w:pPr>
          </w:p>
        </w:tc>
      </w:tr>
      <w:tr w:rsidR="004A123E" w:rsidRPr="004A123E" w14:paraId="5E528C6E" w14:textId="77777777" w:rsidTr="004A123E">
        <w:trPr>
          <w:trHeight w:val="315"/>
        </w:trPr>
        <w:tc>
          <w:tcPr>
            <w:tcW w:w="5020" w:type="dxa"/>
            <w:tcBorders>
              <w:top w:val="nil"/>
              <w:left w:val="nil"/>
              <w:bottom w:val="nil"/>
              <w:right w:val="nil"/>
            </w:tcBorders>
            <w:shd w:val="clear" w:color="ED6B0E" w:fill="ED6B0E"/>
            <w:noWrap/>
            <w:vAlign w:val="bottom"/>
            <w:hideMark/>
          </w:tcPr>
          <w:p w14:paraId="7F2D011E" w14:textId="77777777" w:rsidR="004A123E" w:rsidRPr="004A123E" w:rsidRDefault="004A123E" w:rsidP="004A123E">
            <w:pPr>
              <w:spacing w:before="0" w:after="0" w:line="240" w:lineRule="auto"/>
              <w:outlineLvl w:val="1"/>
              <w:rPr>
                <w:rFonts w:ascii="Franklin Gothic Book" w:eastAsia="Times New Roman" w:hAnsi="Franklin Gothic Book" w:cs="Times New Roman"/>
                <w:noProof/>
                <w:color w:val="FFFFFF"/>
                <w:sz w:val="22"/>
                <w:szCs w:val="22"/>
              </w:rPr>
            </w:pPr>
            <w:bookmarkStart w:id="920" w:name="_Toc516580350"/>
            <w:r w:rsidRPr="004A123E">
              <w:rPr>
                <w:rFonts w:ascii="Franklin Gothic Book" w:eastAsia="Times New Roman" w:hAnsi="Franklin Gothic Book" w:cs="Times New Roman"/>
                <w:noProof/>
                <w:color w:val="FFFFFF"/>
                <w:sz w:val="22"/>
                <w:szCs w:val="22"/>
              </w:rPr>
              <w:t>Count_by_Feline</w:t>
            </w:r>
            <w:bookmarkEnd w:id="920"/>
          </w:p>
        </w:tc>
        <w:tc>
          <w:tcPr>
            <w:tcW w:w="1980" w:type="dxa"/>
            <w:tcBorders>
              <w:top w:val="nil"/>
              <w:left w:val="nil"/>
              <w:bottom w:val="nil"/>
              <w:right w:val="nil"/>
            </w:tcBorders>
            <w:shd w:val="clear" w:color="ED6B0E" w:fill="ED6B0E"/>
            <w:noWrap/>
            <w:vAlign w:val="bottom"/>
            <w:hideMark/>
          </w:tcPr>
          <w:p w14:paraId="7C90E949"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FFFFFF"/>
                <w:sz w:val="22"/>
                <w:szCs w:val="22"/>
              </w:rPr>
            </w:pPr>
          </w:p>
        </w:tc>
      </w:tr>
      <w:tr w:rsidR="004A123E" w:rsidRPr="004A123E" w14:paraId="1B8D40F7" w14:textId="77777777" w:rsidTr="004A123E">
        <w:trPr>
          <w:trHeight w:val="315"/>
        </w:trPr>
        <w:tc>
          <w:tcPr>
            <w:tcW w:w="5020" w:type="dxa"/>
            <w:tcBorders>
              <w:top w:val="nil"/>
              <w:left w:val="nil"/>
              <w:bottom w:val="nil"/>
              <w:right w:val="nil"/>
            </w:tcBorders>
            <w:shd w:val="clear" w:color="B0510B" w:fill="B0510B"/>
            <w:noWrap/>
            <w:vAlign w:val="bottom"/>
            <w:hideMark/>
          </w:tcPr>
          <w:p w14:paraId="1FE23BFE" w14:textId="77777777" w:rsidR="004A123E" w:rsidRPr="004A123E" w:rsidRDefault="004A123E" w:rsidP="004A123E">
            <w:pPr>
              <w:spacing w:before="0" w:after="0" w:line="240" w:lineRule="auto"/>
              <w:outlineLvl w:val="1"/>
              <w:rPr>
                <w:rFonts w:ascii="Franklin Gothic Book" w:eastAsia="Times New Roman" w:hAnsi="Franklin Gothic Book" w:cs="Times New Roman"/>
                <w:noProof/>
                <w:color w:val="FFFFFF"/>
                <w:sz w:val="22"/>
                <w:szCs w:val="22"/>
              </w:rPr>
            </w:pPr>
            <w:bookmarkStart w:id="921" w:name="_Toc516580351"/>
            <w:r w:rsidRPr="004A123E">
              <w:rPr>
                <w:rFonts w:ascii="Franklin Gothic Book" w:eastAsia="Times New Roman" w:hAnsi="Franklin Gothic Book" w:cs="Times New Roman"/>
                <w:noProof/>
                <w:color w:val="FFFFFF"/>
                <w:sz w:val="22"/>
                <w:szCs w:val="22"/>
              </w:rPr>
              <w:t>Count_by_Reptile</w:t>
            </w:r>
            <w:bookmarkEnd w:id="921"/>
          </w:p>
        </w:tc>
        <w:tc>
          <w:tcPr>
            <w:tcW w:w="1980" w:type="dxa"/>
            <w:tcBorders>
              <w:top w:val="nil"/>
              <w:left w:val="nil"/>
              <w:bottom w:val="nil"/>
              <w:right w:val="nil"/>
            </w:tcBorders>
            <w:shd w:val="clear" w:color="B0510B" w:fill="B0510B"/>
            <w:noWrap/>
            <w:vAlign w:val="bottom"/>
            <w:hideMark/>
          </w:tcPr>
          <w:p w14:paraId="4524458E"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FFFFFF"/>
                <w:sz w:val="22"/>
                <w:szCs w:val="22"/>
              </w:rPr>
            </w:pPr>
          </w:p>
        </w:tc>
      </w:tr>
      <w:tr w:rsidR="004A123E" w:rsidRPr="004A123E" w14:paraId="5B002710" w14:textId="77777777" w:rsidTr="004A123E">
        <w:trPr>
          <w:trHeight w:val="315"/>
        </w:trPr>
        <w:tc>
          <w:tcPr>
            <w:tcW w:w="5020" w:type="dxa"/>
            <w:tcBorders>
              <w:top w:val="nil"/>
              <w:left w:val="nil"/>
              <w:bottom w:val="nil"/>
              <w:right w:val="nil"/>
            </w:tcBorders>
            <w:shd w:val="clear" w:color="auto" w:fill="auto"/>
            <w:noWrap/>
            <w:vAlign w:val="bottom"/>
            <w:hideMark/>
          </w:tcPr>
          <w:p w14:paraId="1501F82F" w14:textId="77777777" w:rsidR="004A123E" w:rsidRPr="004A123E" w:rsidRDefault="004A123E" w:rsidP="004A123E">
            <w:pPr>
              <w:spacing w:before="0" w:after="0" w:line="240" w:lineRule="auto"/>
              <w:outlineLvl w:val="1"/>
              <w:rPr>
                <w:rFonts w:ascii="Times New Roman" w:eastAsia="Times New Roman" w:hAnsi="Times New Roman" w:cs="Times New Roman"/>
                <w:noProof/>
              </w:rPr>
            </w:pPr>
          </w:p>
        </w:tc>
        <w:tc>
          <w:tcPr>
            <w:tcW w:w="1980" w:type="dxa"/>
            <w:tcBorders>
              <w:top w:val="nil"/>
              <w:left w:val="nil"/>
              <w:bottom w:val="nil"/>
              <w:right w:val="nil"/>
            </w:tcBorders>
            <w:shd w:val="clear" w:color="auto" w:fill="auto"/>
            <w:noWrap/>
            <w:vAlign w:val="bottom"/>
            <w:hideMark/>
          </w:tcPr>
          <w:p w14:paraId="079ADC40" w14:textId="77777777" w:rsidR="004A123E" w:rsidRPr="004A123E" w:rsidRDefault="004A123E" w:rsidP="004A123E">
            <w:pPr>
              <w:spacing w:before="0" w:after="0" w:line="240" w:lineRule="auto"/>
              <w:outlineLvl w:val="1"/>
              <w:rPr>
                <w:rFonts w:ascii="Times New Roman" w:eastAsia="Times New Roman" w:hAnsi="Times New Roman" w:cs="Times New Roman"/>
              </w:rPr>
            </w:pPr>
          </w:p>
        </w:tc>
      </w:tr>
      <w:tr w:rsidR="004A123E" w:rsidRPr="004A123E" w14:paraId="69F022DA" w14:textId="77777777" w:rsidTr="004A123E">
        <w:trPr>
          <w:trHeight w:val="315"/>
        </w:trPr>
        <w:tc>
          <w:tcPr>
            <w:tcW w:w="5020" w:type="dxa"/>
            <w:tcBorders>
              <w:top w:val="nil"/>
              <w:left w:val="nil"/>
              <w:bottom w:val="nil"/>
              <w:right w:val="nil"/>
            </w:tcBorders>
            <w:shd w:val="clear" w:color="auto" w:fill="auto"/>
            <w:noWrap/>
            <w:vAlign w:val="bottom"/>
            <w:hideMark/>
          </w:tcPr>
          <w:p w14:paraId="2FE78A46" w14:textId="77777777" w:rsidR="004A123E" w:rsidRPr="004A123E" w:rsidRDefault="004A123E" w:rsidP="004A123E">
            <w:pPr>
              <w:spacing w:before="0" w:after="0" w:line="240" w:lineRule="auto"/>
              <w:outlineLvl w:val="1"/>
              <w:rPr>
                <w:rFonts w:ascii="Times New Roman" w:eastAsia="Times New Roman" w:hAnsi="Times New Roman" w:cs="Times New Roman"/>
                <w:noProof/>
              </w:rPr>
            </w:pPr>
          </w:p>
        </w:tc>
        <w:tc>
          <w:tcPr>
            <w:tcW w:w="1980" w:type="dxa"/>
            <w:tcBorders>
              <w:top w:val="nil"/>
              <w:left w:val="nil"/>
              <w:bottom w:val="nil"/>
              <w:right w:val="nil"/>
            </w:tcBorders>
            <w:shd w:val="clear" w:color="auto" w:fill="auto"/>
            <w:noWrap/>
            <w:vAlign w:val="bottom"/>
            <w:hideMark/>
          </w:tcPr>
          <w:p w14:paraId="60B063C3" w14:textId="77777777" w:rsidR="004A123E" w:rsidRPr="004A123E" w:rsidRDefault="004A123E" w:rsidP="004A123E">
            <w:pPr>
              <w:spacing w:before="0" w:after="0" w:line="240" w:lineRule="auto"/>
              <w:outlineLvl w:val="0"/>
              <w:rPr>
                <w:rFonts w:ascii="Times New Roman" w:eastAsia="Times New Roman" w:hAnsi="Times New Roman" w:cs="Times New Roman"/>
              </w:rPr>
            </w:pPr>
          </w:p>
        </w:tc>
      </w:tr>
      <w:tr w:rsidR="004A123E" w:rsidRPr="004A123E" w14:paraId="6600A020" w14:textId="77777777" w:rsidTr="004A123E">
        <w:trPr>
          <w:trHeight w:val="390"/>
        </w:trPr>
        <w:tc>
          <w:tcPr>
            <w:tcW w:w="5020" w:type="dxa"/>
            <w:tcBorders>
              <w:top w:val="nil"/>
              <w:left w:val="nil"/>
              <w:bottom w:val="nil"/>
              <w:right w:val="nil"/>
            </w:tcBorders>
            <w:shd w:val="clear" w:color="4CB5D3" w:fill="ED6B0E"/>
            <w:noWrap/>
            <w:vAlign w:val="bottom"/>
            <w:hideMark/>
          </w:tcPr>
          <w:p w14:paraId="3C75FE6E" w14:textId="77777777" w:rsidR="004A123E" w:rsidRPr="004A123E" w:rsidRDefault="004A123E" w:rsidP="004A123E">
            <w:pPr>
              <w:spacing w:before="0" w:after="0" w:line="240" w:lineRule="auto"/>
              <w:outlineLvl w:val="0"/>
              <w:rPr>
                <w:rFonts w:ascii="Franklin Gothic Book" w:eastAsia="Times New Roman" w:hAnsi="Franklin Gothic Book" w:cs="Times New Roman"/>
                <w:b/>
                <w:bCs/>
                <w:noProof/>
                <w:color w:val="FFFFFF"/>
                <w:sz w:val="28"/>
                <w:szCs w:val="28"/>
              </w:rPr>
            </w:pPr>
            <w:bookmarkStart w:id="922" w:name="_Toc516580352"/>
            <w:r w:rsidRPr="004A123E">
              <w:rPr>
                <w:rFonts w:ascii="Franklin Gothic Book" w:eastAsia="Times New Roman" w:hAnsi="Franklin Gothic Book" w:cs="Times New Roman"/>
                <w:b/>
                <w:bCs/>
                <w:noProof/>
                <w:color w:val="FFFFFF"/>
                <w:sz w:val="28"/>
                <w:szCs w:val="28"/>
              </w:rPr>
              <w:t>Pharmacology_On_Hand_V</w:t>
            </w:r>
            <w:bookmarkEnd w:id="922"/>
          </w:p>
        </w:tc>
        <w:tc>
          <w:tcPr>
            <w:tcW w:w="1980" w:type="dxa"/>
            <w:tcBorders>
              <w:top w:val="nil"/>
              <w:left w:val="nil"/>
              <w:bottom w:val="nil"/>
              <w:right w:val="nil"/>
            </w:tcBorders>
            <w:shd w:val="clear" w:color="4CB5D3" w:fill="ED6B0E"/>
            <w:noWrap/>
            <w:vAlign w:val="bottom"/>
            <w:hideMark/>
          </w:tcPr>
          <w:p w14:paraId="15AE97C2" w14:textId="77777777" w:rsidR="004A123E" w:rsidRPr="004A123E" w:rsidRDefault="004A123E" w:rsidP="004A123E">
            <w:pPr>
              <w:spacing w:before="0" w:after="0" w:line="240" w:lineRule="auto"/>
              <w:outlineLvl w:val="0"/>
              <w:rPr>
                <w:rFonts w:ascii="Franklin Gothic Book" w:eastAsia="Times New Roman" w:hAnsi="Franklin Gothic Book" w:cs="Times New Roman"/>
                <w:b/>
                <w:bCs/>
                <w:color w:val="FFFFFF"/>
                <w:sz w:val="28"/>
                <w:szCs w:val="28"/>
              </w:rPr>
            </w:pPr>
            <w:bookmarkStart w:id="923" w:name="_Toc516580353"/>
            <w:r w:rsidRPr="004A123E">
              <w:rPr>
                <w:rFonts w:ascii="Franklin Gothic Book" w:eastAsia="Times New Roman" w:hAnsi="Franklin Gothic Book" w:cs="Times New Roman"/>
                <w:b/>
                <w:bCs/>
                <w:color w:val="FFFFFF"/>
                <w:sz w:val="28"/>
                <w:szCs w:val="28"/>
              </w:rPr>
              <w:t>View</w:t>
            </w:r>
            <w:bookmarkEnd w:id="923"/>
          </w:p>
        </w:tc>
      </w:tr>
      <w:tr w:rsidR="004A123E" w:rsidRPr="004A123E" w14:paraId="46C38E23" w14:textId="77777777" w:rsidTr="004A123E">
        <w:trPr>
          <w:trHeight w:val="315"/>
        </w:trPr>
        <w:tc>
          <w:tcPr>
            <w:tcW w:w="5020" w:type="dxa"/>
            <w:tcBorders>
              <w:top w:val="nil"/>
              <w:left w:val="nil"/>
              <w:bottom w:val="single" w:sz="8" w:space="0" w:color="FFFFFF"/>
              <w:right w:val="nil"/>
            </w:tcBorders>
            <w:shd w:val="clear" w:color="000000" w:fill="000000"/>
            <w:noWrap/>
            <w:vAlign w:val="bottom"/>
            <w:hideMark/>
          </w:tcPr>
          <w:p w14:paraId="410BE3BC" w14:textId="77777777" w:rsidR="004A123E" w:rsidRPr="004A123E" w:rsidRDefault="004A123E" w:rsidP="004A123E">
            <w:pPr>
              <w:spacing w:before="0" w:after="0" w:line="240" w:lineRule="auto"/>
              <w:outlineLvl w:val="1"/>
              <w:rPr>
                <w:rFonts w:ascii="Franklin Gothic Book" w:eastAsia="Times New Roman" w:hAnsi="Franklin Gothic Book" w:cs="Times New Roman"/>
                <w:b/>
                <w:bCs/>
                <w:noProof/>
                <w:color w:val="FFFFFF"/>
                <w:sz w:val="22"/>
                <w:szCs w:val="22"/>
              </w:rPr>
            </w:pPr>
            <w:bookmarkStart w:id="924" w:name="_Toc516580354"/>
            <w:r w:rsidRPr="004A123E">
              <w:rPr>
                <w:rFonts w:ascii="Franklin Gothic Book" w:eastAsia="Times New Roman" w:hAnsi="Franklin Gothic Book" w:cs="Times New Roman"/>
                <w:b/>
                <w:bCs/>
                <w:noProof/>
                <w:color w:val="FFFFFF"/>
                <w:sz w:val="22"/>
                <w:szCs w:val="22"/>
              </w:rPr>
              <w:t>Fields</w:t>
            </w:r>
            <w:bookmarkEnd w:id="924"/>
          </w:p>
        </w:tc>
        <w:tc>
          <w:tcPr>
            <w:tcW w:w="1980" w:type="dxa"/>
            <w:tcBorders>
              <w:top w:val="nil"/>
              <w:left w:val="nil"/>
              <w:bottom w:val="single" w:sz="8" w:space="0" w:color="FFFFFF"/>
              <w:right w:val="nil"/>
            </w:tcBorders>
            <w:shd w:val="clear" w:color="000000" w:fill="000000"/>
            <w:noWrap/>
            <w:vAlign w:val="bottom"/>
            <w:hideMark/>
          </w:tcPr>
          <w:p w14:paraId="002C83A9" w14:textId="77777777" w:rsidR="004A123E" w:rsidRPr="004A123E" w:rsidRDefault="004A123E" w:rsidP="004A123E">
            <w:pPr>
              <w:spacing w:before="0" w:after="0" w:line="240" w:lineRule="auto"/>
              <w:outlineLvl w:val="1"/>
              <w:rPr>
                <w:rFonts w:ascii="Franklin Gothic Book" w:eastAsia="Times New Roman" w:hAnsi="Franklin Gothic Book" w:cs="Times New Roman"/>
                <w:b/>
                <w:bCs/>
                <w:color w:val="FFFFFF"/>
                <w:sz w:val="22"/>
                <w:szCs w:val="22"/>
              </w:rPr>
            </w:pPr>
            <w:bookmarkStart w:id="925" w:name="_Toc516580355"/>
            <w:r w:rsidRPr="004A123E">
              <w:rPr>
                <w:rFonts w:ascii="Franklin Gothic Book" w:eastAsia="Times New Roman" w:hAnsi="Franklin Gothic Book" w:cs="Times New Roman"/>
                <w:b/>
                <w:bCs/>
                <w:color w:val="FFFFFF"/>
                <w:sz w:val="22"/>
                <w:szCs w:val="22"/>
              </w:rPr>
              <w:t>Notes</w:t>
            </w:r>
            <w:bookmarkEnd w:id="925"/>
          </w:p>
        </w:tc>
      </w:tr>
      <w:tr w:rsidR="004A123E" w:rsidRPr="004A123E" w14:paraId="6BB0A58B" w14:textId="77777777" w:rsidTr="004A123E">
        <w:trPr>
          <w:trHeight w:val="315"/>
        </w:trPr>
        <w:tc>
          <w:tcPr>
            <w:tcW w:w="5020" w:type="dxa"/>
            <w:tcBorders>
              <w:top w:val="nil"/>
              <w:left w:val="nil"/>
              <w:bottom w:val="nil"/>
              <w:right w:val="nil"/>
            </w:tcBorders>
            <w:shd w:val="clear" w:color="B0510B" w:fill="B0510B"/>
            <w:noWrap/>
            <w:vAlign w:val="bottom"/>
            <w:hideMark/>
          </w:tcPr>
          <w:p w14:paraId="5730A0D8" w14:textId="77777777" w:rsidR="004A123E" w:rsidRPr="004A123E" w:rsidRDefault="004A123E" w:rsidP="004A123E">
            <w:pPr>
              <w:spacing w:before="0" w:after="0" w:line="240" w:lineRule="auto"/>
              <w:outlineLvl w:val="1"/>
              <w:rPr>
                <w:rFonts w:ascii="Franklin Gothic Book" w:eastAsia="Times New Roman" w:hAnsi="Franklin Gothic Book" w:cs="Times New Roman"/>
                <w:noProof/>
                <w:color w:val="FFFFFF"/>
                <w:sz w:val="22"/>
                <w:szCs w:val="22"/>
              </w:rPr>
            </w:pPr>
            <w:bookmarkStart w:id="926" w:name="_Toc516580356"/>
            <w:r w:rsidRPr="004A123E">
              <w:rPr>
                <w:rFonts w:ascii="Franklin Gothic Book" w:eastAsia="Times New Roman" w:hAnsi="Franklin Gothic Book" w:cs="Times New Roman"/>
                <w:noProof/>
                <w:color w:val="FFFFFF"/>
                <w:sz w:val="22"/>
                <w:szCs w:val="22"/>
              </w:rPr>
              <w:t>Drug_Name</w:t>
            </w:r>
            <w:bookmarkEnd w:id="926"/>
          </w:p>
        </w:tc>
        <w:tc>
          <w:tcPr>
            <w:tcW w:w="1980" w:type="dxa"/>
            <w:tcBorders>
              <w:top w:val="nil"/>
              <w:left w:val="nil"/>
              <w:bottom w:val="nil"/>
              <w:right w:val="nil"/>
            </w:tcBorders>
            <w:shd w:val="clear" w:color="B0510B" w:fill="B0510B"/>
            <w:noWrap/>
            <w:vAlign w:val="bottom"/>
            <w:hideMark/>
          </w:tcPr>
          <w:p w14:paraId="7F97554F"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FFFFFF"/>
                <w:sz w:val="22"/>
                <w:szCs w:val="22"/>
              </w:rPr>
            </w:pPr>
          </w:p>
        </w:tc>
      </w:tr>
      <w:tr w:rsidR="004A123E" w:rsidRPr="004A123E" w14:paraId="1C393D2A" w14:textId="77777777" w:rsidTr="004A123E">
        <w:trPr>
          <w:trHeight w:val="315"/>
        </w:trPr>
        <w:tc>
          <w:tcPr>
            <w:tcW w:w="5020" w:type="dxa"/>
            <w:tcBorders>
              <w:top w:val="nil"/>
              <w:left w:val="nil"/>
              <w:bottom w:val="nil"/>
              <w:right w:val="nil"/>
            </w:tcBorders>
            <w:shd w:val="clear" w:color="ED6B0E" w:fill="ED6B0E"/>
            <w:noWrap/>
            <w:vAlign w:val="bottom"/>
            <w:hideMark/>
          </w:tcPr>
          <w:p w14:paraId="72CBAA6C" w14:textId="77777777" w:rsidR="004A123E" w:rsidRPr="004A123E" w:rsidRDefault="004A123E" w:rsidP="004A123E">
            <w:pPr>
              <w:spacing w:before="0" w:after="0" w:line="240" w:lineRule="auto"/>
              <w:outlineLvl w:val="1"/>
              <w:rPr>
                <w:rFonts w:ascii="Franklin Gothic Book" w:eastAsia="Times New Roman" w:hAnsi="Franklin Gothic Book" w:cs="Times New Roman"/>
                <w:noProof/>
                <w:color w:val="FFFFFF"/>
                <w:sz w:val="22"/>
                <w:szCs w:val="22"/>
              </w:rPr>
            </w:pPr>
            <w:bookmarkStart w:id="927" w:name="_Toc516580357"/>
            <w:r w:rsidRPr="004A123E">
              <w:rPr>
                <w:rFonts w:ascii="Franklin Gothic Book" w:eastAsia="Times New Roman" w:hAnsi="Franklin Gothic Book" w:cs="Times New Roman"/>
                <w:noProof/>
                <w:color w:val="FFFFFF"/>
                <w:sz w:val="22"/>
                <w:szCs w:val="22"/>
              </w:rPr>
              <w:t>Drug_Dosage</w:t>
            </w:r>
            <w:bookmarkEnd w:id="927"/>
          </w:p>
        </w:tc>
        <w:tc>
          <w:tcPr>
            <w:tcW w:w="1980" w:type="dxa"/>
            <w:tcBorders>
              <w:top w:val="nil"/>
              <w:left w:val="nil"/>
              <w:bottom w:val="nil"/>
              <w:right w:val="nil"/>
            </w:tcBorders>
            <w:shd w:val="clear" w:color="ED6B0E" w:fill="ED6B0E"/>
            <w:noWrap/>
            <w:vAlign w:val="bottom"/>
            <w:hideMark/>
          </w:tcPr>
          <w:p w14:paraId="0A55E4DA"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FFFFFF"/>
                <w:sz w:val="22"/>
                <w:szCs w:val="22"/>
              </w:rPr>
            </w:pPr>
          </w:p>
        </w:tc>
      </w:tr>
      <w:tr w:rsidR="004A123E" w:rsidRPr="004A123E" w14:paraId="34617559" w14:textId="77777777" w:rsidTr="004A123E">
        <w:trPr>
          <w:trHeight w:val="315"/>
        </w:trPr>
        <w:tc>
          <w:tcPr>
            <w:tcW w:w="5020" w:type="dxa"/>
            <w:tcBorders>
              <w:top w:val="nil"/>
              <w:left w:val="nil"/>
              <w:bottom w:val="nil"/>
              <w:right w:val="nil"/>
            </w:tcBorders>
            <w:shd w:val="clear" w:color="B0510B" w:fill="B0510B"/>
            <w:noWrap/>
            <w:vAlign w:val="bottom"/>
            <w:hideMark/>
          </w:tcPr>
          <w:p w14:paraId="5AEC300D" w14:textId="77777777" w:rsidR="004A123E" w:rsidRPr="004A123E" w:rsidRDefault="004A123E" w:rsidP="004A123E">
            <w:pPr>
              <w:spacing w:before="0" w:after="0" w:line="240" w:lineRule="auto"/>
              <w:outlineLvl w:val="1"/>
              <w:rPr>
                <w:rFonts w:ascii="Franklin Gothic Book" w:eastAsia="Times New Roman" w:hAnsi="Franklin Gothic Book" w:cs="Times New Roman"/>
                <w:noProof/>
                <w:color w:val="FFFFFF"/>
                <w:sz w:val="22"/>
                <w:szCs w:val="22"/>
              </w:rPr>
            </w:pPr>
            <w:bookmarkStart w:id="928" w:name="_Toc516580358"/>
            <w:r w:rsidRPr="004A123E">
              <w:rPr>
                <w:rFonts w:ascii="Franklin Gothic Book" w:eastAsia="Times New Roman" w:hAnsi="Franklin Gothic Book" w:cs="Times New Roman"/>
                <w:noProof/>
                <w:color w:val="FFFFFF"/>
                <w:sz w:val="22"/>
                <w:szCs w:val="22"/>
              </w:rPr>
              <w:t>Drug_Units_Inv</w:t>
            </w:r>
            <w:bookmarkEnd w:id="928"/>
          </w:p>
        </w:tc>
        <w:tc>
          <w:tcPr>
            <w:tcW w:w="1980" w:type="dxa"/>
            <w:tcBorders>
              <w:top w:val="nil"/>
              <w:left w:val="nil"/>
              <w:bottom w:val="nil"/>
              <w:right w:val="nil"/>
            </w:tcBorders>
            <w:shd w:val="clear" w:color="B0510B" w:fill="B0510B"/>
            <w:noWrap/>
            <w:vAlign w:val="bottom"/>
            <w:hideMark/>
          </w:tcPr>
          <w:p w14:paraId="31FC3A9D"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FFFFFF"/>
                <w:sz w:val="22"/>
                <w:szCs w:val="22"/>
              </w:rPr>
            </w:pPr>
          </w:p>
        </w:tc>
      </w:tr>
      <w:tr w:rsidR="004A123E" w:rsidRPr="004A123E" w14:paraId="1949D0AB" w14:textId="77777777" w:rsidTr="004A123E">
        <w:trPr>
          <w:trHeight w:val="315"/>
        </w:trPr>
        <w:tc>
          <w:tcPr>
            <w:tcW w:w="5020" w:type="dxa"/>
            <w:tcBorders>
              <w:top w:val="nil"/>
              <w:left w:val="nil"/>
              <w:bottom w:val="nil"/>
              <w:right w:val="nil"/>
            </w:tcBorders>
            <w:shd w:val="clear" w:color="ED6B0E" w:fill="ED6B0E"/>
            <w:noWrap/>
            <w:vAlign w:val="bottom"/>
            <w:hideMark/>
          </w:tcPr>
          <w:p w14:paraId="19DFA8C8" w14:textId="77777777" w:rsidR="004A123E" w:rsidRPr="004A123E" w:rsidRDefault="004A123E" w:rsidP="004A123E">
            <w:pPr>
              <w:spacing w:before="0" w:after="0" w:line="240" w:lineRule="auto"/>
              <w:outlineLvl w:val="1"/>
              <w:rPr>
                <w:rFonts w:ascii="Franklin Gothic Book" w:eastAsia="Times New Roman" w:hAnsi="Franklin Gothic Book" w:cs="Times New Roman"/>
                <w:noProof/>
                <w:color w:val="FFFFFF"/>
                <w:sz w:val="22"/>
                <w:szCs w:val="22"/>
              </w:rPr>
            </w:pPr>
            <w:bookmarkStart w:id="929" w:name="_Toc516580359"/>
            <w:r w:rsidRPr="004A123E">
              <w:rPr>
                <w:rFonts w:ascii="Franklin Gothic Book" w:eastAsia="Times New Roman" w:hAnsi="Franklin Gothic Book" w:cs="Times New Roman"/>
                <w:noProof/>
                <w:color w:val="FFFFFF"/>
                <w:sz w:val="22"/>
                <w:szCs w:val="22"/>
              </w:rPr>
              <w:t>Is_Controlled</w:t>
            </w:r>
            <w:bookmarkEnd w:id="929"/>
          </w:p>
        </w:tc>
        <w:tc>
          <w:tcPr>
            <w:tcW w:w="1980" w:type="dxa"/>
            <w:tcBorders>
              <w:top w:val="nil"/>
              <w:left w:val="nil"/>
              <w:bottom w:val="nil"/>
              <w:right w:val="nil"/>
            </w:tcBorders>
            <w:shd w:val="clear" w:color="ED6B0E" w:fill="ED6B0E"/>
            <w:noWrap/>
            <w:vAlign w:val="bottom"/>
            <w:hideMark/>
          </w:tcPr>
          <w:p w14:paraId="345AC524"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FFFFFF"/>
                <w:sz w:val="22"/>
                <w:szCs w:val="22"/>
              </w:rPr>
            </w:pPr>
          </w:p>
        </w:tc>
      </w:tr>
      <w:tr w:rsidR="004A123E" w:rsidRPr="004A123E" w14:paraId="02BA0539" w14:textId="77777777" w:rsidTr="004A123E">
        <w:trPr>
          <w:trHeight w:val="315"/>
        </w:trPr>
        <w:tc>
          <w:tcPr>
            <w:tcW w:w="5020" w:type="dxa"/>
            <w:tcBorders>
              <w:top w:val="nil"/>
              <w:left w:val="nil"/>
              <w:bottom w:val="nil"/>
              <w:right w:val="nil"/>
            </w:tcBorders>
            <w:shd w:val="clear" w:color="B0510B" w:fill="B0510B"/>
            <w:noWrap/>
            <w:vAlign w:val="bottom"/>
            <w:hideMark/>
          </w:tcPr>
          <w:p w14:paraId="3FD6FAC0" w14:textId="77777777" w:rsidR="004A123E" w:rsidRPr="004A123E" w:rsidRDefault="004A123E" w:rsidP="004A123E">
            <w:pPr>
              <w:spacing w:before="0" w:after="0" w:line="240" w:lineRule="auto"/>
              <w:outlineLvl w:val="1"/>
              <w:rPr>
                <w:rFonts w:ascii="Franklin Gothic Book" w:eastAsia="Times New Roman" w:hAnsi="Franklin Gothic Book" w:cs="Times New Roman"/>
                <w:noProof/>
                <w:color w:val="FFFFFF"/>
                <w:sz w:val="22"/>
                <w:szCs w:val="22"/>
              </w:rPr>
            </w:pPr>
            <w:bookmarkStart w:id="930" w:name="_Toc516580360"/>
            <w:r w:rsidRPr="004A123E">
              <w:rPr>
                <w:rFonts w:ascii="Franklin Gothic Book" w:eastAsia="Times New Roman" w:hAnsi="Franklin Gothic Book" w:cs="Times New Roman"/>
                <w:noProof/>
                <w:color w:val="FFFFFF"/>
                <w:sz w:val="22"/>
                <w:szCs w:val="22"/>
              </w:rPr>
              <w:t>Date_Stocked</w:t>
            </w:r>
            <w:bookmarkEnd w:id="930"/>
          </w:p>
        </w:tc>
        <w:tc>
          <w:tcPr>
            <w:tcW w:w="1980" w:type="dxa"/>
            <w:tcBorders>
              <w:top w:val="nil"/>
              <w:left w:val="nil"/>
              <w:bottom w:val="nil"/>
              <w:right w:val="nil"/>
            </w:tcBorders>
            <w:shd w:val="clear" w:color="B0510B" w:fill="B0510B"/>
            <w:noWrap/>
            <w:vAlign w:val="bottom"/>
            <w:hideMark/>
          </w:tcPr>
          <w:p w14:paraId="355E6E4B"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FFFFFF"/>
                <w:sz w:val="22"/>
                <w:szCs w:val="22"/>
              </w:rPr>
            </w:pPr>
          </w:p>
        </w:tc>
      </w:tr>
      <w:tr w:rsidR="004A123E" w:rsidRPr="004A123E" w14:paraId="34DDDEBE" w14:textId="77777777" w:rsidTr="004A123E">
        <w:trPr>
          <w:trHeight w:val="315"/>
        </w:trPr>
        <w:tc>
          <w:tcPr>
            <w:tcW w:w="5020" w:type="dxa"/>
            <w:tcBorders>
              <w:top w:val="nil"/>
              <w:left w:val="nil"/>
              <w:bottom w:val="nil"/>
              <w:right w:val="nil"/>
            </w:tcBorders>
            <w:shd w:val="clear" w:color="ED6B0E" w:fill="ED6B0E"/>
            <w:noWrap/>
            <w:vAlign w:val="bottom"/>
            <w:hideMark/>
          </w:tcPr>
          <w:p w14:paraId="3567043F" w14:textId="77777777" w:rsidR="004A123E" w:rsidRPr="004A123E" w:rsidRDefault="004A123E" w:rsidP="004A123E">
            <w:pPr>
              <w:spacing w:before="0" w:after="0" w:line="240" w:lineRule="auto"/>
              <w:outlineLvl w:val="1"/>
              <w:rPr>
                <w:rFonts w:ascii="Franklin Gothic Book" w:eastAsia="Times New Roman" w:hAnsi="Franklin Gothic Book" w:cs="Times New Roman"/>
                <w:noProof/>
                <w:color w:val="FFFFFF"/>
                <w:sz w:val="22"/>
                <w:szCs w:val="22"/>
              </w:rPr>
            </w:pPr>
            <w:bookmarkStart w:id="931" w:name="_Toc516580361"/>
            <w:r w:rsidRPr="004A123E">
              <w:rPr>
                <w:rFonts w:ascii="Franklin Gothic Book" w:eastAsia="Times New Roman" w:hAnsi="Franklin Gothic Book" w:cs="Times New Roman"/>
                <w:noProof/>
                <w:color w:val="FFFFFF"/>
                <w:sz w:val="22"/>
                <w:szCs w:val="22"/>
              </w:rPr>
              <w:t>Date_Expiration</w:t>
            </w:r>
            <w:bookmarkEnd w:id="931"/>
          </w:p>
        </w:tc>
        <w:tc>
          <w:tcPr>
            <w:tcW w:w="1980" w:type="dxa"/>
            <w:tcBorders>
              <w:top w:val="nil"/>
              <w:left w:val="nil"/>
              <w:bottom w:val="nil"/>
              <w:right w:val="nil"/>
            </w:tcBorders>
            <w:shd w:val="clear" w:color="ED6B0E" w:fill="ED6B0E"/>
            <w:noWrap/>
            <w:vAlign w:val="bottom"/>
            <w:hideMark/>
          </w:tcPr>
          <w:p w14:paraId="4C1AA2A1"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FFFFFF"/>
                <w:sz w:val="22"/>
                <w:szCs w:val="22"/>
              </w:rPr>
            </w:pPr>
          </w:p>
        </w:tc>
      </w:tr>
    </w:tbl>
    <w:p w14:paraId="0D3718FA" w14:textId="77777777" w:rsidR="004A123E" w:rsidRDefault="004A123E" w:rsidP="004A123E">
      <w:pPr>
        <w:spacing w:before="0" w:after="0" w:line="240" w:lineRule="auto"/>
        <w:rPr>
          <w:rFonts w:ascii="Franklin Gothic Book" w:eastAsia="Times New Roman" w:hAnsi="Franklin Gothic Book" w:cs="Times New Roman"/>
          <w:b/>
          <w:bCs/>
          <w:color w:val="C1224A"/>
          <w:sz w:val="28"/>
          <w:szCs w:val="28"/>
        </w:rPr>
      </w:pPr>
    </w:p>
    <w:p w14:paraId="16E4D721" w14:textId="77777777" w:rsidR="0046662E" w:rsidRDefault="0046662E">
      <w:pPr>
        <w:rPr>
          <w:rFonts w:ascii="Franklin Gothic Book" w:eastAsia="Times New Roman" w:hAnsi="Franklin Gothic Book" w:cs="Times New Roman"/>
          <w:b/>
          <w:bCs/>
          <w:color w:val="C1224A"/>
          <w:sz w:val="28"/>
          <w:szCs w:val="28"/>
        </w:rPr>
      </w:pPr>
      <w:r>
        <w:rPr>
          <w:rFonts w:ascii="Franklin Gothic Book" w:eastAsia="Times New Roman" w:hAnsi="Franklin Gothic Book" w:cs="Times New Roman"/>
          <w:b/>
          <w:bCs/>
          <w:color w:val="C1224A"/>
          <w:sz w:val="28"/>
          <w:szCs w:val="28"/>
        </w:rPr>
        <w:br w:type="page"/>
      </w:r>
    </w:p>
    <w:p w14:paraId="705393B8" w14:textId="62133BAA" w:rsidR="004A123E" w:rsidRPr="004A123E" w:rsidRDefault="004A123E" w:rsidP="004A123E">
      <w:pPr>
        <w:spacing w:before="0" w:after="0" w:line="240" w:lineRule="auto"/>
        <w:rPr>
          <w:rFonts w:ascii="Franklin Gothic Book" w:eastAsia="Times New Roman" w:hAnsi="Franklin Gothic Book" w:cs="Times New Roman"/>
          <w:b/>
          <w:bCs/>
          <w:color w:val="C1224A"/>
          <w:sz w:val="28"/>
          <w:szCs w:val="28"/>
        </w:rPr>
      </w:pPr>
      <w:r w:rsidRPr="004A123E">
        <w:rPr>
          <w:rFonts w:ascii="Franklin Gothic Book" w:eastAsia="Times New Roman" w:hAnsi="Franklin Gothic Book" w:cs="Times New Roman"/>
          <w:b/>
          <w:bCs/>
          <w:color w:val="C1224A"/>
          <w:sz w:val="28"/>
          <w:szCs w:val="28"/>
        </w:rPr>
        <w:lastRenderedPageBreak/>
        <w:t>Staffing</w:t>
      </w:r>
    </w:p>
    <w:tbl>
      <w:tblPr>
        <w:tblW w:w="10530" w:type="dxa"/>
        <w:tblLook w:val="04A0" w:firstRow="1" w:lastRow="0" w:firstColumn="1" w:lastColumn="0" w:noHBand="0" w:noVBand="1"/>
      </w:tblPr>
      <w:tblGrid>
        <w:gridCol w:w="2880"/>
        <w:gridCol w:w="1890"/>
        <w:gridCol w:w="900"/>
        <w:gridCol w:w="1350"/>
        <w:gridCol w:w="3510"/>
      </w:tblGrid>
      <w:tr w:rsidR="004A123E" w:rsidRPr="004A123E" w14:paraId="0DBDD109" w14:textId="77777777" w:rsidTr="004A123E">
        <w:trPr>
          <w:trHeight w:val="390"/>
        </w:trPr>
        <w:tc>
          <w:tcPr>
            <w:tcW w:w="2880" w:type="dxa"/>
            <w:tcBorders>
              <w:top w:val="nil"/>
              <w:left w:val="nil"/>
              <w:bottom w:val="nil"/>
              <w:right w:val="nil"/>
            </w:tcBorders>
            <w:shd w:val="clear" w:color="4CB5D3" w:fill="C1224A"/>
            <w:noWrap/>
            <w:vAlign w:val="bottom"/>
            <w:hideMark/>
          </w:tcPr>
          <w:p w14:paraId="6582F6AC" w14:textId="77777777" w:rsidR="004A123E" w:rsidRPr="004A123E" w:rsidRDefault="004A123E" w:rsidP="004A123E">
            <w:pPr>
              <w:spacing w:before="0" w:after="0" w:line="240" w:lineRule="auto"/>
              <w:outlineLvl w:val="0"/>
              <w:rPr>
                <w:rFonts w:ascii="Franklin Gothic Book" w:eastAsia="Times New Roman" w:hAnsi="Franklin Gothic Book" w:cs="Times New Roman"/>
                <w:b/>
                <w:bCs/>
                <w:noProof/>
                <w:color w:val="FFFFFF"/>
                <w:sz w:val="28"/>
                <w:szCs w:val="28"/>
              </w:rPr>
            </w:pPr>
            <w:bookmarkStart w:id="932" w:name="_Toc516580362"/>
            <w:r w:rsidRPr="004A123E">
              <w:rPr>
                <w:rFonts w:ascii="Franklin Gothic Book" w:eastAsia="Times New Roman" w:hAnsi="Franklin Gothic Book" w:cs="Times New Roman"/>
                <w:b/>
                <w:bCs/>
                <w:noProof/>
                <w:color w:val="FFFFFF"/>
                <w:sz w:val="28"/>
                <w:szCs w:val="28"/>
              </w:rPr>
              <w:t>Veterinarian</w:t>
            </w:r>
            <w:bookmarkEnd w:id="932"/>
          </w:p>
        </w:tc>
        <w:tc>
          <w:tcPr>
            <w:tcW w:w="1890" w:type="dxa"/>
            <w:tcBorders>
              <w:top w:val="nil"/>
              <w:left w:val="nil"/>
              <w:bottom w:val="nil"/>
              <w:right w:val="nil"/>
            </w:tcBorders>
            <w:shd w:val="clear" w:color="4CB5D3" w:fill="C1224A"/>
            <w:noWrap/>
            <w:vAlign w:val="bottom"/>
            <w:hideMark/>
          </w:tcPr>
          <w:p w14:paraId="6C3E19AB" w14:textId="77777777" w:rsidR="004A123E" w:rsidRPr="004A123E" w:rsidRDefault="004A123E" w:rsidP="004A123E">
            <w:pPr>
              <w:spacing w:before="0" w:after="0" w:line="240" w:lineRule="auto"/>
              <w:outlineLvl w:val="0"/>
              <w:rPr>
                <w:rFonts w:ascii="Franklin Gothic Book" w:eastAsia="Times New Roman" w:hAnsi="Franklin Gothic Book" w:cs="Times New Roman"/>
                <w:b/>
                <w:bCs/>
                <w:color w:val="FFFFFF"/>
                <w:sz w:val="28"/>
                <w:szCs w:val="28"/>
              </w:rPr>
            </w:pPr>
            <w:bookmarkStart w:id="933" w:name="_Toc516580363"/>
            <w:r w:rsidRPr="004A123E">
              <w:rPr>
                <w:rFonts w:ascii="Franklin Gothic Book" w:eastAsia="Times New Roman" w:hAnsi="Franklin Gothic Book" w:cs="Times New Roman"/>
                <w:b/>
                <w:bCs/>
                <w:color w:val="FFFFFF"/>
                <w:sz w:val="28"/>
                <w:szCs w:val="28"/>
              </w:rPr>
              <w:t>Table</w:t>
            </w:r>
            <w:bookmarkEnd w:id="933"/>
          </w:p>
        </w:tc>
        <w:tc>
          <w:tcPr>
            <w:tcW w:w="900" w:type="dxa"/>
            <w:tcBorders>
              <w:top w:val="nil"/>
              <w:left w:val="nil"/>
              <w:bottom w:val="nil"/>
              <w:right w:val="nil"/>
            </w:tcBorders>
            <w:shd w:val="clear" w:color="auto" w:fill="auto"/>
            <w:noWrap/>
            <w:vAlign w:val="bottom"/>
            <w:hideMark/>
          </w:tcPr>
          <w:p w14:paraId="256BB89F" w14:textId="77777777" w:rsidR="004A123E" w:rsidRPr="004A123E" w:rsidRDefault="004A123E" w:rsidP="004A123E">
            <w:pPr>
              <w:spacing w:before="0" w:after="0" w:line="240" w:lineRule="auto"/>
              <w:outlineLvl w:val="0"/>
              <w:rPr>
                <w:rFonts w:ascii="Franklin Gothic Book" w:eastAsia="Times New Roman" w:hAnsi="Franklin Gothic Book" w:cs="Times New Roman"/>
                <w:b/>
                <w:bCs/>
                <w:color w:val="FFFFFF"/>
                <w:sz w:val="28"/>
                <w:szCs w:val="28"/>
              </w:rPr>
            </w:pPr>
          </w:p>
        </w:tc>
        <w:tc>
          <w:tcPr>
            <w:tcW w:w="1350" w:type="dxa"/>
            <w:tcBorders>
              <w:top w:val="nil"/>
              <w:left w:val="nil"/>
              <w:bottom w:val="nil"/>
              <w:right w:val="nil"/>
            </w:tcBorders>
            <w:shd w:val="clear" w:color="auto" w:fill="auto"/>
            <w:noWrap/>
            <w:vAlign w:val="bottom"/>
            <w:hideMark/>
          </w:tcPr>
          <w:p w14:paraId="30967D36" w14:textId="77777777" w:rsidR="004A123E" w:rsidRPr="004A123E" w:rsidRDefault="004A123E" w:rsidP="004A123E">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184E451B" w14:textId="77777777" w:rsidR="004A123E" w:rsidRPr="004A123E" w:rsidRDefault="004A123E" w:rsidP="004A123E">
            <w:pPr>
              <w:spacing w:before="0" w:after="0" w:line="240" w:lineRule="auto"/>
              <w:outlineLvl w:val="0"/>
              <w:rPr>
                <w:rFonts w:ascii="Times New Roman" w:eastAsia="Times New Roman" w:hAnsi="Times New Roman" w:cs="Times New Roman"/>
              </w:rPr>
            </w:pPr>
          </w:p>
        </w:tc>
      </w:tr>
      <w:tr w:rsidR="004A123E" w:rsidRPr="004A123E" w14:paraId="6D5430EB" w14:textId="77777777" w:rsidTr="004A123E">
        <w:trPr>
          <w:trHeight w:val="315"/>
        </w:trPr>
        <w:tc>
          <w:tcPr>
            <w:tcW w:w="2880" w:type="dxa"/>
            <w:tcBorders>
              <w:top w:val="single" w:sz="8" w:space="0" w:color="000000"/>
              <w:left w:val="nil"/>
              <w:bottom w:val="single" w:sz="8" w:space="0" w:color="000000"/>
              <w:right w:val="nil"/>
            </w:tcBorders>
            <w:shd w:val="clear" w:color="000000" w:fill="C1224A"/>
            <w:noWrap/>
            <w:vAlign w:val="bottom"/>
            <w:hideMark/>
          </w:tcPr>
          <w:p w14:paraId="460910E6" w14:textId="77777777" w:rsidR="004A123E" w:rsidRPr="004A123E" w:rsidRDefault="004A123E" w:rsidP="004A123E">
            <w:pPr>
              <w:spacing w:before="0" w:after="0" w:line="240" w:lineRule="auto"/>
              <w:outlineLvl w:val="1"/>
              <w:rPr>
                <w:rFonts w:ascii="Franklin Gothic Book" w:eastAsia="Times New Roman" w:hAnsi="Franklin Gothic Book" w:cs="Times New Roman"/>
                <w:b/>
                <w:bCs/>
                <w:noProof/>
                <w:color w:val="FFFFFF"/>
                <w:sz w:val="22"/>
                <w:szCs w:val="22"/>
              </w:rPr>
            </w:pPr>
            <w:bookmarkStart w:id="934" w:name="_Toc516580364"/>
            <w:r w:rsidRPr="004A123E">
              <w:rPr>
                <w:rFonts w:ascii="Franklin Gothic Book" w:eastAsia="Times New Roman" w:hAnsi="Franklin Gothic Book" w:cs="Times New Roman"/>
                <w:b/>
                <w:bCs/>
                <w:noProof/>
                <w:color w:val="FFFFFF"/>
                <w:sz w:val="22"/>
                <w:szCs w:val="22"/>
              </w:rPr>
              <w:t>Attribute Name</w:t>
            </w:r>
            <w:bookmarkEnd w:id="934"/>
          </w:p>
        </w:tc>
        <w:tc>
          <w:tcPr>
            <w:tcW w:w="1890" w:type="dxa"/>
            <w:tcBorders>
              <w:top w:val="single" w:sz="8" w:space="0" w:color="000000"/>
              <w:left w:val="nil"/>
              <w:bottom w:val="single" w:sz="8" w:space="0" w:color="000000"/>
              <w:right w:val="nil"/>
            </w:tcBorders>
            <w:shd w:val="clear" w:color="000000" w:fill="C1224A"/>
            <w:noWrap/>
            <w:vAlign w:val="bottom"/>
            <w:hideMark/>
          </w:tcPr>
          <w:p w14:paraId="64DA1E18" w14:textId="77777777" w:rsidR="004A123E" w:rsidRPr="004A123E" w:rsidRDefault="004A123E" w:rsidP="004A123E">
            <w:pPr>
              <w:spacing w:before="0" w:after="0" w:line="240" w:lineRule="auto"/>
              <w:outlineLvl w:val="1"/>
              <w:rPr>
                <w:rFonts w:ascii="Franklin Gothic Book" w:eastAsia="Times New Roman" w:hAnsi="Franklin Gothic Book" w:cs="Times New Roman"/>
                <w:b/>
                <w:bCs/>
                <w:color w:val="FFFFFF"/>
                <w:sz w:val="22"/>
                <w:szCs w:val="22"/>
              </w:rPr>
            </w:pPr>
            <w:bookmarkStart w:id="935" w:name="_Toc516580365"/>
            <w:r w:rsidRPr="004A123E">
              <w:rPr>
                <w:rFonts w:ascii="Franklin Gothic Book" w:eastAsia="Times New Roman" w:hAnsi="Franklin Gothic Book" w:cs="Times New Roman"/>
                <w:b/>
                <w:bCs/>
                <w:color w:val="FFFFFF"/>
                <w:sz w:val="22"/>
                <w:szCs w:val="22"/>
              </w:rPr>
              <w:t>Data Type</w:t>
            </w:r>
            <w:bookmarkEnd w:id="935"/>
          </w:p>
        </w:tc>
        <w:tc>
          <w:tcPr>
            <w:tcW w:w="900" w:type="dxa"/>
            <w:tcBorders>
              <w:top w:val="single" w:sz="8" w:space="0" w:color="000000"/>
              <w:left w:val="nil"/>
              <w:bottom w:val="single" w:sz="8" w:space="0" w:color="000000"/>
              <w:right w:val="nil"/>
            </w:tcBorders>
            <w:shd w:val="clear" w:color="000000" w:fill="C1224A"/>
            <w:noWrap/>
            <w:vAlign w:val="bottom"/>
            <w:hideMark/>
          </w:tcPr>
          <w:p w14:paraId="1EC1770E" w14:textId="77777777" w:rsidR="004A123E" w:rsidRPr="004A123E" w:rsidRDefault="004A123E" w:rsidP="004A123E">
            <w:pPr>
              <w:spacing w:before="0" w:after="0" w:line="240" w:lineRule="auto"/>
              <w:outlineLvl w:val="1"/>
              <w:rPr>
                <w:rFonts w:ascii="Franklin Gothic Book" w:eastAsia="Times New Roman" w:hAnsi="Franklin Gothic Book" w:cs="Times New Roman"/>
                <w:b/>
                <w:bCs/>
                <w:color w:val="FFFFFF"/>
                <w:sz w:val="22"/>
                <w:szCs w:val="22"/>
              </w:rPr>
            </w:pPr>
            <w:bookmarkStart w:id="936" w:name="_Toc516580366"/>
            <w:r w:rsidRPr="004A123E">
              <w:rPr>
                <w:rFonts w:ascii="Franklin Gothic Book" w:eastAsia="Times New Roman" w:hAnsi="Franklin Gothic Book" w:cs="Times New Roman"/>
                <w:b/>
                <w:bCs/>
                <w:color w:val="FFFFFF"/>
                <w:sz w:val="22"/>
                <w:szCs w:val="22"/>
              </w:rPr>
              <w:t>Size</w:t>
            </w:r>
            <w:bookmarkEnd w:id="936"/>
          </w:p>
        </w:tc>
        <w:tc>
          <w:tcPr>
            <w:tcW w:w="1350" w:type="dxa"/>
            <w:tcBorders>
              <w:top w:val="single" w:sz="8" w:space="0" w:color="000000"/>
              <w:left w:val="nil"/>
              <w:bottom w:val="single" w:sz="8" w:space="0" w:color="000000"/>
              <w:right w:val="nil"/>
            </w:tcBorders>
            <w:shd w:val="clear" w:color="000000" w:fill="C1224A"/>
            <w:noWrap/>
            <w:vAlign w:val="bottom"/>
            <w:hideMark/>
          </w:tcPr>
          <w:p w14:paraId="7F0122FB" w14:textId="77777777" w:rsidR="004A123E" w:rsidRPr="004A123E" w:rsidRDefault="004A123E" w:rsidP="004A123E">
            <w:pPr>
              <w:spacing w:before="0" w:after="0" w:line="240" w:lineRule="auto"/>
              <w:outlineLvl w:val="1"/>
              <w:rPr>
                <w:rFonts w:ascii="Franklin Gothic Book" w:eastAsia="Times New Roman" w:hAnsi="Franklin Gothic Book" w:cs="Times New Roman"/>
                <w:b/>
                <w:bCs/>
                <w:color w:val="FFFFFF"/>
                <w:sz w:val="22"/>
                <w:szCs w:val="22"/>
              </w:rPr>
            </w:pPr>
            <w:bookmarkStart w:id="937" w:name="_Toc516580367"/>
            <w:r w:rsidRPr="004A123E">
              <w:rPr>
                <w:rFonts w:ascii="Franklin Gothic Book" w:eastAsia="Times New Roman" w:hAnsi="Franklin Gothic Book" w:cs="Times New Roman"/>
                <w:b/>
                <w:bCs/>
                <w:color w:val="FFFFFF"/>
                <w:sz w:val="22"/>
                <w:szCs w:val="22"/>
              </w:rPr>
              <w:t>Constraint</w:t>
            </w:r>
            <w:bookmarkEnd w:id="937"/>
          </w:p>
        </w:tc>
        <w:tc>
          <w:tcPr>
            <w:tcW w:w="3510" w:type="dxa"/>
            <w:tcBorders>
              <w:top w:val="single" w:sz="8" w:space="0" w:color="000000"/>
              <w:left w:val="nil"/>
              <w:bottom w:val="single" w:sz="8" w:space="0" w:color="000000"/>
              <w:right w:val="nil"/>
            </w:tcBorders>
            <w:shd w:val="clear" w:color="000000" w:fill="C1224A"/>
            <w:noWrap/>
            <w:vAlign w:val="bottom"/>
            <w:hideMark/>
          </w:tcPr>
          <w:p w14:paraId="69A801A6" w14:textId="77777777" w:rsidR="004A123E" w:rsidRPr="004A123E" w:rsidRDefault="004A123E" w:rsidP="004A123E">
            <w:pPr>
              <w:spacing w:before="0" w:after="0" w:line="240" w:lineRule="auto"/>
              <w:outlineLvl w:val="1"/>
              <w:rPr>
                <w:rFonts w:ascii="Franklin Gothic Book" w:eastAsia="Times New Roman" w:hAnsi="Franklin Gothic Book" w:cs="Times New Roman"/>
                <w:b/>
                <w:bCs/>
                <w:color w:val="FFFFFF"/>
                <w:sz w:val="22"/>
                <w:szCs w:val="22"/>
              </w:rPr>
            </w:pPr>
            <w:bookmarkStart w:id="938" w:name="_Toc516580368"/>
            <w:r w:rsidRPr="004A123E">
              <w:rPr>
                <w:rFonts w:ascii="Franklin Gothic Book" w:eastAsia="Times New Roman" w:hAnsi="Franklin Gothic Book" w:cs="Times New Roman"/>
                <w:b/>
                <w:bCs/>
                <w:color w:val="FFFFFF"/>
                <w:sz w:val="22"/>
                <w:szCs w:val="22"/>
              </w:rPr>
              <w:t>Notes</w:t>
            </w:r>
            <w:bookmarkEnd w:id="938"/>
          </w:p>
        </w:tc>
      </w:tr>
      <w:tr w:rsidR="004A123E" w:rsidRPr="004A123E" w14:paraId="7BC112A8" w14:textId="77777777" w:rsidTr="004A123E">
        <w:trPr>
          <w:trHeight w:val="315"/>
        </w:trPr>
        <w:tc>
          <w:tcPr>
            <w:tcW w:w="2880" w:type="dxa"/>
            <w:tcBorders>
              <w:top w:val="nil"/>
              <w:left w:val="nil"/>
              <w:bottom w:val="nil"/>
              <w:right w:val="nil"/>
            </w:tcBorders>
            <w:shd w:val="clear" w:color="D9D9D9" w:fill="D9D9D9"/>
            <w:noWrap/>
            <w:vAlign w:val="bottom"/>
            <w:hideMark/>
          </w:tcPr>
          <w:p w14:paraId="51E58BA0" w14:textId="77777777" w:rsidR="004A123E" w:rsidRPr="004A123E" w:rsidRDefault="004A123E" w:rsidP="004A123E">
            <w:pPr>
              <w:spacing w:before="0" w:after="0" w:line="240" w:lineRule="auto"/>
              <w:outlineLvl w:val="1"/>
              <w:rPr>
                <w:rFonts w:ascii="Franklin Gothic Book" w:eastAsia="Times New Roman" w:hAnsi="Franklin Gothic Book" w:cs="Times New Roman"/>
                <w:noProof/>
                <w:color w:val="000000"/>
                <w:sz w:val="22"/>
                <w:szCs w:val="22"/>
              </w:rPr>
            </w:pPr>
            <w:bookmarkStart w:id="939" w:name="_Toc516580369"/>
            <w:r w:rsidRPr="004A123E">
              <w:rPr>
                <w:rFonts w:ascii="Franklin Gothic Book" w:eastAsia="Times New Roman" w:hAnsi="Franklin Gothic Book" w:cs="Times New Roman"/>
                <w:noProof/>
                <w:color w:val="000000"/>
                <w:sz w:val="22"/>
                <w:szCs w:val="22"/>
              </w:rPr>
              <w:t>VetID</w:t>
            </w:r>
            <w:bookmarkEnd w:id="939"/>
          </w:p>
        </w:tc>
        <w:tc>
          <w:tcPr>
            <w:tcW w:w="1890" w:type="dxa"/>
            <w:tcBorders>
              <w:top w:val="nil"/>
              <w:left w:val="nil"/>
              <w:bottom w:val="nil"/>
              <w:right w:val="nil"/>
            </w:tcBorders>
            <w:shd w:val="clear" w:color="D9D9D9" w:fill="D9D9D9"/>
            <w:noWrap/>
            <w:vAlign w:val="bottom"/>
            <w:hideMark/>
          </w:tcPr>
          <w:p w14:paraId="6E2A5476"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bookmarkStart w:id="940" w:name="_Toc516580370"/>
            <w:r w:rsidRPr="004A123E">
              <w:rPr>
                <w:rFonts w:ascii="Franklin Gothic Book" w:eastAsia="Times New Roman" w:hAnsi="Franklin Gothic Book" w:cs="Times New Roman"/>
                <w:color w:val="000000"/>
                <w:sz w:val="22"/>
                <w:szCs w:val="22"/>
              </w:rPr>
              <w:t>int</w:t>
            </w:r>
            <w:bookmarkEnd w:id="940"/>
          </w:p>
        </w:tc>
        <w:tc>
          <w:tcPr>
            <w:tcW w:w="900" w:type="dxa"/>
            <w:tcBorders>
              <w:top w:val="nil"/>
              <w:left w:val="nil"/>
              <w:bottom w:val="nil"/>
              <w:right w:val="nil"/>
            </w:tcBorders>
            <w:shd w:val="clear" w:color="D9D9D9" w:fill="D9D9D9"/>
            <w:noWrap/>
            <w:vAlign w:val="bottom"/>
            <w:hideMark/>
          </w:tcPr>
          <w:p w14:paraId="68F71CD0" w14:textId="77777777" w:rsidR="004A123E" w:rsidRPr="004A123E" w:rsidRDefault="004A123E" w:rsidP="004A123E">
            <w:pPr>
              <w:spacing w:before="0" w:after="0" w:line="240" w:lineRule="auto"/>
              <w:jc w:val="right"/>
              <w:outlineLvl w:val="1"/>
              <w:rPr>
                <w:rFonts w:ascii="Franklin Gothic Book" w:eastAsia="Times New Roman" w:hAnsi="Franklin Gothic Book" w:cs="Times New Roman"/>
                <w:color w:val="000000"/>
                <w:sz w:val="22"/>
                <w:szCs w:val="22"/>
              </w:rPr>
            </w:pPr>
            <w:bookmarkStart w:id="941" w:name="_Toc516580371"/>
            <w:r w:rsidRPr="004A123E">
              <w:rPr>
                <w:rFonts w:ascii="Franklin Gothic Book" w:eastAsia="Times New Roman" w:hAnsi="Franklin Gothic Book" w:cs="Times New Roman"/>
                <w:color w:val="000000"/>
                <w:sz w:val="22"/>
                <w:szCs w:val="22"/>
              </w:rPr>
              <w:t>5</w:t>
            </w:r>
            <w:bookmarkEnd w:id="941"/>
          </w:p>
        </w:tc>
        <w:tc>
          <w:tcPr>
            <w:tcW w:w="1350" w:type="dxa"/>
            <w:tcBorders>
              <w:top w:val="nil"/>
              <w:left w:val="nil"/>
              <w:bottom w:val="nil"/>
              <w:right w:val="nil"/>
            </w:tcBorders>
            <w:shd w:val="clear" w:color="D9D9D9" w:fill="D9D9D9"/>
            <w:noWrap/>
            <w:vAlign w:val="bottom"/>
            <w:hideMark/>
          </w:tcPr>
          <w:p w14:paraId="6B1951C5"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bookmarkStart w:id="942" w:name="_Toc516580372"/>
            <w:r w:rsidRPr="004A123E">
              <w:rPr>
                <w:rFonts w:ascii="Franklin Gothic Book" w:eastAsia="Times New Roman" w:hAnsi="Franklin Gothic Book" w:cs="Times New Roman"/>
                <w:color w:val="000000"/>
                <w:sz w:val="22"/>
                <w:szCs w:val="22"/>
              </w:rPr>
              <w:t>FOREIGN KEY</w:t>
            </w:r>
            <w:bookmarkEnd w:id="942"/>
            <w:r w:rsidRPr="004A12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4562D639" w14:textId="7B8D537B"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bookmarkStart w:id="943" w:name="_Toc516580373"/>
            <w:r w:rsidRPr="004A123E">
              <w:rPr>
                <w:rFonts w:ascii="Franklin Gothic Book" w:eastAsia="Times New Roman" w:hAnsi="Franklin Gothic Book" w:cs="Times New Roman"/>
                <w:color w:val="000000"/>
                <w:sz w:val="22"/>
                <w:szCs w:val="22"/>
              </w:rPr>
              <w:t>Subtype of Staff will be a 1:1 relationship with a primary/foreign key.</w:t>
            </w:r>
            <w:bookmarkEnd w:id="943"/>
          </w:p>
        </w:tc>
      </w:tr>
      <w:tr w:rsidR="004A123E" w:rsidRPr="004A123E" w14:paraId="509295DB" w14:textId="77777777" w:rsidTr="004A123E">
        <w:trPr>
          <w:trHeight w:val="315"/>
        </w:trPr>
        <w:tc>
          <w:tcPr>
            <w:tcW w:w="2880" w:type="dxa"/>
            <w:tcBorders>
              <w:top w:val="nil"/>
              <w:left w:val="nil"/>
              <w:bottom w:val="single" w:sz="8" w:space="0" w:color="000000"/>
              <w:right w:val="nil"/>
            </w:tcBorders>
            <w:shd w:val="clear" w:color="auto" w:fill="auto"/>
            <w:noWrap/>
            <w:vAlign w:val="bottom"/>
            <w:hideMark/>
          </w:tcPr>
          <w:p w14:paraId="38F5C1F3" w14:textId="77777777" w:rsidR="004A123E" w:rsidRPr="004A123E" w:rsidRDefault="004A123E" w:rsidP="004A123E">
            <w:pPr>
              <w:spacing w:before="0" w:after="0" w:line="240" w:lineRule="auto"/>
              <w:outlineLvl w:val="1"/>
              <w:rPr>
                <w:rFonts w:ascii="Franklin Gothic Book" w:eastAsia="Times New Roman" w:hAnsi="Franklin Gothic Book" w:cs="Times New Roman"/>
                <w:noProof/>
                <w:color w:val="000000"/>
                <w:sz w:val="22"/>
                <w:szCs w:val="22"/>
              </w:rPr>
            </w:pPr>
            <w:bookmarkStart w:id="944" w:name="_Toc516580374"/>
            <w:r w:rsidRPr="004A123E">
              <w:rPr>
                <w:rFonts w:ascii="Franklin Gothic Book" w:eastAsia="Times New Roman" w:hAnsi="Franklin Gothic Book" w:cs="Times New Roman"/>
                <w:noProof/>
                <w:color w:val="000000"/>
                <w:sz w:val="22"/>
                <w:szCs w:val="22"/>
              </w:rPr>
              <w:t>Rx_Auth_Num</w:t>
            </w:r>
            <w:bookmarkEnd w:id="944"/>
          </w:p>
        </w:tc>
        <w:tc>
          <w:tcPr>
            <w:tcW w:w="1890" w:type="dxa"/>
            <w:tcBorders>
              <w:top w:val="nil"/>
              <w:left w:val="nil"/>
              <w:bottom w:val="single" w:sz="8" w:space="0" w:color="000000"/>
              <w:right w:val="nil"/>
            </w:tcBorders>
            <w:shd w:val="clear" w:color="auto" w:fill="auto"/>
            <w:noWrap/>
            <w:vAlign w:val="bottom"/>
            <w:hideMark/>
          </w:tcPr>
          <w:p w14:paraId="471E5820"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bookmarkStart w:id="945" w:name="_Toc516580375"/>
            <w:r w:rsidRPr="004A123E">
              <w:rPr>
                <w:rFonts w:ascii="Franklin Gothic Book" w:eastAsia="Times New Roman" w:hAnsi="Franklin Gothic Book" w:cs="Times New Roman"/>
                <w:color w:val="000000"/>
                <w:sz w:val="22"/>
                <w:szCs w:val="22"/>
              </w:rPr>
              <w:t>char(size)</w:t>
            </w:r>
            <w:bookmarkEnd w:id="945"/>
          </w:p>
        </w:tc>
        <w:tc>
          <w:tcPr>
            <w:tcW w:w="900" w:type="dxa"/>
            <w:tcBorders>
              <w:top w:val="nil"/>
              <w:left w:val="nil"/>
              <w:bottom w:val="single" w:sz="8" w:space="0" w:color="000000"/>
              <w:right w:val="nil"/>
            </w:tcBorders>
            <w:shd w:val="clear" w:color="auto" w:fill="auto"/>
            <w:noWrap/>
            <w:vAlign w:val="bottom"/>
            <w:hideMark/>
          </w:tcPr>
          <w:p w14:paraId="72279D16" w14:textId="77777777" w:rsidR="004A123E" w:rsidRPr="004A123E" w:rsidRDefault="004A123E" w:rsidP="004A123E">
            <w:pPr>
              <w:spacing w:before="0" w:after="0" w:line="240" w:lineRule="auto"/>
              <w:jc w:val="right"/>
              <w:outlineLvl w:val="1"/>
              <w:rPr>
                <w:rFonts w:ascii="Franklin Gothic Book" w:eastAsia="Times New Roman" w:hAnsi="Franklin Gothic Book" w:cs="Times New Roman"/>
                <w:color w:val="000000"/>
                <w:sz w:val="22"/>
                <w:szCs w:val="22"/>
              </w:rPr>
            </w:pPr>
            <w:bookmarkStart w:id="946" w:name="_Toc516580376"/>
            <w:r w:rsidRPr="004A123E">
              <w:rPr>
                <w:rFonts w:ascii="Franklin Gothic Book" w:eastAsia="Times New Roman" w:hAnsi="Franklin Gothic Book" w:cs="Times New Roman"/>
                <w:color w:val="000000"/>
                <w:sz w:val="22"/>
                <w:szCs w:val="22"/>
              </w:rPr>
              <w:t>11</w:t>
            </w:r>
            <w:bookmarkEnd w:id="946"/>
          </w:p>
        </w:tc>
        <w:tc>
          <w:tcPr>
            <w:tcW w:w="1350" w:type="dxa"/>
            <w:tcBorders>
              <w:top w:val="nil"/>
              <w:left w:val="nil"/>
              <w:bottom w:val="single" w:sz="8" w:space="0" w:color="000000"/>
              <w:right w:val="nil"/>
            </w:tcBorders>
            <w:shd w:val="clear" w:color="auto" w:fill="auto"/>
            <w:noWrap/>
            <w:vAlign w:val="bottom"/>
            <w:hideMark/>
          </w:tcPr>
          <w:p w14:paraId="74C2508C" w14:textId="77777777" w:rsidR="004A123E" w:rsidRPr="004A123E" w:rsidRDefault="004A123E" w:rsidP="004A123E">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single" w:sz="8" w:space="0" w:color="000000"/>
              <w:right w:val="nil"/>
            </w:tcBorders>
            <w:shd w:val="clear" w:color="auto" w:fill="auto"/>
            <w:noWrap/>
            <w:vAlign w:val="bottom"/>
            <w:hideMark/>
          </w:tcPr>
          <w:p w14:paraId="5D98F8ED"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bookmarkStart w:id="947" w:name="_Toc516580377"/>
            <w:r w:rsidRPr="004A123E">
              <w:rPr>
                <w:rFonts w:ascii="Franklin Gothic Book" w:eastAsia="Times New Roman" w:hAnsi="Franklin Gothic Book" w:cs="Times New Roman"/>
                <w:color w:val="000000"/>
                <w:sz w:val="22"/>
                <w:szCs w:val="22"/>
              </w:rPr>
              <w:t>Typically starts with a letter, so char is required</w:t>
            </w:r>
            <w:bookmarkEnd w:id="947"/>
          </w:p>
        </w:tc>
      </w:tr>
      <w:tr w:rsidR="004A123E" w:rsidRPr="004A123E" w14:paraId="602B4E7B" w14:textId="77777777" w:rsidTr="004A123E">
        <w:trPr>
          <w:trHeight w:val="315"/>
        </w:trPr>
        <w:tc>
          <w:tcPr>
            <w:tcW w:w="2880" w:type="dxa"/>
            <w:tcBorders>
              <w:top w:val="nil"/>
              <w:left w:val="nil"/>
              <w:bottom w:val="nil"/>
              <w:right w:val="nil"/>
            </w:tcBorders>
            <w:shd w:val="clear" w:color="auto" w:fill="auto"/>
            <w:noWrap/>
            <w:vAlign w:val="bottom"/>
            <w:hideMark/>
          </w:tcPr>
          <w:p w14:paraId="228BD2C5" w14:textId="77777777" w:rsidR="004A123E" w:rsidRPr="004A123E" w:rsidRDefault="004A123E" w:rsidP="004A123E">
            <w:pPr>
              <w:spacing w:before="0" w:after="0" w:line="240" w:lineRule="auto"/>
              <w:outlineLvl w:val="1"/>
              <w:rPr>
                <w:rFonts w:ascii="Franklin Gothic Book" w:eastAsia="Times New Roman" w:hAnsi="Franklin Gothic Book" w:cs="Times New Roman"/>
                <w:noProof/>
                <w:color w:val="000000"/>
                <w:sz w:val="22"/>
                <w:szCs w:val="22"/>
              </w:rPr>
            </w:pPr>
          </w:p>
        </w:tc>
        <w:tc>
          <w:tcPr>
            <w:tcW w:w="1890" w:type="dxa"/>
            <w:tcBorders>
              <w:top w:val="nil"/>
              <w:left w:val="nil"/>
              <w:bottom w:val="nil"/>
              <w:right w:val="nil"/>
            </w:tcBorders>
            <w:shd w:val="clear" w:color="auto" w:fill="auto"/>
            <w:noWrap/>
            <w:vAlign w:val="bottom"/>
            <w:hideMark/>
          </w:tcPr>
          <w:p w14:paraId="69218BBB" w14:textId="77777777" w:rsidR="004A123E" w:rsidRPr="004A123E" w:rsidRDefault="004A123E" w:rsidP="004A123E">
            <w:pPr>
              <w:spacing w:before="0" w:after="0" w:line="240" w:lineRule="auto"/>
              <w:outlineLvl w:val="1"/>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6FA7FAB" w14:textId="77777777" w:rsidR="004A123E" w:rsidRPr="004A123E" w:rsidRDefault="004A123E" w:rsidP="004A123E">
            <w:pPr>
              <w:spacing w:before="0" w:after="0" w:line="240" w:lineRule="auto"/>
              <w:outlineLvl w:val="1"/>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13008AD5" w14:textId="77777777" w:rsidR="004A123E" w:rsidRPr="004A123E" w:rsidRDefault="004A123E" w:rsidP="004A123E">
            <w:pPr>
              <w:spacing w:before="0" w:after="0" w:line="240" w:lineRule="auto"/>
              <w:outlineLvl w:val="1"/>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16DABA57" w14:textId="77777777" w:rsidR="004A123E" w:rsidRPr="004A123E" w:rsidRDefault="004A123E" w:rsidP="004A123E">
            <w:pPr>
              <w:spacing w:before="0" w:after="0" w:line="240" w:lineRule="auto"/>
              <w:outlineLvl w:val="1"/>
              <w:rPr>
                <w:rFonts w:ascii="Times New Roman" w:eastAsia="Times New Roman" w:hAnsi="Times New Roman" w:cs="Times New Roman"/>
              </w:rPr>
            </w:pPr>
          </w:p>
        </w:tc>
      </w:tr>
      <w:tr w:rsidR="004A123E" w:rsidRPr="004A123E" w14:paraId="3CDE2044" w14:textId="77777777" w:rsidTr="004A123E">
        <w:trPr>
          <w:trHeight w:val="315"/>
        </w:trPr>
        <w:tc>
          <w:tcPr>
            <w:tcW w:w="2880" w:type="dxa"/>
            <w:tcBorders>
              <w:top w:val="nil"/>
              <w:left w:val="nil"/>
              <w:bottom w:val="nil"/>
              <w:right w:val="nil"/>
            </w:tcBorders>
            <w:shd w:val="clear" w:color="auto" w:fill="auto"/>
            <w:noWrap/>
            <w:vAlign w:val="bottom"/>
            <w:hideMark/>
          </w:tcPr>
          <w:p w14:paraId="786EAB55" w14:textId="77777777" w:rsidR="004A123E" w:rsidRPr="004A123E" w:rsidRDefault="004A123E" w:rsidP="004A123E">
            <w:pPr>
              <w:spacing w:before="0" w:after="0" w:line="240" w:lineRule="auto"/>
              <w:outlineLvl w:val="1"/>
              <w:rPr>
                <w:rFonts w:ascii="Times New Roman" w:eastAsia="Times New Roman" w:hAnsi="Times New Roman" w:cs="Times New Roman"/>
                <w:noProof/>
              </w:rPr>
            </w:pPr>
          </w:p>
        </w:tc>
        <w:tc>
          <w:tcPr>
            <w:tcW w:w="1890" w:type="dxa"/>
            <w:tcBorders>
              <w:top w:val="nil"/>
              <w:left w:val="nil"/>
              <w:bottom w:val="nil"/>
              <w:right w:val="nil"/>
            </w:tcBorders>
            <w:shd w:val="clear" w:color="auto" w:fill="auto"/>
            <w:noWrap/>
            <w:vAlign w:val="bottom"/>
            <w:hideMark/>
          </w:tcPr>
          <w:p w14:paraId="48AFD63D" w14:textId="77777777" w:rsidR="004A123E" w:rsidRPr="004A123E" w:rsidRDefault="004A123E" w:rsidP="004A123E">
            <w:pPr>
              <w:spacing w:before="0" w:after="0" w:line="240" w:lineRule="auto"/>
              <w:outlineLvl w:val="0"/>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CBAAD77" w14:textId="77777777" w:rsidR="004A123E" w:rsidRPr="004A123E" w:rsidRDefault="004A123E" w:rsidP="004A123E">
            <w:pPr>
              <w:spacing w:before="0" w:after="0" w:line="240" w:lineRule="auto"/>
              <w:outlineLvl w:val="0"/>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409D76C3" w14:textId="77777777" w:rsidR="004A123E" w:rsidRPr="004A123E" w:rsidRDefault="004A123E" w:rsidP="004A123E">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73E1EA15" w14:textId="77777777" w:rsidR="004A123E" w:rsidRPr="004A123E" w:rsidRDefault="004A123E" w:rsidP="004A123E">
            <w:pPr>
              <w:spacing w:before="0" w:after="0" w:line="240" w:lineRule="auto"/>
              <w:outlineLvl w:val="0"/>
              <w:rPr>
                <w:rFonts w:ascii="Times New Roman" w:eastAsia="Times New Roman" w:hAnsi="Times New Roman" w:cs="Times New Roman"/>
              </w:rPr>
            </w:pPr>
          </w:p>
        </w:tc>
      </w:tr>
      <w:tr w:rsidR="004A123E" w:rsidRPr="004A123E" w14:paraId="109D0A81" w14:textId="77777777" w:rsidTr="004A123E">
        <w:trPr>
          <w:trHeight w:val="390"/>
        </w:trPr>
        <w:tc>
          <w:tcPr>
            <w:tcW w:w="2880" w:type="dxa"/>
            <w:tcBorders>
              <w:top w:val="nil"/>
              <w:left w:val="nil"/>
              <w:bottom w:val="nil"/>
              <w:right w:val="nil"/>
            </w:tcBorders>
            <w:shd w:val="clear" w:color="4CB5D3" w:fill="C1224A"/>
            <w:noWrap/>
            <w:vAlign w:val="bottom"/>
            <w:hideMark/>
          </w:tcPr>
          <w:p w14:paraId="30889544" w14:textId="77777777" w:rsidR="004A123E" w:rsidRPr="004A123E" w:rsidRDefault="004A123E" w:rsidP="004A123E">
            <w:pPr>
              <w:spacing w:before="0" w:after="0" w:line="240" w:lineRule="auto"/>
              <w:outlineLvl w:val="0"/>
              <w:rPr>
                <w:rFonts w:ascii="Franklin Gothic Book" w:eastAsia="Times New Roman" w:hAnsi="Franklin Gothic Book" w:cs="Times New Roman"/>
                <w:b/>
                <w:bCs/>
                <w:noProof/>
                <w:color w:val="FFFFFF"/>
                <w:sz w:val="28"/>
                <w:szCs w:val="28"/>
              </w:rPr>
            </w:pPr>
            <w:bookmarkStart w:id="948" w:name="_Toc516580378"/>
            <w:r w:rsidRPr="004A123E">
              <w:rPr>
                <w:rFonts w:ascii="Franklin Gothic Book" w:eastAsia="Times New Roman" w:hAnsi="Franklin Gothic Book" w:cs="Times New Roman"/>
                <w:b/>
                <w:bCs/>
                <w:noProof/>
                <w:color w:val="FFFFFF"/>
                <w:sz w:val="28"/>
                <w:szCs w:val="28"/>
              </w:rPr>
              <w:t>Staff</w:t>
            </w:r>
            <w:bookmarkEnd w:id="948"/>
          </w:p>
        </w:tc>
        <w:tc>
          <w:tcPr>
            <w:tcW w:w="1890" w:type="dxa"/>
            <w:tcBorders>
              <w:top w:val="nil"/>
              <w:left w:val="nil"/>
              <w:bottom w:val="nil"/>
              <w:right w:val="nil"/>
            </w:tcBorders>
            <w:shd w:val="clear" w:color="4CB5D3" w:fill="C1224A"/>
            <w:noWrap/>
            <w:vAlign w:val="bottom"/>
            <w:hideMark/>
          </w:tcPr>
          <w:p w14:paraId="02D30CE7" w14:textId="77777777" w:rsidR="004A123E" w:rsidRPr="004A123E" w:rsidRDefault="004A123E" w:rsidP="004A123E">
            <w:pPr>
              <w:spacing w:before="0" w:after="0" w:line="240" w:lineRule="auto"/>
              <w:outlineLvl w:val="0"/>
              <w:rPr>
                <w:rFonts w:ascii="Franklin Gothic Book" w:eastAsia="Times New Roman" w:hAnsi="Franklin Gothic Book" w:cs="Times New Roman"/>
                <w:b/>
                <w:bCs/>
                <w:color w:val="FFFFFF"/>
                <w:sz w:val="28"/>
                <w:szCs w:val="28"/>
              </w:rPr>
            </w:pPr>
            <w:bookmarkStart w:id="949" w:name="_Toc516580379"/>
            <w:r w:rsidRPr="004A123E">
              <w:rPr>
                <w:rFonts w:ascii="Franklin Gothic Book" w:eastAsia="Times New Roman" w:hAnsi="Franklin Gothic Book" w:cs="Times New Roman"/>
                <w:b/>
                <w:bCs/>
                <w:color w:val="FFFFFF"/>
                <w:sz w:val="28"/>
                <w:szCs w:val="28"/>
              </w:rPr>
              <w:t>Table</w:t>
            </w:r>
            <w:bookmarkEnd w:id="949"/>
          </w:p>
        </w:tc>
        <w:tc>
          <w:tcPr>
            <w:tcW w:w="900" w:type="dxa"/>
            <w:tcBorders>
              <w:top w:val="nil"/>
              <w:left w:val="nil"/>
              <w:bottom w:val="nil"/>
              <w:right w:val="nil"/>
            </w:tcBorders>
            <w:shd w:val="clear" w:color="auto" w:fill="auto"/>
            <w:noWrap/>
            <w:vAlign w:val="bottom"/>
            <w:hideMark/>
          </w:tcPr>
          <w:p w14:paraId="75A29A0F" w14:textId="77777777" w:rsidR="004A123E" w:rsidRPr="004A123E" w:rsidRDefault="004A123E" w:rsidP="004A123E">
            <w:pPr>
              <w:spacing w:before="0" w:after="0" w:line="240" w:lineRule="auto"/>
              <w:outlineLvl w:val="0"/>
              <w:rPr>
                <w:rFonts w:ascii="Franklin Gothic Book" w:eastAsia="Times New Roman" w:hAnsi="Franklin Gothic Book" w:cs="Times New Roman"/>
                <w:b/>
                <w:bCs/>
                <w:color w:val="FFFFFF"/>
                <w:sz w:val="28"/>
                <w:szCs w:val="28"/>
              </w:rPr>
            </w:pPr>
          </w:p>
        </w:tc>
        <w:tc>
          <w:tcPr>
            <w:tcW w:w="1350" w:type="dxa"/>
            <w:tcBorders>
              <w:top w:val="nil"/>
              <w:left w:val="nil"/>
              <w:bottom w:val="nil"/>
              <w:right w:val="nil"/>
            </w:tcBorders>
            <w:shd w:val="clear" w:color="auto" w:fill="auto"/>
            <w:noWrap/>
            <w:vAlign w:val="bottom"/>
            <w:hideMark/>
          </w:tcPr>
          <w:p w14:paraId="79FD2EBA" w14:textId="77777777" w:rsidR="004A123E" w:rsidRPr="004A123E" w:rsidRDefault="004A123E" w:rsidP="004A123E">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00F6A177" w14:textId="77777777" w:rsidR="004A123E" w:rsidRPr="004A123E" w:rsidRDefault="004A123E" w:rsidP="004A123E">
            <w:pPr>
              <w:spacing w:before="0" w:after="0" w:line="240" w:lineRule="auto"/>
              <w:outlineLvl w:val="0"/>
              <w:rPr>
                <w:rFonts w:ascii="Times New Roman" w:eastAsia="Times New Roman" w:hAnsi="Times New Roman" w:cs="Times New Roman"/>
              </w:rPr>
            </w:pPr>
          </w:p>
        </w:tc>
      </w:tr>
      <w:tr w:rsidR="004A123E" w:rsidRPr="004A123E" w14:paraId="16684C41" w14:textId="77777777" w:rsidTr="004A123E">
        <w:trPr>
          <w:trHeight w:val="315"/>
        </w:trPr>
        <w:tc>
          <w:tcPr>
            <w:tcW w:w="2880" w:type="dxa"/>
            <w:tcBorders>
              <w:top w:val="single" w:sz="8" w:space="0" w:color="000000"/>
              <w:left w:val="nil"/>
              <w:bottom w:val="single" w:sz="8" w:space="0" w:color="000000"/>
              <w:right w:val="nil"/>
            </w:tcBorders>
            <w:shd w:val="clear" w:color="000000" w:fill="C1224A"/>
            <w:noWrap/>
            <w:vAlign w:val="bottom"/>
            <w:hideMark/>
          </w:tcPr>
          <w:p w14:paraId="73A8BA26" w14:textId="77777777" w:rsidR="004A123E" w:rsidRPr="004A123E" w:rsidRDefault="004A123E" w:rsidP="004A123E">
            <w:pPr>
              <w:spacing w:before="0" w:after="0" w:line="240" w:lineRule="auto"/>
              <w:outlineLvl w:val="1"/>
              <w:rPr>
                <w:rFonts w:ascii="Franklin Gothic Book" w:eastAsia="Times New Roman" w:hAnsi="Franklin Gothic Book" w:cs="Times New Roman"/>
                <w:b/>
                <w:bCs/>
                <w:noProof/>
                <w:color w:val="FFFFFF"/>
                <w:sz w:val="22"/>
                <w:szCs w:val="22"/>
              </w:rPr>
            </w:pPr>
            <w:bookmarkStart w:id="950" w:name="_Toc516580380"/>
            <w:r w:rsidRPr="004A123E">
              <w:rPr>
                <w:rFonts w:ascii="Franklin Gothic Book" w:eastAsia="Times New Roman" w:hAnsi="Franklin Gothic Book" w:cs="Times New Roman"/>
                <w:b/>
                <w:bCs/>
                <w:noProof/>
                <w:color w:val="FFFFFF"/>
                <w:sz w:val="22"/>
                <w:szCs w:val="22"/>
              </w:rPr>
              <w:t>Attribute Name</w:t>
            </w:r>
            <w:bookmarkEnd w:id="950"/>
          </w:p>
        </w:tc>
        <w:tc>
          <w:tcPr>
            <w:tcW w:w="1890" w:type="dxa"/>
            <w:tcBorders>
              <w:top w:val="single" w:sz="8" w:space="0" w:color="000000"/>
              <w:left w:val="nil"/>
              <w:bottom w:val="single" w:sz="8" w:space="0" w:color="000000"/>
              <w:right w:val="nil"/>
            </w:tcBorders>
            <w:shd w:val="clear" w:color="000000" w:fill="C1224A"/>
            <w:noWrap/>
            <w:vAlign w:val="bottom"/>
            <w:hideMark/>
          </w:tcPr>
          <w:p w14:paraId="2AFA2D7E" w14:textId="77777777" w:rsidR="004A123E" w:rsidRPr="004A123E" w:rsidRDefault="004A123E" w:rsidP="004A123E">
            <w:pPr>
              <w:spacing w:before="0" w:after="0" w:line="240" w:lineRule="auto"/>
              <w:outlineLvl w:val="1"/>
              <w:rPr>
                <w:rFonts w:ascii="Franklin Gothic Book" w:eastAsia="Times New Roman" w:hAnsi="Franklin Gothic Book" w:cs="Times New Roman"/>
                <w:b/>
                <w:bCs/>
                <w:color w:val="FFFFFF"/>
                <w:sz w:val="22"/>
                <w:szCs w:val="22"/>
              </w:rPr>
            </w:pPr>
            <w:bookmarkStart w:id="951" w:name="_Toc516580381"/>
            <w:r w:rsidRPr="004A123E">
              <w:rPr>
                <w:rFonts w:ascii="Franklin Gothic Book" w:eastAsia="Times New Roman" w:hAnsi="Franklin Gothic Book" w:cs="Times New Roman"/>
                <w:b/>
                <w:bCs/>
                <w:color w:val="FFFFFF"/>
                <w:sz w:val="22"/>
                <w:szCs w:val="22"/>
              </w:rPr>
              <w:t>Data Type</w:t>
            </w:r>
            <w:bookmarkEnd w:id="951"/>
          </w:p>
        </w:tc>
        <w:tc>
          <w:tcPr>
            <w:tcW w:w="900" w:type="dxa"/>
            <w:tcBorders>
              <w:top w:val="single" w:sz="8" w:space="0" w:color="000000"/>
              <w:left w:val="nil"/>
              <w:bottom w:val="single" w:sz="8" w:space="0" w:color="000000"/>
              <w:right w:val="nil"/>
            </w:tcBorders>
            <w:shd w:val="clear" w:color="000000" w:fill="C1224A"/>
            <w:noWrap/>
            <w:vAlign w:val="bottom"/>
            <w:hideMark/>
          </w:tcPr>
          <w:p w14:paraId="5AB0095F" w14:textId="77777777" w:rsidR="004A123E" w:rsidRPr="004A123E" w:rsidRDefault="004A123E" w:rsidP="004A123E">
            <w:pPr>
              <w:spacing w:before="0" w:after="0" w:line="240" w:lineRule="auto"/>
              <w:outlineLvl w:val="1"/>
              <w:rPr>
                <w:rFonts w:ascii="Franklin Gothic Book" w:eastAsia="Times New Roman" w:hAnsi="Franklin Gothic Book" w:cs="Times New Roman"/>
                <w:b/>
                <w:bCs/>
                <w:color w:val="FFFFFF"/>
                <w:sz w:val="22"/>
                <w:szCs w:val="22"/>
              </w:rPr>
            </w:pPr>
            <w:bookmarkStart w:id="952" w:name="_Toc516580382"/>
            <w:r w:rsidRPr="004A123E">
              <w:rPr>
                <w:rFonts w:ascii="Franklin Gothic Book" w:eastAsia="Times New Roman" w:hAnsi="Franklin Gothic Book" w:cs="Times New Roman"/>
                <w:b/>
                <w:bCs/>
                <w:color w:val="FFFFFF"/>
                <w:sz w:val="22"/>
                <w:szCs w:val="22"/>
              </w:rPr>
              <w:t>Size</w:t>
            </w:r>
            <w:bookmarkEnd w:id="952"/>
          </w:p>
        </w:tc>
        <w:tc>
          <w:tcPr>
            <w:tcW w:w="1350" w:type="dxa"/>
            <w:tcBorders>
              <w:top w:val="single" w:sz="8" w:space="0" w:color="000000"/>
              <w:left w:val="nil"/>
              <w:bottom w:val="single" w:sz="8" w:space="0" w:color="000000"/>
              <w:right w:val="nil"/>
            </w:tcBorders>
            <w:shd w:val="clear" w:color="000000" w:fill="C1224A"/>
            <w:noWrap/>
            <w:vAlign w:val="bottom"/>
            <w:hideMark/>
          </w:tcPr>
          <w:p w14:paraId="2E64701B" w14:textId="77777777" w:rsidR="004A123E" w:rsidRPr="004A123E" w:rsidRDefault="004A123E" w:rsidP="004A123E">
            <w:pPr>
              <w:spacing w:before="0" w:after="0" w:line="240" w:lineRule="auto"/>
              <w:outlineLvl w:val="1"/>
              <w:rPr>
                <w:rFonts w:ascii="Franklin Gothic Book" w:eastAsia="Times New Roman" w:hAnsi="Franklin Gothic Book" w:cs="Times New Roman"/>
                <w:b/>
                <w:bCs/>
                <w:color w:val="FFFFFF"/>
                <w:sz w:val="22"/>
                <w:szCs w:val="22"/>
              </w:rPr>
            </w:pPr>
            <w:bookmarkStart w:id="953" w:name="_Toc516580383"/>
            <w:r w:rsidRPr="004A123E">
              <w:rPr>
                <w:rFonts w:ascii="Franklin Gothic Book" w:eastAsia="Times New Roman" w:hAnsi="Franklin Gothic Book" w:cs="Times New Roman"/>
                <w:b/>
                <w:bCs/>
                <w:color w:val="FFFFFF"/>
                <w:sz w:val="22"/>
                <w:szCs w:val="22"/>
              </w:rPr>
              <w:t>Constraint</w:t>
            </w:r>
            <w:bookmarkEnd w:id="953"/>
          </w:p>
        </w:tc>
        <w:tc>
          <w:tcPr>
            <w:tcW w:w="3510" w:type="dxa"/>
            <w:tcBorders>
              <w:top w:val="single" w:sz="8" w:space="0" w:color="000000"/>
              <w:left w:val="nil"/>
              <w:bottom w:val="single" w:sz="8" w:space="0" w:color="000000"/>
              <w:right w:val="nil"/>
            </w:tcBorders>
            <w:shd w:val="clear" w:color="000000" w:fill="C1224A"/>
            <w:noWrap/>
            <w:vAlign w:val="bottom"/>
            <w:hideMark/>
          </w:tcPr>
          <w:p w14:paraId="5E2D998B" w14:textId="77777777" w:rsidR="004A123E" w:rsidRPr="004A123E" w:rsidRDefault="004A123E" w:rsidP="004A123E">
            <w:pPr>
              <w:spacing w:before="0" w:after="0" w:line="240" w:lineRule="auto"/>
              <w:outlineLvl w:val="1"/>
              <w:rPr>
                <w:rFonts w:ascii="Franklin Gothic Book" w:eastAsia="Times New Roman" w:hAnsi="Franklin Gothic Book" w:cs="Times New Roman"/>
                <w:b/>
                <w:bCs/>
                <w:color w:val="FFFFFF"/>
                <w:sz w:val="22"/>
                <w:szCs w:val="22"/>
              </w:rPr>
            </w:pPr>
            <w:bookmarkStart w:id="954" w:name="_Toc516580384"/>
            <w:r w:rsidRPr="004A123E">
              <w:rPr>
                <w:rFonts w:ascii="Franklin Gothic Book" w:eastAsia="Times New Roman" w:hAnsi="Franklin Gothic Book" w:cs="Times New Roman"/>
                <w:b/>
                <w:bCs/>
                <w:color w:val="FFFFFF"/>
                <w:sz w:val="22"/>
                <w:szCs w:val="22"/>
              </w:rPr>
              <w:t>Notes</w:t>
            </w:r>
            <w:bookmarkEnd w:id="954"/>
          </w:p>
        </w:tc>
      </w:tr>
      <w:tr w:rsidR="004A123E" w:rsidRPr="004A123E" w14:paraId="4D0ACE06" w14:textId="77777777" w:rsidTr="004A123E">
        <w:trPr>
          <w:trHeight w:val="315"/>
        </w:trPr>
        <w:tc>
          <w:tcPr>
            <w:tcW w:w="2880" w:type="dxa"/>
            <w:tcBorders>
              <w:top w:val="nil"/>
              <w:left w:val="nil"/>
              <w:bottom w:val="nil"/>
              <w:right w:val="nil"/>
            </w:tcBorders>
            <w:shd w:val="clear" w:color="D9D9D9" w:fill="D9D9D9"/>
            <w:noWrap/>
            <w:vAlign w:val="bottom"/>
            <w:hideMark/>
          </w:tcPr>
          <w:p w14:paraId="3A421C86" w14:textId="77777777" w:rsidR="004A123E" w:rsidRPr="004A123E" w:rsidRDefault="004A123E" w:rsidP="004A123E">
            <w:pPr>
              <w:spacing w:before="0" w:after="0" w:line="240" w:lineRule="auto"/>
              <w:outlineLvl w:val="1"/>
              <w:rPr>
                <w:rFonts w:ascii="Franklin Gothic Book" w:eastAsia="Times New Roman" w:hAnsi="Franklin Gothic Book" w:cs="Times New Roman"/>
                <w:noProof/>
                <w:color w:val="000000"/>
                <w:sz w:val="22"/>
                <w:szCs w:val="22"/>
              </w:rPr>
            </w:pPr>
            <w:bookmarkStart w:id="955" w:name="_Toc516580385"/>
            <w:r w:rsidRPr="004A123E">
              <w:rPr>
                <w:rFonts w:ascii="Franklin Gothic Book" w:eastAsia="Times New Roman" w:hAnsi="Franklin Gothic Book" w:cs="Times New Roman"/>
                <w:noProof/>
                <w:color w:val="000000"/>
                <w:sz w:val="22"/>
                <w:szCs w:val="22"/>
              </w:rPr>
              <w:t>StaffID</w:t>
            </w:r>
            <w:bookmarkEnd w:id="955"/>
          </w:p>
        </w:tc>
        <w:tc>
          <w:tcPr>
            <w:tcW w:w="1890" w:type="dxa"/>
            <w:tcBorders>
              <w:top w:val="nil"/>
              <w:left w:val="nil"/>
              <w:bottom w:val="nil"/>
              <w:right w:val="nil"/>
            </w:tcBorders>
            <w:shd w:val="clear" w:color="D9D9D9" w:fill="D9D9D9"/>
            <w:noWrap/>
            <w:vAlign w:val="bottom"/>
            <w:hideMark/>
          </w:tcPr>
          <w:p w14:paraId="154D2264"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bookmarkStart w:id="956" w:name="_Toc516580386"/>
            <w:r w:rsidRPr="004A123E">
              <w:rPr>
                <w:rFonts w:ascii="Franklin Gothic Book" w:eastAsia="Times New Roman" w:hAnsi="Franklin Gothic Book" w:cs="Times New Roman"/>
                <w:color w:val="000000"/>
                <w:sz w:val="22"/>
                <w:szCs w:val="22"/>
              </w:rPr>
              <w:t>int</w:t>
            </w:r>
            <w:bookmarkEnd w:id="956"/>
          </w:p>
        </w:tc>
        <w:tc>
          <w:tcPr>
            <w:tcW w:w="900" w:type="dxa"/>
            <w:tcBorders>
              <w:top w:val="nil"/>
              <w:left w:val="nil"/>
              <w:bottom w:val="nil"/>
              <w:right w:val="nil"/>
            </w:tcBorders>
            <w:shd w:val="clear" w:color="D9D9D9" w:fill="D9D9D9"/>
            <w:noWrap/>
            <w:vAlign w:val="bottom"/>
            <w:hideMark/>
          </w:tcPr>
          <w:p w14:paraId="4B2D0469" w14:textId="77777777" w:rsidR="004A123E" w:rsidRPr="004A123E" w:rsidRDefault="004A123E" w:rsidP="004A123E">
            <w:pPr>
              <w:spacing w:before="0" w:after="0" w:line="240" w:lineRule="auto"/>
              <w:jc w:val="right"/>
              <w:outlineLvl w:val="1"/>
              <w:rPr>
                <w:rFonts w:ascii="Franklin Gothic Book" w:eastAsia="Times New Roman" w:hAnsi="Franklin Gothic Book" w:cs="Times New Roman"/>
                <w:color w:val="000000"/>
                <w:sz w:val="22"/>
                <w:szCs w:val="22"/>
              </w:rPr>
            </w:pPr>
            <w:bookmarkStart w:id="957" w:name="_Toc516580387"/>
            <w:r w:rsidRPr="004A123E">
              <w:rPr>
                <w:rFonts w:ascii="Franklin Gothic Book" w:eastAsia="Times New Roman" w:hAnsi="Franklin Gothic Book" w:cs="Times New Roman"/>
                <w:color w:val="000000"/>
                <w:sz w:val="22"/>
                <w:szCs w:val="22"/>
              </w:rPr>
              <w:t>10</w:t>
            </w:r>
            <w:bookmarkEnd w:id="957"/>
          </w:p>
        </w:tc>
        <w:tc>
          <w:tcPr>
            <w:tcW w:w="1350" w:type="dxa"/>
            <w:tcBorders>
              <w:top w:val="nil"/>
              <w:left w:val="nil"/>
              <w:bottom w:val="nil"/>
              <w:right w:val="nil"/>
            </w:tcBorders>
            <w:shd w:val="clear" w:color="D9D9D9" w:fill="D9D9D9"/>
            <w:noWrap/>
            <w:vAlign w:val="bottom"/>
            <w:hideMark/>
          </w:tcPr>
          <w:p w14:paraId="190EFED2"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bookmarkStart w:id="958" w:name="_Toc516580388"/>
            <w:r w:rsidRPr="004A123E">
              <w:rPr>
                <w:rFonts w:ascii="Franklin Gothic Book" w:eastAsia="Times New Roman" w:hAnsi="Franklin Gothic Book" w:cs="Times New Roman"/>
                <w:color w:val="000000"/>
                <w:sz w:val="22"/>
                <w:szCs w:val="22"/>
              </w:rPr>
              <w:t>PRIMARY KEY</w:t>
            </w:r>
            <w:bookmarkEnd w:id="958"/>
            <w:r w:rsidRPr="004A12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6F528D7C"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p>
        </w:tc>
      </w:tr>
      <w:tr w:rsidR="004A123E" w:rsidRPr="004A123E" w14:paraId="2F76EC09" w14:textId="77777777" w:rsidTr="004A123E">
        <w:trPr>
          <w:trHeight w:val="315"/>
        </w:trPr>
        <w:tc>
          <w:tcPr>
            <w:tcW w:w="2880" w:type="dxa"/>
            <w:tcBorders>
              <w:top w:val="nil"/>
              <w:left w:val="nil"/>
              <w:bottom w:val="nil"/>
              <w:right w:val="nil"/>
            </w:tcBorders>
            <w:shd w:val="clear" w:color="auto" w:fill="auto"/>
            <w:noWrap/>
            <w:vAlign w:val="bottom"/>
            <w:hideMark/>
          </w:tcPr>
          <w:p w14:paraId="328E9F50" w14:textId="77777777" w:rsidR="004A123E" w:rsidRPr="004A123E" w:rsidRDefault="004A123E" w:rsidP="004A123E">
            <w:pPr>
              <w:spacing w:before="0" w:after="0" w:line="240" w:lineRule="auto"/>
              <w:outlineLvl w:val="1"/>
              <w:rPr>
                <w:rFonts w:ascii="Franklin Gothic Book" w:eastAsia="Times New Roman" w:hAnsi="Franklin Gothic Book" w:cs="Times New Roman"/>
                <w:noProof/>
                <w:color w:val="000000"/>
                <w:sz w:val="22"/>
                <w:szCs w:val="22"/>
              </w:rPr>
            </w:pPr>
            <w:bookmarkStart w:id="959" w:name="_Toc516580389"/>
            <w:r w:rsidRPr="004A123E">
              <w:rPr>
                <w:rFonts w:ascii="Franklin Gothic Book" w:eastAsia="Times New Roman" w:hAnsi="Franklin Gothic Book" w:cs="Times New Roman"/>
                <w:noProof/>
                <w:color w:val="000000"/>
                <w:sz w:val="22"/>
                <w:szCs w:val="22"/>
              </w:rPr>
              <w:t>Staff_First_Name</w:t>
            </w:r>
            <w:bookmarkEnd w:id="959"/>
          </w:p>
        </w:tc>
        <w:tc>
          <w:tcPr>
            <w:tcW w:w="1890" w:type="dxa"/>
            <w:tcBorders>
              <w:top w:val="nil"/>
              <w:left w:val="nil"/>
              <w:bottom w:val="nil"/>
              <w:right w:val="nil"/>
            </w:tcBorders>
            <w:shd w:val="clear" w:color="auto" w:fill="auto"/>
            <w:noWrap/>
            <w:vAlign w:val="bottom"/>
            <w:hideMark/>
          </w:tcPr>
          <w:p w14:paraId="24827F74"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bookmarkStart w:id="960" w:name="_Toc516580390"/>
            <w:r w:rsidRPr="004A123E">
              <w:rPr>
                <w:rFonts w:ascii="Franklin Gothic Book" w:eastAsia="Times New Roman" w:hAnsi="Franklin Gothic Book" w:cs="Times New Roman"/>
                <w:color w:val="000000"/>
                <w:sz w:val="22"/>
                <w:szCs w:val="22"/>
              </w:rPr>
              <w:t>varchar2(size)</w:t>
            </w:r>
            <w:bookmarkEnd w:id="960"/>
          </w:p>
        </w:tc>
        <w:tc>
          <w:tcPr>
            <w:tcW w:w="900" w:type="dxa"/>
            <w:tcBorders>
              <w:top w:val="nil"/>
              <w:left w:val="nil"/>
              <w:bottom w:val="nil"/>
              <w:right w:val="nil"/>
            </w:tcBorders>
            <w:shd w:val="clear" w:color="auto" w:fill="auto"/>
            <w:noWrap/>
            <w:vAlign w:val="bottom"/>
            <w:hideMark/>
          </w:tcPr>
          <w:p w14:paraId="3D60523E" w14:textId="77777777" w:rsidR="004A123E" w:rsidRPr="004A123E" w:rsidRDefault="004A123E" w:rsidP="004A123E">
            <w:pPr>
              <w:spacing w:before="0" w:after="0" w:line="240" w:lineRule="auto"/>
              <w:jc w:val="right"/>
              <w:outlineLvl w:val="1"/>
              <w:rPr>
                <w:rFonts w:ascii="Franklin Gothic Book" w:eastAsia="Times New Roman" w:hAnsi="Franklin Gothic Book" w:cs="Times New Roman"/>
                <w:color w:val="000000"/>
                <w:sz w:val="22"/>
                <w:szCs w:val="22"/>
              </w:rPr>
            </w:pPr>
            <w:bookmarkStart w:id="961" w:name="_Toc516580391"/>
            <w:r w:rsidRPr="004A123E">
              <w:rPr>
                <w:rFonts w:ascii="Franklin Gothic Book" w:eastAsia="Times New Roman" w:hAnsi="Franklin Gothic Book" w:cs="Times New Roman"/>
                <w:color w:val="000000"/>
                <w:sz w:val="22"/>
                <w:szCs w:val="22"/>
              </w:rPr>
              <w:t>40</w:t>
            </w:r>
            <w:bookmarkEnd w:id="961"/>
          </w:p>
        </w:tc>
        <w:tc>
          <w:tcPr>
            <w:tcW w:w="1350" w:type="dxa"/>
            <w:tcBorders>
              <w:top w:val="nil"/>
              <w:left w:val="nil"/>
              <w:bottom w:val="nil"/>
              <w:right w:val="nil"/>
            </w:tcBorders>
            <w:shd w:val="clear" w:color="auto" w:fill="auto"/>
            <w:noWrap/>
            <w:vAlign w:val="bottom"/>
            <w:hideMark/>
          </w:tcPr>
          <w:p w14:paraId="333FEAD8" w14:textId="77777777" w:rsidR="004A123E" w:rsidRPr="004A123E" w:rsidRDefault="004A123E" w:rsidP="004A123E">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auto" w:fill="auto"/>
            <w:noWrap/>
            <w:vAlign w:val="bottom"/>
            <w:hideMark/>
          </w:tcPr>
          <w:p w14:paraId="36211D89"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bookmarkStart w:id="962" w:name="_Toc516580392"/>
            <w:r w:rsidRPr="004A123E">
              <w:rPr>
                <w:rFonts w:ascii="Franklin Gothic Book" w:eastAsia="Times New Roman" w:hAnsi="Franklin Gothic Book" w:cs="Times New Roman"/>
                <w:color w:val="000000"/>
                <w:sz w:val="22"/>
                <w:szCs w:val="22"/>
              </w:rPr>
              <w:t>This whole situation may need to be cleaned up possibly combining the Specialist Table and the Vet Table</w:t>
            </w:r>
            <w:bookmarkEnd w:id="962"/>
          </w:p>
        </w:tc>
      </w:tr>
      <w:tr w:rsidR="004A123E" w:rsidRPr="004A123E" w14:paraId="77745F7E" w14:textId="77777777" w:rsidTr="004A123E">
        <w:trPr>
          <w:trHeight w:val="315"/>
        </w:trPr>
        <w:tc>
          <w:tcPr>
            <w:tcW w:w="2880" w:type="dxa"/>
            <w:tcBorders>
              <w:top w:val="nil"/>
              <w:left w:val="nil"/>
              <w:bottom w:val="nil"/>
              <w:right w:val="nil"/>
            </w:tcBorders>
            <w:shd w:val="clear" w:color="D9D9D9" w:fill="D9D9D9"/>
            <w:noWrap/>
            <w:vAlign w:val="bottom"/>
            <w:hideMark/>
          </w:tcPr>
          <w:p w14:paraId="0049D1E4" w14:textId="77777777" w:rsidR="004A123E" w:rsidRPr="004A123E" w:rsidRDefault="004A123E" w:rsidP="004A123E">
            <w:pPr>
              <w:spacing w:before="0" w:after="0" w:line="240" w:lineRule="auto"/>
              <w:outlineLvl w:val="1"/>
              <w:rPr>
                <w:rFonts w:ascii="Franklin Gothic Book" w:eastAsia="Times New Roman" w:hAnsi="Franklin Gothic Book" w:cs="Times New Roman"/>
                <w:noProof/>
                <w:color w:val="000000"/>
                <w:sz w:val="22"/>
                <w:szCs w:val="22"/>
              </w:rPr>
            </w:pPr>
            <w:bookmarkStart w:id="963" w:name="_Toc516580393"/>
            <w:r w:rsidRPr="004A123E">
              <w:rPr>
                <w:rFonts w:ascii="Franklin Gothic Book" w:eastAsia="Times New Roman" w:hAnsi="Franklin Gothic Book" w:cs="Times New Roman"/>
                <w:noProof/>
                <w:color w:val="000000"/>
                <w:sz w:val="22"/>
                <w:szCs w:val="22"/>
              </w:rPr>
              <w:t>Staff_Last_Name</w:t>
            </w:r>
            <w:bookmarkEnd w:id="963"/>
            <w:r w:rsidRPr="004A123E">
              <w:rPr>
                <w:rFonts w:ascii="Franklin Gothic Book" w:eastAsia="Times New Roman" w:hAnsi="Franklin Gothic Book" w:cs="Times New Roman"/>
                <w:noProof/>
                <w:color w:val="000000"/>
                <w:sz w:val="22"/>
                <w:szCs w:val="22"/>
              </w:rPr>
              <w:t xml:space="preserve"> </w:t>
            </w:r>
          </w:p>
        </w:tc>
        <w:tc>
          <w:tcPr>
            <w:tcW w:w="1890" w:type="dxa"/>
            <w:tcBorders>
              <w:top w:val="nil"/>
              <w:left w:val="nil"/>
              <w:bottom w:val="nil"/>
              <w:right w:val="nil"/>
            </w:tcBorders>
            <w:shd w:val="clear" w:color="D9D9D9" w:fill="D9D9D9"/>
            <w:noWrap/>
            <w:vAlign w:val="bottom"/>
            <w:hideMark/>
          </w:tcPr>
          <w:p w14:paraId="2B05C948"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bookmarkStart w:id="964" w:name="_Toc516580394"/>
            <w:r w:rsidRPr="004A123E">
              <w:rPr>
                <w:rFonts w:ascii="Franklin Gothic Book" w:eastAsia="Times New Roman" w:hAnsi="Franklin Gothic Book" w:cs="Times New Roman"/>
                <w:color w:val="000000"/>
                <w:sz w:val="22"/>
                <w:szCs w:val="22"/>
              </w:rPr>
              <w:t>varchar2(size)</w:t>
            </w:r>
            <w:bookmarkEnd w:id="964"/>
          </w:p>
        </w:tc>
        <w:tc>
          <w:tcPr>
            <w:tcW w:w="900" w:type="dxa"/>
            <w:tcBorders>
              <w:top w:val="nil"/>
              <w:left w:val="nil"/>
              <w:bottom w:val="nil"/>
              <w:right w:val="nil"/>
            </w:tcBorders>
            <w:shd w:val="clear" w:color="D9D9D9" w:fill="D9D9D9"/>
            <w:noWrap/>
            <w:vAlign w:val="bottom"/>
            <w:hideMark/>
          </w:tcPr>
          <w:p w14:paraId="1807A481" w14:textId="77777777" w:rsidR="004A123E" w:rsidRPr="004A123E" w:rsidRDefault="004A123E" w:rsidP="004A123E">
            <w:pPr>
              <w:spacing w:before="0" w:after="0" w:line="240" w:lineRule="auto"/>
              <w:jc w:val="right"/>
              <w:outlineLvl w:val="1"/>
              <w:rPr>
                <w:rFonts w:ascii="Franklin Gothic Book" w:eastAsia="Times New Roman" w:hAnsi="Franklin Gothic Book" w:cs="Times New Roman"/>
                <w:color w:val="000000"/>
                <w:sz w:val="22"/>
                <w:szCs w:val="22"/>
              </w:rPr>
            </w:pPr>
            <w:bookmarkStart w:id="965" w:name="_Toc516580395"/>
            <w:r w:rsidRPr="004A123E">
              <w:rPr>
                <w:rFonts w:ascii="Franklin Gothic Book" w:eastAsia="Times New Roman" w:hAnsi="Franklin Gothic Book" w:cs="Times New Roman"/>
                <w:color w:val="000000"/>
                <w:sz w:val="22"/>
                <w:szCs w:val="22"/>
              </w:rPr>
              <w:t>40</w:t>
            </w:r>
            <w:bookmarkEnd w:id="965"/>
          </w:p>
        </w:tc>
        <w:tc>
          <w:tcPr>
            <w:tcW w:w="1350" w:type="dxa"/>
            <w:tcBorders>
              <w:top w:val="nil"/>
              <w:left w:val="nil"/>
              <w:bottom w:val="nil"/>
              <w:right w:val="nil"/>
            </w:tcBorders>
            <w:shd w:val="clear" w:color="D9D9D9" w:fill="D9D9D9"/>
            <w:noWrap/>
            <w:vAlign w:val="bottom"/>
            <w:hideMark/>
          </w:tcPr>
          <w:p w14:paraId="783EA674"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bookmarkStart w:id="966" w:name="_Toc516580396"/>
            <w:r w:rsidRPr="004A123E">
              <w:rPr>
                <w:rFonts w:ascii="Franklin Gothic Book" w:eastAsia="Times New Roman" w:hAnsi="Franklin Gothic Book" w:cs="Times New Roman"/>
                <w:color w:val="000000"/>
                <w:sz w:val="22"/>
                <w:szCs w:val="22"/>
              </w:rPr>
              <w:t>INDEX</w:t>
            </w:r>
            <w:bookmarkEnd w:id="966"/>
            <w:r w:rsidRPr="004A12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168495D2"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p>
        </w:tc>
      </w:tr>
      <w:tr w:rsidR="004A123E" w:rsidRPr="004A123E" w14:paraId="18A56E01" w14:textId="77777777" w:rsidTr="004A123E">
        <w:trPr>
          <w:trHeight w:val="315"/>
        </w:trPr>
        <w:tc>
          <w:tcPr>
            <w:tcW w:w="2880" w:type="dxa"/>
            <w:tcBorders>
              <w:top w:val="nil"/>
              <w:left w:val="nil"/>
              <w:bottom w:val="nil"/>
              <w:right w:val="nil"/>
            </w:tcBorders>
            <w:shd w:val="clear" w:color="auto" w:fill="auto"/>
            <w:noWrap/>
            <w:vAlign w:val="bottom"/>
            <w:hideMark/>
          </w:tcPr>
          <w:p w14:paraId="46806C8B" w14:textId="77777777" w:rsidR="004A123E" w:rsidRPr="004A123E" w:rsidRDefault="004A123E" w:rsidP="004A123E">
            <w:pPr>
              <w:spacing w:before="0" w:after="0" w:line="240" w:lineRule="auto"/>
              <w:outlineLvl w:val="1"/>
              <w:rPr>
                <w:rFonts w:ascii="Franklin Gothic Book" w:eastAsia="Times New Roman" w:hAnsi="Franklin Gothic Book" w:cs="Times New Roman"/>
                <w:noProof/>
                <w:color w:val="000000"/>
                <w:sz w:val="22"/>
                <w:szCs w:val="22"/>
              </w:rPr>
            </w:pPr>
            <w:bookmarkStart w:id="967" w:name="_Toc516580397"/>
            <w:r w:rsidRPr="004A123E">
              <w:rPr>
                <w:rFonts w:ascii="Franklin Gothic Book" w:eastAsia="Times New Roman" w:hAnsi="Franklin Gothic Book" w:cs="Times New Roman"/>
                <w:noProof/>
                <w:color w:val="000000"/>
                <w:sz w:val="22"/>
                <w:szCs w:val="22"/>
              </w:rPr>
              <w:t>Employment_Date</w:t>
            </w:r>
            <w:bookmarkEnd w:id="967"/>
          </w:p>
        </w:tc>
        <w:tc>
          <w:tcPr>
            <w:tcW w:w="1890" w:type="dxa"/>
            <w:tcBorders>
              <w:top w:val="nil"/>
              <w:left w:val="nil"/>
              <w:bottom w:val="nil"/>
              <w:right w:val="nil"/>
            </w:tcBorders>
            <w:shd w:val="clear" w:color="auto" w:fill="auto"/>
            <w:noWrap/>
            <w:vAlign w:val="bottom"/>
            <w:hideMark/>
          </w:tcPr>
          <w:p w14:paraId="47D0EF6E"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bookmarkStart w:id="968" w:name="_Toc516580398"/>
            <w:r w:rsidRPr="004A123E">
              <w:rPr>
                <w:rFonts w:ascii="Franklin Gothic Book" w:eastAsia="Times New Roman" w:hAnsi="Franklin Gothic Book" w:cs="Times New Roman"/>
                <w:color w:val="000000"/>
                <w:sz w:val="22"/>
                <w:szCs w:val="22"/>
              </w:rPr>
              <w:t>date</w:t>
            </w:r>
            <w:bookmarkEnd w:id="968"/>
          </w:p>
        </w:tc>
        <w:tc>
          <w:tcPr>
            <w:tcW w:w="900" w:type="dxa"/>
            <w:tcBorders>
              <w:top w:val="nil"/>
              <w:left w:val="nil"/>
              <w:bottom w:val="nil"/>
              <w:right w:val="nil"/>
            </w:tcBorders>
            <w:shd w:val="clear" w:color="auto" w:fill="auto"/>
            <w:noWrap/>
            <w:vAlign w:val="bottom"/>
            <w:hideMark/>
          </w:tcPr>
          <w:p w14:paraId="357E2E1F"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44BC28F6" w14:textId="77777777" w:rsidR="004A123E" w:rsidRPr="004A123E" w:rsidRDefault="004A123E" w:rsidP="004A123E">
            <w:pPr>
              <w:spacing w:before="0" w:after="0" w:line="240" w:lineRule="auto"/>
              <w:outlineLvl w:val="1"/>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017C4D12" w14:textId="77777777" w:rsidR="004A123E" w:rsidRPr="004A123E" w:rsidRDefault="004A123E" w:rsidP="004A123E">
            <w:pPr>
              <w:spacing w:before="0" w:after="0" w:line="240" w:lineRule="auto"/>
              <w:outlineLvl w:val="1"/>
              <w:rPr>
                <w:rFonts w:ascii="Times New Roman" w:eastAsia="Times New Roman" w:hAnsi="Times New Roman" w:cs="Times New Roman"/>
              </w:rPr>
            </w:pPr>
          </w:p>
        </w:tc>
      </w:tr>
      <w:tr w:rsidR="004A123E" w:rsidRPr="004A123E" w14:paraId="68C49CB9" w14:textId="77777777" w:rsidTr="004A123E">
        <w:trPr>
          <w:trHeight w:val="315"/>
        </w:trPr>
        <w:tc>
          <w:tcPr>
            <w:tcW w:w="2880" w:type="dxa"/>
            <w:tcBorders>
              <w:top w:val="nil"/>
              <w:left w:val="nil"/>
              <w:bottom w:val="nil"/>
              <w:right w:val="nil"/>
            </w:tcBorders>
            <w:shd w:val="clear" w:color="D9D9D9" w:fill="D9D9D9"/>
            <w:noWrap/>
            <w:vAlign w:val="bottom"/>
            <w:hideMark/>
          </w:tcPr>
          <w:p w14:paraId="1D79D443" w14:textId="77777777" w:rsidR="004A123E" w:rsidRPr="004A123E" w:rsidRDefault="004A123E" w:rsidP="004A123E">
            <w:pPr>
              <w:spacing w:before="0" w:after="0" w:line="240" w:lineRule="auto"/>
              <w:outlineLvl w:val="1"/>
              <w:rPr>
                <w:rFonts w:ascii="Franklin Gothic Book" w:eastAsia="Times New Roman" w:hAnsi="Franklin Gothic Book" w:cs="Times New Roman"/>
                <w:noProof/>
                <w:color w:val="000000"/>
                <w:sz w:val="22"/>
                <w:szCs w:val="22"/>
              </w:rPr>
            </w:pPr>
            <w:bookmarkStart w:id="969" w:name="_Toc516580399"/>
            <w:r w:rsidRPr="004A123E">
              <w:rPr>
                <w:rFonts w:ascii="Franklin Gothic Book" w:eastAsia="Times New Roman" w:hAnsi="Franklin Gothic Book" w:cs="Times New Roman"/>
                <w:noProof/>
                <w:color w:val="000000"/>
                <w:sz w:val="22"/>
                <w:szCs w:val="22"/>
              </w:rPr>
              <w:t>Termination_Date</w:t>
            </w:r>
            <w:bookmarkEnd w:id="969"/>
          </w:p>
        </w:tc>
        <w:tc>
          <w:tcPr>
            <w:tcW w:w="1890" w:type="dxa"/>
            <w:tcBorders>
              <w:top w:val="nil"/>
              <w:left w:val="nil"/>
              <w:bottom w:val="nil"/>
              <w:right w:val="nil"/>
            </w:tcBorders>
            <w:shd w:val="clear" w:color="D9D9D9" w:fill="D9D9D9"/>
            <w:noWrap/>
            <w:vAlign w:val="bottom"/>
            <w:hideMark/>
          </w:tcPr>
          <w:p w14:paraId="65D0E0A6"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bookmarkStart w:id="970" w:name="_Toc516580400"/>
            <w:r w:rsidRPr="004A123E">
              <w:rPr>
                <w:rFonts w:ascii="Franklin Gothic Book" w:eastAsia="Times New Roman" w:hAnsi="Franklin Gothic Book" w:cs="Times New Roman"/>
                <w:color w:val="000000"/>
                <w:sz w:val="22"/>
                <w:szCs w:val="22"/>
              </w:rPr>
              <w:t>date</w:t>
            </w:r>
            <w:bookmarkEnd w:id="970"/>
          </w:p>
        </w:tc>
        <w:tc>
          <w:tcPr>
            <w:tcW w:w="900" w:type="dxa"/>
            <w:tcBorders>
              <w:top w:val="nil"/>
              <w:left w:val="nil"/>
              <w:bottom w:val="nil"/>
              <w:right w:val="nil"/>
            </w:tcBorders>
            <w:shd w:val="clear" w:color="D9D9D9" w:fill="D9D9D9"/>
            <w:noWrap/>
            <w:vAlign w:val="bottom"/>
            <w:hideMark/>
          </w:tcPr>
          <w:p w14:paraId="19471B62"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p>
        </w:tc>
        <w:tc>
          <w:tcPr>
            <w:tcW w:w="1350" w:type="dxa"/>
            <w:tcBorders>
              <w:top w:val="nil"/>
              <w:left w:val="nil"/>
              <w:bottom w:val="nil"/>
              <w:right w:val="nil"/>
            </w:tcBorders>
            <w:shd w:val="clear" w:color="D9D9D9" w:fill="D9D9D9"/>
            <w:noWrap/>
            <w:vAlign w:val="bottom"/>
            <w:hideMark/>
          </w:tcPr>
          <w:p w14:paraId="57F23CF1" w14:textId="77777777" w:rsidR="004A123E" w:rsidRPr="004A123E" w:rsidRDefault="004A123E" w:rsidP="004A123E">
            <w:pPr>
              <w:spacing w:before="0" w:after="0" w:line="240" w:lineRule="auto"/>
              <w:outlineLvl w:val="1"/>
              <w:rPr>
                <w:rFonts w:ascii="Times New Roman" w:eastAsia="Times New Roman" w:hAnsi="Times New Roman" w:cs="Times New Roman"/>
              </w:rPr>
            </w:pPr>
          </w:p>
        </w:tc>
        <w:tc>
          <w:tcPr>
            <w:tcW w:w="3510" w:type="dxa"/>
            <w:tcBorders>
              <w:top w:val="nil"/>
              <w:left w:val="nil"/>
              <w:bottom w:val="nil"/>
              <w:right w:val="nil"/>
            </w:tcBorders>
            <w:shd w:val="clear" w:color="D9D9D9" w:fill="D9D9D9"/>
            <w:noWrap/>
            <w:vAlign w:val="bottom"/>
            <w:hideMark/>
          </w:tcPr>
          <w:p w14:paraId="0318C830" w14:textId="77777777" w:rsidR="004A123E" w:rsidRPr="004A123E" w:rsidRDefault="004A123E" w:rsidP="004A123E">
            <w:pPr>
              <w:spacing w:before="0" w:after="0" w:line="240" w:lineRule="auto"/>
              <w:outlineLvl w:val="1"/>
              <w:rPr>
                <w:rFonts w:ascii="Times New Roman" w:eastAsia="Times New Roman" w:hAnsi="Times New Roman" w:cs="Times New Roman"/>
              </w:rPr>
            </w:pPr>
          </w:p>
        </w:tc>
      </w:tr>
      <w:tr w:rsidR="004A123E" w:rsidRPr="004A123E" w14:paraId="2C1191F9" w14:textId="77777777" w:rsidTr="004A123E">
        <w:trPr>
          <w:trHeight w:val="315"/>
        </w:trPr>
        <w:tc>
          <w:tcPr>
            <w:tcW w:w="2880" w:type="dxa"/>
            <w:tcBorders>
              <w:top w:val="nil"/>
              <w:left w:val="nil"/>
              <w:bottom w:val="nil"/>
              <w:right w:val="nil"/>
            </w:tcBorders>
            <w:shd w:val="clear" w:color="auto" w:fill="auto"/>
            <w:noWrap/>
            <w:vAlign w:val="bottom"/>
            <w:hideMark/>
          </w:tcPr>
          <w:p w14:paraId="59BD4365" w14:textId="77777777" w:rsidR="004A123E" w:rsidRPr="004A123E" w:rsidRDefault="004A123E" w:rsidP="004A123E">
            <w:pPr>
              <w:spacing w:before="0" w:after="0" w:line="240" w:lineRule="auto"/>
              <w:outlineLvl w:val="1"/>
              <w:rPr>
                <w:rFonts w:ascii="Franklin Gothic Book" w:eastAsia="Times New Roman" w:hAnsi="Franklin Gothic Book" w:cs="Times New Roman"/>
                <w:noProof/>
                <w:color w:val="000000"/>
                <w:sz w:val="22"/>
                <w:szCs w:val="22"/>
              </w:rPr>
            </w:pPr>
            <w:bookmarkStart w:id="971" w:name="_Toc516580401"/>
            <w:r w:rsidRPr="004A123E">
              <w:rPr>
                <w:rFonts w:ascii="Franklin Gothic Book" w:eastAsia="Times New Roman" w:hAnsi="Franklin Gothic Book" w:cs="Times New Roman"/>
                <w:noProof/>
                <w:color w:val="000000"/>
                <w:sz w:val="22"/>
                <w:szCs w:val="22"/>
              </w:rPr>
              <w:t>Is_Rehireable</w:t>
            </w:r>
            <w:bookmarkEnd w:id="971"/>
          </w:p>
        </w:tc>
        <w:tc>
          <w:tcPr>
            <w:tcW w:w="1890" w:type="dxa"/>
            <w:tcBorders>
              <w:top w:val="nil"/>
              <w:left w:val="nil"/>
              <w:bottom w:val="nil"/>
              <w:right w:val="nil"/>
            </w:tcBorders>
            <w:shd w:val="clear" w:color="auto" w:fill="auto"/>
            <w:noWrap/>
            <w:vAlign w:val="bottom"/>
            <w:hideMark/>
          </w:tcPr>
          <w:p w14:paraId="4CCF5088"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bookmarkStart w:id="972" w:name="_Toc516580402"/>
            <w:r w:rsidRPr="004A123E">
              <w:rPr>
                <w:rFonts w:ascii="Franklin Gothic Book" w:eastAsia="Times New Roman" w:hAnsi="Franklin Gothic Book" w:cs="Times New Roman"/>
                <w:color w:val="000000"/>
                <w:sz w:val="22"/>
                <w:szCs w:val="22"/>
              </w:rPr>
              <w:t>char(size)</w:t>
            </w:r>
            <w:bookmarkEnd w:id="972"/>
          </w:p>
        </w:tc>
        <w:tc>
          <w:tcPr>
            <w:tcW w:w="900" w:type="dxa"/>
            <w:tcBorders>
              <w:top w:val="nil"/>
              <w:left w:val="nil"/>
              <w:bottom w:val="nil"/>
              <w:right w:val="nil"/>
            </w:tcBorders>
            <w:shd w:val="clear" w:color="auto" w:fill="auto"/>
            <w:noWrap/>
            <w:vAlign w:val="bottom"/>
            <w:hideMark/>
          </w:tcPr>
          <w:p w14:paraId="48515F40" w14:textId="77777777" w:rsidR="004A123E" w:rsidRPr="004A123E" w:rsidRDefault="004A123E" w:rsidP="004A123E">
            <w:pPr>
              <w:spacing w:before="0" w:after="0" w:line="240" w:lineRule="auto"/>
              <w:jc w:val="right"/>
              <w:outlineLvl w:val="1"/>
              <w:rPr>
                <w:rFonts w:ascii="Franklin Gothic Book" w:eastAsia="Times New Roman" w:hAnsi="Franklin Gothic Book" w:cs="Times New Roman"/>
                <w:color w:val="000000"/>
                <w:sz w:val="22"/>
                <w:szCs w:val="22"/>
              </w:rPr>
            </w:pPr>
            <w:bookmarkStart w:id="973" w:name="_Toc516580403"/>
            <w:r w:rsidRPr="004A123E">
              <w:rPr>
                <w:rFonts w:ascii="Franklin Gothic Book" w:eastAsia="Times New Roman" w:hAnsi="Franklin Gothic Book" w:cs="Times New Roman"/>
                <w:color w:val="000000"/>
                <w:sz w:val="22"/>
                <w:szCs w:val="22"/>
              </w:rPr>
              <w:t>1</w:t>
            </w:r>
            <w:bookmarkEnd w:id="973"/>
          </w:p>
        </w:tc>
        <w:tc>
          <w:tcPr>
            <w:tcW w:w="1350" w:type="dxa"/>
            <w:tcBorders>
              <w:top w:val="nil"/>
              <w:left w:val="nil"/>
              <w:bottom w:val="nil"/>
              <w:right w:val="nil"/>
            </w:tcBorders>
            <w:shd w:val="clear" w:color="auto" w:fill="auto"/>
            <w:noWrap/>
            <w:vAlign w:val="bottom"/>
            <w:hideMark/>
          </w:tcPr>
          <w:p w14:paraId="74BFFF07"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bookmarkStart w:id="974" w:name="_Toc516580404"/>
            <w:r w:rsidRPr="004A123E">
              <w:rPr>
                <w:rFonts w:ascii="Franklin Gothic Book" w:eastAsia="Times New Roman" w:hAnsi="Franklin Gothic Book" w:cs="Times New Roman"/>
                <w:color w:val="000000"/>
                <w:sz w:val="22"/>
                <w:szCs w:val="22"/>
              </w:rPr>
              <w:t>CHECK</w:t>
            </w:r>
            <w:bookmarkEnd w:id="974"/>
            <w:r w:rsidRPr="004A12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auto" w:fill="auto"/>
            <w:noWrap/>
            <w:vAlign w:val="bottom"/>
            <w:hideMark/>
          </w:tcPr>
          <w:p w14:paraId="04A79526"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bookmarkStart w:id="975" w:name="_Toc516580405"/>
            <w:r w:rsidRPr="004A123E">
              <w:rPr>
                <w:rFonts w:ascii="Franklin Gothic Book" w:eastAsia="Times New Roman" w:hAnsi="Franklin Gothic Book" w:cs="Times New Roman"/>
                <w:color w:val="000000"/>
                <w:sz w:val="22"/>
                <w:szCs w:val="22"/>
              </w:rPr>
              <w:t>To be used as pseudo-Boolean: Check = Y, N, or NULL only</w:t>
            </w:r>
            <w:bookmarkEnd w:id="975"/>
          </w:p>
        </w:tc>
      </w:tr>
      <w:tr w:rsidR="004A123E" w:rsidRPr="004A123E" w14:paraId="5AB39D3E" w14:textId="77777777" w:rsidTr="004A123E">
        <w:trPr>
          <w:trHeight w:val="315"/>
        </w:trPr>
        <w:tc>
          <w:tcPr>
            <w:tcW w:w="2880" w:type="dxa"/>
            <w:tcBorders>
              <w:top w:val="nil"/>
              <w:left w:val="nil"/>
              <w:bottom w:val="nil"/>
              <w:right w:val="nil"/>
            </w:tcBorders>
            <w:shd w:val="clear" w:color="D9D9D9" w:fill="D9D9D9"/>
            <w:noWrap/>
            <w:vAlign w:val="bottom"/>
            <w:hideMark/>
          </w:tcPr>
          <w:p w14:paraId="3919B5A7" w14:textId="77777777" w:rsidR="004A123E" w:rsidRPr="004A123E" w:rsidRDefault="004A123E" w:rsidP="004A123E">
            <w:pPr>
              <w:spacing w:before="0" w:after="0" w:line="240" w:lineRule="auto"/>
              <w:outlineLvl w:val="1"/>
              <w:rPr>
                <w:rFonts w:ascii="Franklin Gothic Book" w:eastAsia="Times New Roman" w:hAnsi="Franklin Gothic Book" w:cs="Times New Roman"/>
                <w:noProof/>
                <w:color w:val="000000"/>
                <w:sz w:val="22"/>
                <w:szCs w:val="22"/>
              </w:rPr>
            </w:pPr>
            <w:bookmarkStart w:id="976" w:name="_Toc516580406"/>
            <w:r w:rsidRPr="004A123E">
              <w:rPr>
                <w:rFonts w:ascii="Franklin Gothic Book" w:eastAsia="Times New Roman" w:hAnsi="Franklin Gothic Book" w:cs="Times New Roman"/>
                <w:noProof/>
                <w:color w:val="000000"/>
                <w:sz w:val="22"/>
                <w:szCs w:val="22"/>
              </w:rPr>
              <w:t>Is_Vet</w:t>
            </w:r>
            <w:bookmarkEnd w:id="976"/>
          </w:p>
        </w:tc>
        <w:tc>
          <w:tcPr>
            <w:tcW w:w="1890" w:type="dxa"/>
            <w:tcBorders>
              <w:top w:val="nil"/>
              <w:left w:val="nil"/>
              <w:bottom w:val="nil"/>
              <w:right w:val="nil"/>
            </w:tcBorders>
            <w:shd w:val="clear" w:color="D9D9D9" w:fill="D9D9D9"/>
            <w:noWrap/>
            <w:vAlign w:val="bottom"/>
            <w:hideMark/>
          </w:tcPr>
          <w:p w14:paraId="2A5AAA5A"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bookmarkStart w:id="977" w:name="_Toc516580407"/>
            <w:r w:rsidRPr="004A123E">
              <w:rPr>
                <w:rFonts w:ascii="Franklin Gothic Book" w:eastAsia="Times New Roman" w:hAnsi="Franklin Gothic Book" w:cs="Times New Roman"/>
                <w:color w:val="000000"/>
                <w:sz w:val="22"/>
                <w:szCs w:val="22"/>
              </w:rPr>
              <w:t>char(size)</w:t>
            </w:r>
            <w:bookmarkEnd w:id="977"/>
          </w:p>
        </w:tc>
        <w:tc>
          <w:tcPr>
            <w:tcW w:w="900" w:type="dxa"/>
            <w:tcBorders>
              <w:top w:val="nil"/>
              <w:left w:val="nil"/>
              <w:bottom w:val="nil"/>
              <w:right w:val="nil"/>
            </w:tcBorders>
            <w:shd w:val="clear" w:color="D9D9D9" w:fill="D9D9D9"/>
            <w:noWrap/>
            <w:vAlign w:val="bottom"/>
            <w:hideMark/>
          </w:tcPr>
          <w:p w14:paraId="7345FAA3" w14:textId="77777777" w:rsidR="004A123E" w:rsidRPr="004A123E" w:rsidRDefault="004A123E" w:rsidP="004A123E">
            <w:pPr>
              <w:spacing w:before="0" w:after="0" w:line="240" w:lineRule="auto"/>
              <w:jc w:val="right"/>
              <w:outlineLvl w:val="1"/>
              <w:rPr>
                <w:rFonts w:ascii="Franklin Gothic Book" w:eastAsia="Times New Roman" w:hAnsi="Franklin Gothic Book" w:cs="Times New Roman"/>
                <w:color w:val="000000"/>
                <w:sz w:val="22"/>
                <w:szCs w:val="22"/>
              </w:rPr>
            </w:pPr>
            <w:bookmarkStart w:id="978" w:name="_Toc516580408"/>
            <w:r w:rsidRPr="004A123E">
              <w:rPr>
                <w:rFonts w:ascii="Franklin Gothic Book" w:eastAsia="Times New Roman" w:hAnsi="Franklin Gothic Book" w:cs="Times New Roman"/>
                <w:color w:val="000000"/>
                <w:sz w:val="22"/>
                <w:szCs w:val="22"/>
              </w:rPr>
              <w:t>1</w:t>
            </w:r>
            <w:bookmarkEnd w:id="978"/>
          </w:p>
        </w:tc>
        <w:tc>
          <w:tcPr>
            <w:tcW w:w="1350" w:type="dxa"/>
            <w:tcBorders>
              <w:top w:val="nil"/>
              <w:left w:val="nil"/>
              <w:bottom w:val="nil"/>
              <w:right w:val="nil"/>
            </w:tcBorders>
            <w:shd w:val="clear" w:color="D9D9D9" w:fill="D9D9D9"/>
            <w:noWrap/>
            <w:vAlign w:val="bottom"/>
            <w:hideMark/>
          </w:tcPr>
          <w:p w14:paraId="5EAD250A"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bookmarkStart w:id="979" w:name="_Toc516580409"/>
            <w:r w:rsidRPr="004A123E">
              <w:rPr>
                <w:rFonts w:ascii="Franklin Gothic Book" w:eastAsia="Times New Roman" w:hAnsi="Franklin Gothic Book" w:cs="Times New Roman"/>
                <w:color w:val="000000"/>
                <w:sz w:val="22"/>
                <w:szCs w:val="22"/>
              </w:rPr>
              <w:t>CHECK</w:t>
            </w:r>
            <w:bookmarkEnd w:id="979"/>
            <w:r w:rsidRPr="004A12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3372EB24"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bookmarkStart w:id="980" w:name="_Toc516580410"/>
            <w:r w:rsidRPr="004A123E">
              <w:rPr>
                <w:rFonts w:ascii="Franklin Gothic Book" w:eastAsia="Times New Roman" w:hAnsi="Franklin Gothic Book" w:cs="Times New Roman"/>
                <w:color w:val="000000"/>
                <w:sz w:val="22"/>
                <w:szCs w:val="22"/>
              </w:rPr>
              <w:t>To be used as pseudo-Boolean: Check = Y, N, or NULL only</w:t>
            </w:r>
            <w:bookmarkEnd w:id="980"/>
          </w:p>
        </w:tc>
      </w:tr>
      <w:tr w:rsidR="004A123E" w:rsidRPr="004A123E" w14:paraId="730E629E" w14:textId="77777777" w:rsidTr="004A123E">
        <w:trPr>
          <w:trHeight w:val="315"/>
        </w:trPr>
        <w:tc>
          <w:tcPr>
            <w:tcW w:w="2880" w:type="dxa"/>
            <w:tcBorders>
              <w:top w:val="nil"/>
              <w:left w:val="nil"/>
              <w:bottom w:val="single" w:sz="8" w:space="0" w:color="000000"/>
              <w:right w:val="nil"/>
            </w:tcBorders>
            <w:shd w:val="clear" w:color="auto" w:fill="auto"/>
            <w:noWrap/>
            <w:vAlign w:val="bottom"/>
            <w:hideMark/>
          </w:tcPr>
          <w:p w14:paraId="37A43335" w14:textId="77777777" w:rsidR="004A123E" w:rsidRPr="004A123E" w:rsidRDefault="004A123E" w:rsidP="004A123E">
            <w:pPr>
              <w:spacing w:before="0" w:after="0" w:line="240" w:lineRule="auto"/>
              <w:outlineLvl w:val="1"/>
              <w:rPr>
                <w:rFonts w:ascii="Franklin Gothic Book" w:eastAsia="Times New Roman" w:hAnsi="Franklin Gothic Book" w:cs="Times New Roman"/>
                <w:noProof/>
                <w:color w:val="000000"/>
                <w:sz w:val="22"/>
                <w:szCs w:val="22"/>
              </w:rPr>
            </w:pPr>
            <w:bookmarkStart w:id="981" w:name="_Toc516580411"/>
            <w:r w:rsidRPr="004A123E">
              <w:rPr>
                <w:rFonts w:ascii="Franklin Gothic Book" w:eastAsia="Times New Roman" w:hAnsi="Franklin Gothic Book" w:cs="Times New Roman"/>
                <w:noProof/>
                <w:color w:val="000000"/>
                <w:sz w:val="22"/>
                <w:szCs w:val="22"/>
              </w:rPr>
              <w:t>Database_Role</w:t>
            </w:r>
            <w:bookmarkEnd w:id="981"/>
          </w:p>
        </w:tc>
        <w:tc>
          <w:tcPr>
            <w:tcW w:w="1890" w:type="dxa"/>
            <w:tcBorders>
              <w:top w:val="nil"/>
              <w:left w:val="nil"/>
              <w:bottom w:val="single" w:sz="8" w:space="0" w:color="000000"/>
              <w:right w:val="nil"/>
            </w:tcBorders>
            <w:shd w:val="clear" w:color="auto" w:fill="auto"/>
            <w:noWrap/>
            <w:vAlign w:val="bottom"/>
            <w:hideMark/>
          </w:tcPr>
          <w:p w14:paraId="314D505F"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bookmarkStart w:id="982" w:name="_Toc516580412"/>
            <w:r w:rsidRPr="004A123E">
              <w:rPr>
                <w:rFonts w:ascii="Franklin Gothic Book" w:eastAsia="Times New Roman" w:hAnsi="Franklin Gothic Book" w:cs="Times New Roman"/>
                <w:color w:val="000000"/>
                <w:sz w:val="22"/>
                <w:szCs w:val="22"/>
              </w:rPr>
              <w:t>varchar2(size)</w:t>
            </w:r>
            <w:bookmarkEnd w:id="982"/>
          </w:p>
        </w:tc>
        <w:tc>
          <w:tcPr>
            <w:tcW w:w="900" w:type="dxa"/>
            <w:tcBorders>
              <w:top w:val="nil"/>
              <w:left w:val="nil"/>
              <w:bottom w:val="single" w:sz="8" w:space="0" w:color="000000"/>
              <w:right w:val="nil"/>
            </w:tcBorders>
            <w:shd w:val="clear" w:color="auto" w:fill="auto"/>
            <w:noWrap/>
            <w:vAlign w:val="bottom"/>
            <w:hideMark/>
          </w:tcPr>
          <w:p w14:paraId="7E11175D" w14:textId="77777777" w:rsidR="004A123E" w:rsidRPr="004A123E" w:rsidRDefault="004A123E" w:rsidP="004A123E">
            <w:pPr>
              <w:spacing w:before="0" w:after="0" w:line="240" w:lineRule="auto"/>
              <w:jc w:val="right"/>
              <w:outlineLvl w:val="1"/>
              <w:rPr>
                <w:rFonts w:ascii="Franklin Gothic Book" w:eastAsia="Times New Roman" w:hAnsi="Franklin Gothic Book" w:cs="Times New Roman"/>
                <w:color w:val="000000"/>
                <w:sz w:val="22"/>
                <w:szCs w:val="22"/>
              </w:rPr>
            </w:pPr>
            <w:bookmarkStart w:id="983" w:name="_Toc516580413"/>
            <w:r w:rsidRPr="004A123E">
              <w:rPr>
                <w:rFonts w:ascii="Franklin Gothic Book" w:eastAsia="Times New Roman" w:hAnsi="Franklin Gothic Book" w:cs="Times New Roman"/>
                <w:color w:val="000000"/>
                <w:sz w:val="22"/>
                <w:szCs w:val="22"/>
              </w:rPr>
              <w:t>40</w:t>
            </w:r>
            <w:bookmarkEnd w:id="983"/>
          </w:p>
        </w:tc>
        <w:tc>
          <w:tcPr>
            <w:tcW w:w="1350" w:type="dxa"/>
            <w:tcBorders>
              <w:top w:val="nil"/>
              <w:left w:val="nil"/>
              <w:bottom w:val="single" w:sz="8" w:space="0" w:color="000000"/>
              <w:right w:val="nil"/>
            </w:tcBorders>
            <w:shd w:val="clear" w:color="auto" w:fill="auto"/>
            <w:noWrap/>
            <w:vAlign w:val="bottom"/>
            <w:hideMark/>
          </w:tcPr>
          <w:p w14:paraId="70BA363B" w14:textId="77777777" w:rsidR="004A123E" w:rsidRPr="004A123E" w:rsidRDefault="004A123E" w:rsidP="004A123E">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single" w:sz="8" w:space="0" w:color="000000"/>
              <w:right w:val="nil"/>
            </w:tcBorders>
            <w:shd w:val="clear" w:color="auto" w:fill="auto"/>
            <w:noWrap/>
            <w:vAlign w:val="bottom"/>
            <w:hideMark/>
          </w:tcPr>
          <w:p w14:paraId="32BF618E"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bookmarkStart w:id="984" w:name="_Toc516580414"/>
            <w:r w:rsidRPr="004A123E">
              <w:rPr>
                <w:rFonts w:ascii="Franklin Gothic Book" w:eastAsia="Times New Roman" w:hAnsi="Franklin Gothic Book" w:cs="Times New Roman"/>
                <w:color w:val="000000"/>
                <w:sz w:val="22"/>
                <w:szCs w:val="22"/>
              </w:rPr>
              <w:t>Information irrelevant to anyone but the DBA</w:t>
            </w:r>
            <w:bookmarkEnd w:id="984"/>
          </w:p>
        </w:tc>
      </w:tr>
    </w:tbl>
    <w:p w14:paraId="242236EF" w14:textId="22FABB22" w:rsidR="004A123E" w:rsidRDefault="004A123E" w:rsidP="00AB288E">
      <w:pPr>
        <w:rPr>
          <w:b/>
          <w:bCs/>
          <w:color w:val="FFFFFF" w:themeColor="background1"/>
        </w:rPr>
      </w:pPr>
    </w:p>
    <w:p w14:paraId="7C92176D" w14:textId="77777777" w:rsidR="004A123E" w:rsidRPr="004A123E" w:rsidRDefault="004A123E" w:rsidP="004A123E">
      <w:pPr>
        <w:spacing w:before="0" w:after="0" w:line="240" w:lineRule="auto"/>
        <w:rPr>
          <w:rFonts w:ascii="Franklin Gothic Book" w:eastAsia="Times New Roman" w:hAnsi="Franklin Gothic Book" w:cs="Times New Roman"/>
          <w:b/>
          <w:bCs/>
          <w:color w:val="339774"/>
          <w:sz w:val="28"/>
          <w:szCs w:val="28"/>
        </w:rPr>
      </w:pPr>
      <w:r w:rsidRPr="004A123E">
        <w:rPr>
          <w:rFonts w:ascii="Franklin Gothic Book" w:eastAsia="Times New Roman" w:hAnsi="Franklin Gothic Book" w:cs="Times New Roman"/>
          <w:b/>
          <w:bCs/>
          <w:color w:val="339774"/>
          <w:sz w:val="28"/>
          <w:szCs w:val="28"/>
        </w:rPr>
        <w:t>Invoicing Objects</w:t>
      </w:r>
    </w:p>
    <w:tbl>
      <w:tblPr>
        <w:tblW w:w="10530" w:type="dxa"/>
        <w:tblLook w:val="04A0" w:firstRow="1" w:lastRow="0" w:firstColumn="1" w:lastColumn="0" w:noHBand="0" w:noVBand="1"/>
      </w:tblPr>
      <w:tblGrid>
        <w:gridCol w:w="2880"/>
        <w:gridCol w:w="1890"/>
        <w:gridCol w:w="900"/>
        <w:gridCol w:w="1350"/>
        <w:gridCol w:w="3510"/>
      </w:tblGrid>
      <w:tr w:rsidR="008B1704" w:rsidRPr="008B1704" w14:paraId="6C5149DD" w14:textId="77777777" w:rsidTr="008B1704">
        <w:trPr>
          <w:trHeight w:val="390"/>
        </w:trPr>
        <w:tc>
          <w:tcPr>
            <w:tcW w:w="2880" w:type="dxa"/>
            <w:tcBorders>
              <w:top w:val="nil"/>
              <w:left w:val="nil"/>
              <w:bottom w:val="nil"/>
              <w:right w:val="nil"/>
            </w:tcBorders>
            <w:shd w:val="clear" w:color="4CB5D3" w:fill="339774"/>
            <w:noWrap/>
            <w:vAlign w:val="bottom"/>
            <w:hideMark/>
          </w:tcPr>
          <w:p w14:paraId="41D66555" w14:textId="77777777" w:rsidR="008B1704" w:rsidRPr="008B1704" w:rsidRDefault="008B1704" w:rsidP="008B1704">
            <w:pPr>
              <w:spacing w:before="0" w:after="0" w:line="240" w:lineRule="auto"/>
              <w:outlineLvl w:val="0"/>
              <w:rPr>
                <w:rFonts w:ascii="Franklin Gothic Book" w:eastAsia="Times New Roman" w:hAnsi="Franklin Gothic Book" w:cs="Times New Roman"/>
                <w:b/>
                <w:bCs/>
                <w:noProof/>
                <w:color w:val="FFFFFF"/>
                <w:sz w:val="28"/>
                <w:szCs w:val="28"/>
              </w:rPr>
            </w:pPr>
            <w:bookmarkStart w:id="985" w:name="_Toc516580415"/>
            <w:r w:rsidRPr="008B1704">
              <w:rPr>
                <w:rFonts w:ascii="Franklin Gothic Book" w:eastAsia="Times New Roman" w:hAnsi="Franklin Gothic Book" w:cs="Times New Roman"/>
                <w:b/>
                <w:bCs/>
                <w:noProof/>
                <w:color w:val="FFFFFF"/>
                <w:sz w:val="28"/>
                <w:szCs w:val="28"/>
              </w:rPr>
              <w:t>Invoice</w:t>
            </w:r>
            <w:bookmarkEnd w:id="985"/>
          </w:p>
        </w:tc>
        <w:tc>
          <w:tcPr>
            <w:tcW w:w="1890" w:type="dxa"/>
            <w:tcBorders>
              <w:top w:val="nil"/>
              <w:left w:val="nil"/>
              <w:bottom w:val="nil"/>
              <w:right w:val="nil"/>
            </w:tcBorders>
            <w:shd w:val="clear" w:color="4CB5D3" w:fill="339774"/>
            <w:noWrap/>
            <w:vAlign w:val="bottom"/>
            <w:hideMark/>
          </w:tcPr>
          <w:p w14:paraId="58FA4E9C" w14:textId="77777777" w:rsidR="008B1704" w:rsidRPr="008B1704" w:rsidRDefault="008B1704" w:rsidP="008B1704">
            <w:pPr>
              <w:spacing w:before="0" w:after="0" w:line="240" w:lineRule="auto"/>
              <w:outlineLvl w:val="0"/>
              <w:rPr>
                <w:rFonts w:ascii="Franklin Gothic Book" w:eastAsia="Times New Roman" w:hAnsi="Franklin Gothic Book" w:cs="Times New Roman"/>
                <w:b/>
                <w:bCs/>
                <w:color w:val="FFFFFF"/>
                <w:sz w:val="28"/>
                <w:szCs w:val="28"/>
              </w:rPr>
            </w:pPr>
            <w:bookmarkStart w:id="986" w:name="_Toc516580416"/>
            <w:r w:rsidRPr="008B1704">
              <w:rPr>
                <w:rFonts w:ascii="Franklin Gothic Book" w:eastAsia="Times New Roman" w:hAnsi="Franklin Gothic Book" w:cs="Times New Roman"/>
                <w:b/>
                <w:bCs/>
                <w:color w:val="FFFFFF"/>
                <w:sz w:val="28"/>
                <w:szCs w:val="28"/>
              </w:rPr>
              <w:t>Table</w:t>
            </w:r>
            <w:bookmarkEnd w:id="986"/>
          </w:p>
        </w:tc>
        <w:tc>
          <w:tcPr>
            <w:tcW w:w="900" w:type="dxa"/>
            <w:tcBorders>
              <w:top w:val="nil"/>
              <w:left w:val="nil"/>
              <w:bottom w:val="nil"/>
              <w:right w:val="nil"/>
            </w:tcBorders>
            <w:shd w:val="clear" w:color="auto" w:fill="auto"/>
            <w:noWrap/>
            <w:vAlign w:val="bottom"/>
            <w:hideMark/>
          </w:tcPr>
          <w:p w14:paraId="15A6A39F" w14:textId="77777777" w:rsidR="008B1704" w:rsidRPr="008B1704" w:rsidRDefault="008B1704" w:rsidP="008B1704">
            <w:pPr>
              <w:spacing w:before="0" w:after="0" w:line="240" w:lineRule="auto"/>
              <w:outlineLvl w:val="0"/>
              <w:rPr>
                <w:rFonts w:ascii="Franklin Gothic Book" w:eastAsia="Times New Roman" w:hAnsi="Franklin Gothic Book" w:cs="Times New Roman"/>
                <w:b/>
                <w:bCs/>
                <w:color w:val="FFFFFF"/>
                <w:sz w:val="28"/>
                <w:szCs w:val="28"/>
              </w:rPr>
            </w:pPr>
          </w:p>
        </w:tc>
        <w:tc>
          <w:tcPr>
            <w:tcW w:w="1350" w:type="dxa"/>
            <w:tcBorders>
              <w:top w:val="nil"/>
              <w:left w:val="nil"/>
              <w:bottom w:val="nil"/>
              <w:right w:val="nil"/>
            </w:tcBorders>
            <w:shd w:val="clear" w:color="auto" w:fill="auto"/>
            <w:noWrap/>
            <w:vAlign w:val="bottom"/>
            <w:hideMark/>
          </w:tcPr>
          <w:p w14:paraId="34DFC249"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072D34DA"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r>
      <w:tr w:rsidR="008B1704" w:rsidRPr="008B1704" w14:paraId="2E54089C" w14:textId="77777777" w:rsidTr="008B1704">
        <w:trPr>
          <w:trHeight w:val="315"/>
        </w:trPr>
        <w:tc>
          <w:tcPr>
            <w:tcW w:w="2880" w:type="dxa"/>
            <w:tcBorders>
              <w:top w:val="single" w:sz="8" w:space="0" w:color="000000"/>
              <w:left w:val="nil"/>
              <w:bottom w:val="single" w:sz="8" w:space="0" w:color="000000"/>
              <w:right w:val="nil"/>
            </w:tcBorders>
            <w:shd w:val="clear" w:color="000000" w:fill="339774"/>
            <w:noWrap/>
            <w:vAlign w:val="bottom"/>
            <w:hideMark/>
          </w:tcPr>
          <w:p w14:paraId="058B85BF"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noProof/>
                <w:color w:val="FFFFFF"/>
                <w:sz w:val="22"/>
                <w:szCs w:val="22"/>
              </w:rPr>
            </w:pPr>
            <w:bookmarkStart w:id="987" w:name="_Toc516580417"/>
            <w:r w:rsidRPr="008B1704">
              <w:rPr>
                <w:rFonts w:ascii="Franklin Gothic Book" w:eastAsia="Times New Roman" w:hAnsi="Franklin Gothic Book" w:cs="Times New Roman"/>
                <w:b/>
                <w:bCs/>
                <w:noProof/>
                <w:color w:val="FFFFFF"/>
                <w:sz w:val="22"/>
                <w:szCs w:val="22"/>
              </w:rPr>
              <w:t>Attribute Name</w:t>
            </w:r>
            <w:bookmarkEnd w:id="987"/>
          </w:p>
        </w:tc>
        <w:tc>
          <w:tcPr>
            <w:tcW w:w="1890" w:type="dxa"/>
            <w:tcBorders>
              <w:top w:val="single" w:sz="8" w:space="0" w:color="000000"/>
              <w:left w:val="nil"/>
              <w:bottom w:val="single" w:sz="8" w:space="0" w:color="000000"/>
              <w:right w:val="nil"/>
            </w:tcBorders>
            <w:shd w:val="clear" w:color="000000" w:fill="339774"/>
            <w:noWrap/>
            <w:vAlign w:val="bottom"/>
            <w:hideMark/>
          </w:tcPr>
          <w:p w14:paraId="54969793"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988" w:name="_Toc516580418"/>
            <w:r w:rsidRPr="008B1704">
              <w:rPr>
                <w:rFonts w:ascii="Franklin Gothic Book" w:eastAsia="Times New Roman" w:hAnsi="Franklin Gothic Book" w:cs="Times New Roman"/>
                <w:b/>
                <w:bCs/>
                <w:color w:val="FFFFFF"/>
                <w:sz w:val="22"/>
                <w:szCs w:val="22"/>
              </w:rPr>
              <w:t>Data Type</w:t>
            </w:r>
            <w:bookmarkEnd w:id="988"/>
          </w:p>
        </w:tc>
        <w:tc>
          <w:tcPr>
            <w:tcW w:w="900" w:type="dxa"/>
            <w:tcBorders>
              <w:top w:val="single" w:sz="8" w:space="0" w:color="000000"/>
              <w:left w:val="nil"/>
              <w:bottom w:val="single" w:sz="8" w:space="0" w:color="000000"/>
              <w:right w:val="nil"/>
            </w:tcBorders>
            <w:shd w:val="clear" w:color="000000" w:fill="339774"/>
            <w:noWrap/>
            <w:vAlign w:val="bottom"/>
            <w:hideMark/>
          </w:tcPr>
          <w:p w14:paraId="3041BC2B"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989" w:name="_Toc516580419"/>
            <w:r w:rsidRPr="008B1704">
              <w:rPr>
                <w:rFonts w:ascii="Franklin Gothic Book" w:eastAsia="Times New Roman" w:hAnsi="Franklin Gothic Book" w:cs="Times New Roman"/>
                <w:b/>
                <w:bCs/>
                <w:color w:val="FFFFFF"/>
                <w:sz w:val="22"/>
                <w:szCs w:val="22"/>
              </w:rPr>
              <w:t>Size</w:t>
            </w:r>
            <w:bookmarkEnd w:id="989"/>
          </w:p>
        </w:tc>
        <w:tc>
          <w:tcPr>
            <w:tcW w:w="1350" w:type="dxa"/>
            <w:tcBorders>
              <w:top w:val="single" w:sz="8" w:space="0" w:color="000000"/>
              <w:left w:val="nil"/>
              <w:bottom w:val="single" w:sz="8" w:space="0" w:color="000000"/>
              <w:right w:val="nil"/>
            </w:tcBorders>
            <w:shd w:val="clear" w:color="000000" w:fill="339774"/>
            <w:noWrap/>
            <w:vAlign w:val="bottom"/>
            <w:hideMark/>
          </w:tcPr>
          <w:p w14:paraId="64DC8853"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990" w:name="_Toc516580420"/>
            <w:r w:rsidRPr="008B1704">
              <w:rPr>
                <w:rFonts w:ascii="Franklin Gothic Book" w:eastAsia="Times New Roman" w:hAnsi="Franklin Gothic Book" w:cs="Times New Roman"/>
                <w:b/>
                <w:bCs/>
                <w:color w:val="FFFFFF"/>
                <w:sz w:val="22"/>
                <w:szCs w:val="22"/>
              </w:rPr>
              <w:t>Constraint</w:t>
            </w:r>
            <w:bookmarkEnd w:id="990"/>
          </w:p>
        </w:tc>
        <w:tc>
          <w:tcPr>
            <w:tcW w:w="3510" w:type="dxa"/>
            <w:tcBorders>
              <w:top w:val="single" w:sz="8" w:space="0" w:color="000000"/>
              <w:left w:val="nil"/>
              <w:bottom w:val="single" w:sz="8" w:space="0" w:color="000000"/>
              <w:right w:val="nil"/>
            </w:tcBorders>
            <w:shd w:val="clear" w:color="000000" w:fill="339774"/>
            <w:noWrap/>
            <w:vAlign w:val="bottom"/>
            <w:hideMark/>
          </w:tcPr>
          <w:p w14:paraId="7B66B5A9"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991" w:name="_Toc516580421"/>
            <w:r w:rsidRPr="008B1704">
              <w:rPr>
                <w:rFonts w:ascii="Franklin Gothic Book" w:eastAsia="Times New Roman" w:hAnsi="Franklin Gothic Book" w:cs="Times New Roman"/>
                <w:b/>
                <w:bCs/>
                <w:color w:val="FFFFFF"/>
                <w:sz w:val="22"/>
                <w:szCs w:val="22"/>
              </w:rPr>
              <w:t>Notes</w:t>
            </w:r>
            <w:bookmarkEnd w:id="991"/>
          </w:p>
        </w:tc>
      </w:tr>
      <w:tr w:rsidR="008B1704" w:rsidRPr="008B1704" w14:paraId="7DB08560" w14:textId="77777777" w:rsidTr="008B1704">
        <w:trPr>
          <w:trHeight w:val="315"/>
        </w:trPr>
        <w:tc>
          <w:tcPr>
            <w:tcW w:w="2880" w:type="dxa"/>
            <w:tcBorders>
              <w:top w:val="nil"/>
              <w:left w:val="nil"/>
              <w:bottom w:val="nil"/>
              <w:right w:val="nil"/>
            </w:tcBorders>
            <w:shd w:val="clear" w:color="D9D9D9" w:fill="D9D9D9"/>
            <w:noWrap/>
            <w:vAlign w:val="bottom"/>
            <w:hideMark/>
          </w:tcPr>
          <w:p w14:paraId="68DB1805"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992" w:name="_Toc516580422"/>
            <w:r w:rsidRPr="008B1704">
              <w:rPr>
                <w:rFonts w:ascii="Franklin Gothic Book" w:eastAsia="Times New Roman" w:hAnsi="Franklin Gothic Book" w:cs="Times New Roman"/>
                <w:noProof/>
                <w:color w:val="000000"/>
                <w:sz w:val="22"/>
                <w:szCs w:val="22"/>
              </w:rPr>
              <w:t>InvoiceID</w:t>
            </w:r>
            <w:bookmarkEnd w:id="992"/>
          </w:p>
        </w:tc>
        <w:tc>
          <w:tcPr>
            <w:tcW w:w="1890" w:type="dxa"/>
            <w:tcBorders>
              <w:top w:val="nil"/>
              <w:left w:val="nil"/>
              <w:bottom w:val="nil"/>
              <w:right w:val="nil"/>
            </w:tcBorders>
            <w:shd w:val="clear" w:color="D9D9D9" w:fill="D9D9D9"/>
            <w:noWrap/>
            <w:vAlign w:val="bottom"/>
            <w:hideMark/>
          </w:tcPr>
          <w:p w14:paraId="38355F5E"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993" w:name="_Toc516580423"/>
            <w:r w:rsidRPr="008B1704">
              <w:rPr>
                <w:rFonts w:ascii="Franklin Gothic Book" w:eastAsia="Times New Roman" w:hAnsi="Franklin Gothic Book" w:cs="Times New Roman"/>
                <w:color w:val="000000"/>
                <w:sz w:val="22"/>
                <w:szCs w:val="22"/>
              </w:rPr>
              <w:t>int</w:t>
            </w:r>
            <w:bookmarkEnd w:id="993"/>
          </w:p>
        </w:tc>
        <w:tc>
          <w:tcPr>
            <w:tcW w:w="900" w:type="dxa"/>
            <w:tcBorders>
              <w:top w:val="nil"/>
              <w:left w:val="nil"/>
              <w:bottom w:val="nil"/>
              <w:right w:val="nil"/>
            </w:tcBorders>
            <w:shd w:val="clear" w:color="D9D9D9" w:fill="D9D9D9"/>
            <w:noWrap/>
            <w:vAlign w:val="bottom"/>
            <w:hideMark/>
          </w:tcPr>
          <w:p w14:paraId="72987409"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994" w:name="_Toc516580424"/>
            <w:r w:rsidRPr="008B1704">
              <w:rPr>
                <w:rFonts w:ascii="Franklin Gothic Book" w:eastAsia="Times New Roman" w:hAnsi="Franklin Gothic Book" w:cs="Times New Roman"/>
                <w:color w:val="000000"/>
                <w:sz w:val="22"/>
                <w:szCs w:val="22"/>
              </w:rPr>
              <w:t>12</w:t>
            </w:r>
            <w:bookmarkEnd w:id="994"/>
          </w:p>
        </w:tc>
        <w:tc>
          <w:tcPr>
            <w:tcW w:w="1350" w:type="dxa"/>
            <w:tcBorders>
              <w:top w:val="nil"/>
              <w:left w:val="nil"/>
              <w:bottom w:val="nil"/>
              <w:right w:val="nil"/>
            </w:tcBorders>
            <w:shd w:val="clear" w:color="D9D9D9" w:fill="D9D9D9"/>
            <w:noWrap/>
            <w:vAlign w:val="bottom"/>
            <w:hideMark/>
          </w:tcPr>
          <w:p w14:paraId="5DA863C5"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995" w:name="_Toc516580425"/>
            <w:r w:rsidRPr="008B1704">
              <w:rPr>
                <w:rFonts w:ascii="Franklin Gothic Book" w:eastAsia="Times New Roman" w:hAnsi="Franklin Gothic Book" w:cs="Times New Roman"/>
                <w:color w:val="000000"/>
                <w:sz w:val="22"/>
                <w:szCs w:val="22"/>
              </w:rPr>
              <w:t>PRIMARY KEY</w:t>
            </w:r>
            <w:bookmarkEnd w:id="995"/>
            <w:r w:rsidRPr="008B1704">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200868FD"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996" w:name="_Toc516580426"/>
            <w:r w:rsidRPr="008B1704">
              <w:rPr>
                <w:rFonts w:ascii="Franklin Gothic Book" w:eastAsia="Times New Roman" w:hAnsi="Franklin Gothic Book" w:cs="Times New Roman"/>
                <w:color w:val="000000"/>
                <w:sz w:val="22"/>
                <w:szCs w:val="22"/>
              </w:rPr>
              <w:t>Start at 1000</w:t>
            </w:r>
            <w:bookmarkEnd w:id="996"/>
          </w:p>
        </w:tc>
      </w:tr>
      <w:tr w:rsidR="008B1704" w:rsidRPr="008B1704" w14:paraId="2A660871" w14:textId="77777777" w:rsidTr="008B1704">
        <w:trPr>
          <w:trHeight w:val="315"/>
        </w:trPr>
        <w:tc>
          <w:tcPr>
            <w:tcW w:w="2880" w:type="dxa"/>
            <w:tcBorders>
              <w:top w:val="nil"/>
              <w:left w:val="nil"/>
              <w:bottom w:val="nil"/>
              <w:right w:val="nil"/>
            </w:tcBorders>
            <w:shd w:val="clear" w:color="auto" w:fill="auto"/>
            <w:noWrap/>
            <w:vAlign w:val="bottom"/>
            <w:hideMark/>
          </w:tcPr>
          <w:p w14:paraId="77F9C169"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997" w:name="_Toc516580427"/>
            <w:r w:rsidRPr="008B1704">
              <w:rPr>
                <w:rFonts w:ascii="Franklin Gothic Book" w:eastAsia="Times New Roman" w:hAnsi="Franklin Gothic Book" w:cs="Times New Roman"/>
                <w:noProof/>
                <w:color w:val="000000"/>
                <w:sz w:val="22"/>
                <w:szCs w:val="22"/>
              </w:rPr>
              <w:t>PetID</w:t>
            </w:r>
            <w:bookmarkEnd w:id="997"/>
          </w:p>
        </w:tc>
        <w:tc>
          <w:tcPr>
            <w:tcW w:w="1890" w:type="dxa"/>
            <w:tcBorders>
              <w:top w:val="nil"/>
              <w:left w:val="nil"/>
              <w:bottom w:val="nil"/>
              <w:right w:val="nil"/>
            </w:tcBorders>
            <w:shd w:val="clear" w:color="auto" w:fill="auto"/>
            <w:noWrap/>
            <w:vAlign w:val="bottom"/>
            <w:hideMark/>
          </w:tcPr>
          <w:p w14:paraId="437DDDFE"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998" w:name="_Toc516580428"/>
            <w:r w:rsidRPr="008B1704">
              <w:rPr>
                <w:rFonts w:ascii="Franklin Gothic Book" w:eastAsia="Times New Roman" w:hAnsi="Franklin Gothic Book" w:cs="Times New Roman"/>
                <w:color w:val="000000"/>
                <w:sz w:val="22"/>
                <w:szCs w:val="22"/>
              </w:rPr>
              <w:t>int</w:t>
            </w:r>
            <w:bookmarkEnd w:id="998"/>
          </w:p>
        </w:tc>
        <w:tc>
          <w:tcPr>
            <w:tcW w:w="900" w:type="dxa"/>
            <w:tcBorders>
              <w:top w:val="nil"/>
              <w:left w:val="nil"/>
              <w:bottom w:val="nil"/>
              <w:right w:val="nil"/>
            </w:tcBorders>
            <w:shd w:val="clear" w:color="auto" w:fill="auto"/>
            <w:noWrap/>
            <w:vAlign w:val="bottom"/>
            <w:hideMark/>
          </w:tcPr>
          <w:p w14:paraId="4EBA350F"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999" w:name="_Toc516580429"/>
            <w:r w:rsidRPr="008B1704">
              <w:rPr>
                <w:rFonts w:ascii="Franklin Gothic Book" w:eastAsia="Times New Roman" w:hAnsi="Franklin Gothic Book" w:cs="Times New Roman"/>
                <w:color w:val="000000"/>
                <w:sz w:val="22"/>
                <w:szCs w:val="22"/>
              </w:rPr>
              <w:t>12</w:t>
            </w:r>
            <w:bookmarkEnd w:id="999"/>
          </w:p>
        </w:tc>
        <w:tc>
          <w:tcPr>
            <w:tcW w:w="1350" w:type="dxa"/>
            <w:tcBorders>
              <w:top w:val="nil"/>
              <w:left w:val="nil"/>
              <w:bottom w:val="nil"/>
              <w:right w:val="nil"/>
            </w:tcBorders>
            <w:shd w:val="clear" w:color="auto" w:fill="auto"/>
            <w:noWrap/>
            <w:vAlign w:val="bottom"/>
            <w:hideMark/>
          </w:tcPr>
          <w:p w14:paraId="58926DD8"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00" w:name="_Toc516580430"/>
            <w:r w:rsidRPr="008B1704">
              <w:rPr>
                <w:rFonts w:ascii="Franklin Gothic Book" w:eastAsia="Times New Roman" w:hAnsi="Franklin Gothic Book" w:cs="Times New Roman"/>
                <w:color w:val="000000"/>
                <w:sz w:val="22"/>
                <w:szCs w:val="22"/>
              </w:rPr>
              <w:t>FOREIGN KEY</w:t>
            </w:r>
            <w:bookmarkEnd w:id="1000"/>
            <w:r w:rsidRPr="008B1704">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auto" w:fill="auto"/>
            <w:noWrap/>
            <w:vAlign w:val="bottom"/>
            <w:hideMark/>
          </w:tcPr>
          <w:p w14:paraId="048CD8CE"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r>
      <w:tr w:rsidR="008B1704" w:rsidRPr="008B1704" w14:paraId="3CFAB016" w14:textId="77777777" w:rsidTr="008B1704">
        <w:trPr>
          <w:trHeight w:val="315"/>
        </w:trPr>
        <w:tc>
          <w:tcPr>
            <w:tcW w:w="2880" w:type="dxa"/>
            <w:tcBorders>
              <w:top w:val="nil"/>
              <w:left w:val="nil"/>
              <w:bottom w:val="nil"/>
              <w:right w:val="nil"/>
            </w:tcBorders>
            <w:shd w:val="clear" w:color="D9D9D9" w:fill="D9D9D9"/>
            <w:noWrap/>
            <w:vAlign w:val="bottom"/>
            <w:hideMark/>
          </w:tcPr>
          <w:p w14:paraId="275E93F8"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01" w:name="_Toc516580431"/>
            <w:r w:rsidRPr="008B1704">
              <w:rPr>
                <w:rFonts w:ascii="Franklin Gothic Book" w:eastAsia="Times New Roman" w:hAnsi="Franklin Gothic Book" w:cs="Times New Roman"/>
                <w:noProof/>
                <w:color w:val="000000"/>
                <w:sz w:val="22"/>
                <w:szCs w:val="22"/>
              </w:rPr>
              <w:t>LabOrderID</w:t>
            </w:r>
            <w:bookmarkEnd w:id="1001"/>
          </w:p>
        </w:tc>
        <w:tc>
          <w:tcPr>
            <w:tcW w:w="1890" w:type="dxa"/>
            <w:tcBorders>
              <w:top w:val="nil"/>
              <w:left w:val="nil"/>
              <w:bottom w:val="nil"/>
              <w:right w:val="nil"/>
            </w:tcBorders>
            <w:shd w:val="clear" w:color="D9D9D9" w:fill="D9D9D9"/>
            <w:noWrap/>
            <w:vAlign w:val="bottom"/>
            <w:hideMark/>
          </w:tcPr>
          <w:p w14:paraId="725F5E6B"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02" w:name="_Toc516580432"/>
            <w:r w:rsidRPr="008B1704">
              <w:rPr>
                <w:rFonts w:ascii="Franklin Gothic Book" w:eastAsia="Times New Roman" w:hAnsi="Franklin Gothic Book" w:cs="Times New Roman"/>
                <w:color w:val="000000"/>
                <w:sz w:val="22"/>
                <w:szCs w:val="22"/>
              </w:rPr>
              <w:t>number(p,s)</w:t>
            </w:r>
            <w:bookmarkEnd w:id="1002"/>
          </w:p>
        </w:tc>
        <w:tc>
          <w:tcPr>
            <w:tcW w:w="900" w:type="dxa"/>
            <w:tcBorders>
              <w:top w:val="nil"/>
              <w:left w:val="nil"/>
              <w:bottom w:val="nil"/>
              <w:right w:val="nil"/>
            </w:tcBorders>
            <w:shd w:val="clear" w:color="D9D9D9" w:fill="D9D9D9"/>
            <w:noWrap/>
            <w:vAlign w:val="bottom"/>
            <w:hideMark/>
          </w:tcPr>
          <w:p w14:paraId="4FB61A18"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003" w:name="_Toc516580433"/>
            <w:r w:rsidRPr="008B1704">
              <w:rPr>
                <w:rFonts w:ascii="Franklin Gothic Book" w:eastAsia="Times New Roman" w:hAnsi="Franklin Gothic Book" w:cs="Times New Roman"/>
                <w:color w:val="000000"/>
                <w:sz w:val="22"/>
                <w:szCs w:val="22"/>
              </w:rPr>
              <w:t>7,2</w:t>
            </w:r>
            <w:bookmarkEnd w:id="1003"/>
          </w:p>
        </w:tc>
        <w:tc>
          <w:tcPr>
            <w:tcW w:w="1350" w:type="dxa"/>
            <w:tcBorders>
              <w:top w:val="nil"/>
              <w:left w:val="nil"/>
              <w:bottom w:val="nil"/>
              <w:right w:val="nil"/>
            </w:tcBorders>
            <w:shd w:val="clear" w:color="D9D9D9" w:fill="D9D9D9"/>
            <w:noWrap/>
            <w:vAlign w:val="bottom"/>
            <w:hideMark/>
          </w:tcPr>
          <w:p w14:paraId="1813E1DD"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04" w:name="_Toc516580434"/>
            <w:r w:rsidRPr="008B1704">
              <w:rPr>
                <w:rFonts w:ascii="Franklin Gothic Book" w:eastAsia="Times New Roman" w:hAnsi="Franklin Gothic Book" w:cs="Times New Roman"/>
                <w:color w:val="000000"/>
                <w:sz w:val="22"/>
                <w:szCs w:val="22"/>
              </w:rPr>
              <w:t>FOREIGN KEY</w:t>
            </w:r>
            <w:bookmarkEnd w:id="1004"/>
            <w:r w:rsidRPr="008B1704">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4DCC9847"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r>
      <w:tr w:rsidR="008B1704" w:rsidRPr="008B1704" w14:paraId="385929D7" w14:textId="77777777" w:rsidTr="008B1704">
        <w:trPr>
          <w:trHeight w:val="315"/>
        </w:trPr>
        <w:tc>
          <w:tcPr>
            <w:tcW w:w="2880" w:type="dxa"/>
            <w:tcBorders>
              <w:top w:val="nil"/>
              <w:left w:val="nil"/>
              <w:bottom w:val="nil"/>
              <w:right w:val="nil"/>
            </w:tcBorders>
            <w:shd w:val="clear" w:color="auto" w:fill="auto"/>
            <w:noWrap/>
            <w:vAlign w:val="bottom"/>
            <w:hideMark/>
          </w:tcPr>
          <w:p w14:paraId="78422317"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05" w:name="_Toc516580435"/>
            <w:r w:rsidRPr="008B1704">
              <w:rPr>
                <w:rFonts w:ascii="Franklin Gothic Book" w:eastAsia="Times New Roman" w:hAnsi="Franklin Gothic Book" w:cs="Times New Roman"/>
                <w:noProof/>
                <w:color w:val="000000"/>
                <w:sz w:val="22"/>
                <w:szCs w:val="22"/>
              </w:rPr>
              <w:t>VetID</w:t>
            </w:r>
            <w:bookmarkEnd w:id="1005"/>
          </w:p>
        </w:tc>
        <w:tc>
          <w:tcPr>
            <w:tcW w:w="1890" w:type="dxa"/>
            <w:tcBorders>
              <w:top w:val="nil"/>
              <w:left w:val="nil"/>
              <w:bottom w:val="nil"/>
              <w:right w:val="nil"/>
            </w:tcBorders>
            <w:shd w:val="clear" w:color="auto" w:fill="auto"/>
            <w:noWrap/>
            <w:vAlign w:val="bottom"/>
            <w:hideMark/>
          </w:tcPr>
          <w:p w14:paraId="1C49272A"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06" w:name="_Toc516580436"/>
            <w:r w:rsidRPr="008B1704">
              <w:rPr>
                <w:rFonts w:ascii="Franklin Gothic Book" w:eastAsia="Times New Roman" w:hAnsi="Franklin Gothic Book" w:cs="Times New Roman"/>
                <w:color w:val="000000"/>
                <w:sz w:val="22"/>
                <w:szCs w:val="22"/>
              </w:rPr>
              <w:t>int</w:t>
            </w:r>
            <w:bookmarkEnd w:id="1006"/>
          </w:p>
        </w:tc>
        <w:tc>
          <w:tcPr>
            <w:tcW w:w="900" w:type="dxa"/>
            <w:tcBorders>
              <w:top w:val="nil"/>
              <w:left w:val="nil"/>
              <w:bottom w:val="nil"/>
              <w:right w:val="nil"/>
            </w:tcBorders>
            <w:shd w:val="clear" w:color="auto" w:fill="auto"/>
            <w:noWrap/>
            <w:vAlign w:val="bottom"/>
            <w:hideMark/>
          </w:tcPr>
          <w:p w14:paraId="3D7028D6"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007" w:name="_Toc516580437"/>
            <w:r w:rsidRPr="008B1704">
              <w:rPr>
                <w:rFonts w:ascii="Franklin Gothic Book" w:eastAsia="Times New Roman" w:hAnsi="Franklin Gothic Book" w:cs="Times New Roman"/>
                <w:color w:val="000000"/>
                <w:sz w:val="22"/>
                <w:szCs w:val="22"/>
              </w:rPr>
              <w:t>5</w:t>
            </w:r>
            <w:bookmarkEnd w:id="1007"/>
          </w:p>
        </w:tc>
        <w:tc>
          <w:tcPr>
            <w:tcW w:w="1350" w:type="dxa"/>
            <w:tcBorders>
              <w:top w:val="nil"/>
              <w:left w:val="nil"/>
              <w:bottom w:val="nil"/>
              <w:right w:val="nil"/>
            </w:tcBorders>
            <w:shd w:val="clear" w:color="auto" w:fill="auto"/>
            <w:noWrap/>
            <w:vAlign w:val="bottom"/>
            <w:hideMark/>
          </w:tcPr>
          <w:p w14:paraId="12DB6486"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08" w:name="_Toc516580438"/>
            <w:r w:rsidRPr="008B1704">
              <w:rPr>
                <w:rFonts w:ascii="Franklin Gothic Book" w:eastAsia="Times New Roman" w:hAnsi="Franklin Gothic Book" w:cs="Times New Roman"/>
                <w:color w:val="000000"/>
                <w:sz w:val="22"/>
                <w:szCs w:val="22"/>
              </w:rPr>
              <w:t>FOREIGN KEY</w:t>
            </w:r>
            <w:bookmarkEnd w:id="1008"/>
            <w:r w:rsidRPr="008B1704">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auto" w:fill="auto"/>
            <w:noWrap/>
            <w:vAlign w:val="bottom"/>
            <w:hideMark/>
          </w:tcPr>
          <w:p w14:paraId="05AC26CD"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r>
      <w:tr w:rsidR="008B1704" w:rsidRPr="008B1704" w14:paraId="0C70BFD9" w14:textId="77777777" w:rsidTr="008B1704">
        <w:trPr>
          <w:trHeight w:val="315"/>
        </w:trPr>
        <w:tc>
          <w:tcPr>
            <w:tcW w:w="2880" w:type="dxa"/>
            <w:tcBorders>
              <w:top w:val="nil"/>
              <w:left w:val="nil"/>
              <w:bottom w:val="nil"/>
              <w:right w:val="nil"/>
            </w:tcBorders>
            <w:shd w:val="clear" w:color="D9D9D9" w:fill="D9D9D9"/>
            <w:noWrap/>
            <w:vAlign w:val="bottom"/>
            <w:hideMark/>
          </w:tcPr>
          <w:p w14:paraId="4FA6ECC1"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09" w:name="_Toc516580439"/>
            <w:r w:rsidRPr="008B1704">
              <w:rPr>
                <w:rFonts w:ascii="Franklin Gothic Book" w:eastAsia="Times New Roman" w:hAnsi="Franklin Gothic Book" w:cs="Times New Roman"/>
                <w:noProof/>
                <w:color w:val="000000"/>
                <w:sz w:val="22"/>
                <w:szCs w:val="22"/>
              </w:rPr>
              <w:t>Date_Invoice_Creation</w:t>
            </w:r>
            <w:bookmarkEnd w:id="1009"/>
          </w:p>
        </w:tc>
        <w:tc>
          <w:tcPr>
            <w:tcW w:w="1890" w:type="dxa"/>
            <w:tcBorders>
              <w:top w:val="nil"/>
              <w:left w:val="nil"/>
              <w:bottom w:val="nil"/>
              <w:right w:val="nil"/>
            </w:tcBorders>
            <w:shd w:val="clear" w:color="D9D9D9" w:fill="D9D9D9"/>
            <w:noWrap/>
            <w:vAlign w:val="bottom"/>
            <w:hideMark/>
          </w:tcPr>
          <w:p w14:paraId="51D5852C"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10" w:name="_Toc516580440"/>
            <w:r w:rsidRPr="008B1704">
              <w:rPr>
                <w:rFonts w:ascii="Franklin Gothic Book" w:eastAsia="Times New Roman" w:hAnsi="Franklin Gothic Book" w:cs="Times New Roman"/>
                <w:color w:val="000000"/>
                <w:sz w:val="22"/>
                <w:szCs w:val="22"/>
              </w:rPr>
              <w:t>date</w:t>
            </w:r>
            <w:bookmarkEnd w:id="1010"/>
          </w:p>
        </w:tc>
        <w:tc>
          <w:tcPr>
            <w:tcW w:w="900" w:type="dxa"/>
            <w:tcBorders>
              <w:top w:val="nil"/>
              <w:left w:val="nil"/>
              <w:bottom w:val="nil"/>
              <w:right w:val="nil"/>
            </w:tcBorders>
            <w:shd w:val="clear" w:color="D9D9D9" w:fill="D9D9D9"/>
            <w:noWrap/>
            <w:vAlign w:val="bottom"/>
            <w:hideMark/>
          </w:tcPr>
          <w:p w14:paraId="0762D9C1"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c>
          <w:tcPr>
            <w:tcW w:w="1350" w:type="dxa"/>
            <w:tcBorders>
              <w:top w:val="nil"/>
              <w:left w:val="nil"/>
              <w:bottom w:val="nil"/>
              <w:right w:val="nil"/>
            </w:tcBorders>
            <w:shd w:val="clear" w:color="D9D9D9" w:fill="D9D9D9"/>
            <w:noWrap/>
            <w:vAlign w:val="bottom"/>
            <w:hideMark/>
          </w:tcPr>
          <w:p w14:paraId="764882BF"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11" w:name="_Toc516580441"/>
            <w:r w:rsidRPr="008B1704">
              <w:rPr>
                <w:rFonts w:ascii="Franklin Gothic Book" w:eastAsia="Times New Roman" w:hAnsi="Franklin Gothic Book" w:cs="Times New Roman"/>
                <w:color w:val="000000"/>
                <w:sz w:val="22"/>
                <w:szCs w:val="22"/>
              </w:rPr>
              <w:t>INDEX</w:t>
            </w:r>
            <w:bookmarkEnd w:id="1011"/>
            <w:r w:rsidRPr="008B1704">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56CCDE15"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r>
      <w:tr w:rsidR="008B1704" w:rsidRPr="008B1704" w14:paraId="3D24E755" w14:textId="77777777" w:rsidTr="008B1704">
        <w:trPr>
          <w:trHeight w:val="315"/>
        </w:trPr>
        <w:tc>
          <w:tcPr>
            <w:tcW w:w="2880" w:type="dxa"/>
            <w:tcBorders>
              <w:top w:val="nil"/>
              <w:left w:val="nil"/>
              <w:bottom w:val="nil"/>
              <w:right w:val="nil"/>
            </w:tcBorders>
            <w:shd w:val="clear" w:color="auto" w:fill="auto"/>
            <w:noWrap/>
            <w:vAlign w:val="bottom"/>
            <w:hideMark/>
          </w:tcPr>
          <w:p w14:paraId="5C7C90BE"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12" w:name="_Toc516580442"/>
            <w:r w:rsidRPr="008B1704">
              <w:rPr>
                <w:rFonts w:ascii="Franklin Gothic Book" w:eastAsia="Times New Roman" w:hAnsi="Franklin Gothic Book" w:cs="Times New Roman"/>
                <w:noProof/>
                <w:color w:val="000000"/>
                <w:sz w:val="22"/>
                <w:szCs w:val="22"/>
              </w:rPr>
              <w:t>Lab_Name</w:t>
            </w:r>
            <w:bookmarkEnd w:id="1012"/>
          </w:p>
        </w:tc>
        <w:tc>
          <w:tcPr>
            <w:tcW w:w="1890" w:type="dxa"/>
            <w:tcBorders>
              <w:top w:val="nil"/>
              <w:left w:val="nil"/>
              <w:bottom w:val="nil"/>
              <w:right w:val="nil"/>
            </w:tcBorders>
            <w:shd w:val="clear" w:color="auto" w:fill="auto"/>
            <w:noWrap/>
            <w:vAlign w:val="bottom"/>
            <w:hideMark/>
          </w:tcPr>
          <w:p w14:paraId="31C9A99B"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13" w:name="_Toc516580443"/>
            <w:r w:rsidRPr="008B1704">
              <w:rPr>
                <w:rFonts w:ascii="Franklin Gothic Book" w:eastAsia="Times New Roman" w:hAnsi="Franklin Gothic Book" w:cs="Times New Roman"/>
                <w:color w:val="000000"/>
                <w:sz w:val="22"/>
                <w:szCs w:val="22"/>
              </w:rPr>
              <w:t>varchar2(size)</w:t>
            </w:r>
            <w:bookmarkEnd w:id="1013"/>
          </w:p>
        </w:tc>
        <w:tc>
          <w:tcPr>
            <w:tcW w:w="900" w:type="dxa"/>
            <w:tcBorders>
              <w:top w:val="nil"/>
              <w:left w:val="nil"/>
              <w:bottom w:val="nil"/>
              <w:right w:val="nil"/>
            </w:tcBorders>
            <w:shd w:val="clear" w:color="auto" w:fill="auto"/>
            <w:noWrap/>
            <w:vAlign w:val="bottom"/>
            <w:hideMark/>
          </w:tcPr>
          <w:p w14:paraId="207C7E52"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6306CF8D"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1755442B"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r w:rsidR="008B1704" w:rsidRPr="008B1704" w14:paraId="24342909" w14:textId="77777777" w:rsidTr="008B1704">
        <w:trPr>
          <w:trHeight w:val="315"/>
        </w:trPr>
        <w:tc>
          <w:tcPr>
            <w:tcW w:w="2880" w:type="dxa"/>
            <w:tcBorders>
              <w:top w:val="nil"/>
              <w:left w:val="nil"/>
              <w:bottom w:val="nil"/>
              <w:right w:val="nil"/>
            </w:tcBorders>
            <w:shd w:val="clear" w:color="D9D9D9" w:fill="D9D9D9"/>
            <w:noWrap/>
            <w:vAlign w:val="bottom"/>
            <w:hideMark/>
          </w:tcPr>
          <w:p w14:paraId="4BCB8D2E"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14" w:name="_Toc516580444"/>
            <w:r w:rsidRPr="008B1704">
              <w:rPr>
                <w:rFonts w:ascii="Franklin Gothic Book" w:eastAsia="Times New Roman" w:hAnsi="Franklin Gothic Book" w:cs="Times New Roman"/>
                <w:noProof/>
                <w:color w:val="000000"/>
                <w:sz w:val="22"/>
                <w:szCs w:val="22"/>
              </w:rPr>
              <w:t>Total_Add_On_Costs</w:t>
            </w:r>
            <w:bookmarkEnd w:id="1014"/>
          </w:p>
        </w:tc>
        <w:tc>
          <w:tcPr>
            <w:tcW w:w="1890" w:type="dxa"/>
            <w:tcBorders>
              <w:top w:val="nil"/>
              <w:left w:val="nil"/>
              <w:bottom w:val="nil"/>
              <w:right w:val="nil"/>
            </w:tcBorders>
            <w:shd w:val="clear" w:color="D9D9D9" w:fill="D9D9D9"/>
            <w:noWrap/>
            <w:vAlign w:val="bottom"/>
            <w:hideMark/>
          </w:tcPr>
          <w:p w14:paraId="5AF40DBA"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15" w:name="_Toc516580445"/>
            <w:r w:rsidRPr="008B1704">
              <w:rPr>
                <w:rFonts w:ascii="Franklin Gothic Book" w:eastAsia="Times New Roman" w:hAnsi="Franklin Gothic Book" w:cs="Times New Roman"/>
                <w:color w:val="000000"/>
                <w:sz w:val="22"/>
                <w:szCs w:val="22"/>
              </w:rPr>
              <w:t>number(p,s)</w:t>
            </w:r>
            <w:bookmarkEnd w:id="1015"/>
          </w:p>
        </w:tc>
        <w:tc>
          <w:tcPr>
            <w:tcW w:w="900" w:type="dxa"/>
            <w:tcBorders>
              <w:top w:val="nil"/>
              <w:left w:val="nil"/>
              <w:bottom w:val="nil"/>
              <w:right w:val="nil"/>
            </w:tcBorders>
            <w:shd w:val="clear" w:color="D9D9D9" w:fill="D9D9D9"/>
            <w:noWrap/>
            <w:vAlign w:val="bottom"/>
            <w:hideMark/>
          </w:tcPr>
          <w:p w14:paraId="5FBF879D"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016" w:name="_Toc516580446"/>
            <w:r w:rsidRPr="008B1704">
              <w:rPr>
                <w:rFonts w:ascii="Franklin Gothic Book" w:eastAsia="Times New Roman" w:hAnsi="Franklin Gothic Book" w:cs="Times New Roman"/>
                <w:color w:val="000000"/>
                <w:sz w:val="22"/>
                <w:szCs w:val="22"/>
              </w:rPr>
              <w:t>12,2</w:t>
            </w:r>
            <w:bookmarkEnd w:id="1016"/>
          </w:p>
        </w:tc>
        <w:tc>
          <w:tcPr>
            <w:tcW w:w="1350" w:type="dxa"/>
            <w:tcBorders>
              <w:top w:val="nil"/>
              <w:left w:val="nil"/>
              <w:bottom w:val="nil"/>
              <w:right w:val="nil"/>
            </w:tcBorders>
            <w:shd w:val="clear" w:color="D9D9D9" w:fill="D9D9D9"/>
            <w:noWrap/>
            <w:vAlign w:val="bottom"/>
            <w:hideMark/>
          </w:tcPr>
          <w:p w14:paraId="51C27337"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D9D9D9" w:fill="D9D9D9"/>
            <w:noWrap/>
            <w:vAlign w:val="bottom"/>
            <w:hideMark/>
          </w:tcPr>
          <w:p w14:paraId="2BCAF560"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17" w:name="_Toc516580447"/>
            <w:r w:rsidRPr="008B1704">
              <w:rPr>
                <w:rFonts w:ascii="Franklin Gothic Book" w:eastAsia="Times New Roman" w:hAnsi="Franklin Gothic Book" w:cs="Times New Roman"/>
                <w:color w:val="000000"/>
                <w:sz w:val="22"/>
                <w:szCs w:val="22"/>
              </w:rPr>
              <w:t>Total of Lab_Cost + Specialty_Add_On_Cost</w:t>
            </w:r>
            <w:bookmarkEnd w:id="1017"/>
          </w:p>
        </w:tc>
      </w:tr>
      <w:tr w:rsidR="008B1704" w:rsidRPr="008B1704" w14:paraId="5A65BF17" w14:textId="77777777" w:rsidTr="008B1704">
        <w:trPr>
          <w:trHeight w:val="315"/>
        </w:trPr>
        <w:tc>
          <w:tcPr>
            <w:tcW w:w="2880" w:type="dxa"/>
            <w:tcBorders>
              <w:top w:val="nil"/>
              <w:left w:val="nil"/>
              <w:bottom w:val="nil"/>
              <w:right w:val="nil"/>
            </w:tcBorders>
            <w:shd w:val="clear" w:color="auto" w:fill="auto"/>
            <w:noWrap/>
            <w:vAlign w:val="bottom"/>
            <w:hideMark/>
          </w:tcPr>
          <w:p w14:paraId="00170ADA"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18" w:name="_Toc516580448"/>
            <w:r w:rsidRPr="008B1704">
              <w:rPr>
                <w:rFonts w:ascii="Franklin Gothic Book" w:eastAsia="Times New Roman" w:hAnsi="Franklin Gothic Book" w:cs="Times New Roman"/>
                <w:noProof/>
                <w:color w:val="000000"/>
                <w:sz w:val="22"/>
                <w:szCs w:val="22"/>
              </w:rPr>
              <w:t>Total_Invoice_Cost</w:t>
            </w:r>
            <w:bookmarkEnd w:id="1018"/>
          </w:p>
        </w:tc>
        <w:tc>
          <w:tcPr>
            <w:tcW w:w="1890" w:type="dxa"/>
            <w:tcBorders>
              <w:top w:val="nil"/>
              <w:left w:val="nil"/>
              <w:bottom w:val="nil"/>
              <w:right w:val="nil"/>
            </w:tcBorders>
            <w:shd w:val="clear" w:color="auto" w:fill="auto"/>
            <w:noWrap/>
            <w:vAlign w:val="bottom"/>
            <w:hideMark/>
          </w:tcPr>
          <w:p w14:paraId="0F07F2BD"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19" w:name="_Toc516580449"/>
            <w:r w:rsidRPr="008B1704">
              <w:rPr>
                <w:rFonts w:ascii="Franklin Gothic Book" w:eastAsia="Times New Roman" w:hAnsi="Franklin Gothic Book" w:cs="Times New Roman"/>
                <w:color w:val="000000"/>
                <w:sz w:val="22"/>
                <w:szCs w:val="22"/>
              </w:rPr>
              <w:t>number(p,s)</w:t>
            </w:r>
            <w:bookmarkEnd w:id="1019"/>
          </w:p>
        </w:tc>
        <w:tc>
          <w:tcPr>
            <w:tcW w:w="900" w:type="dxa"/>
            <w:tcBorders>
              <w:top w:val="nil"/>
              <w:left w:val="nil"/>
              <w:bottom w:val="nil"/>
              <w:right w:val="nil"/>
            </w:tcBorders>
            <w:shd w:val="clear" w:color="auto" w:fill="auto"/>
            <w:noWrap/>
            <w:vAlign w:val="bottom"/>
            <w:hideMark/>
          </w:tcPr>
          <w:p w14:paraId="3EF7F036"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020" w:name="_Toc516580450"/>
            <w:r w:rsidRPr="008B1704">
              <w:rPr>
                <w:rFonts w:ascii="Franklin Gothic Book" w:eastAsia="Times New Roman" w:hAnsi="Franklin Gothic Book" w:cs="Times New Roman"/>
                <w:color w:val="000000"/>
                <w:sz w:val="22"/>
                <w:szCs w:val="22"/>
              </w:rPr>
              <w:t>12,2</w:t>
            </w:r>
            <w:bookmarkEnd w:id="1020"/>
          </w:p>
        </w:tc>
        <w:tc>
          <w:tcPr>
            <w:tcW w:w="1350" w:type="dxa"/>
            <w:tcBorders>
              <w:top w:val="nil"/>
              <w:left w:val="nil"/>
              <w:bottom w:val="nil"/>
              <w:right w:val="nil"/>
            </w:tcBorders>
            <w:shd w:val="clear" w:color="auto" w:fill="auto"/>
            <w:noWrap/>
            <w:vAlign w:val="bottom"/>
            <w:hideMark/>
          </w:tcPr>
          <w:p w14:paraId="48C72DEA"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auto" w:fill="auto"/>
            <w:noWrap/>
            <w:vAlign w:val="bottom"/>
            <w:hideMark/>
          </w:tcPr>
          <w:p w14:paraId="1C3939A9"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21" w:name="_Toc516580451"/>
            <w:r w:rsidRPr="008B1704">
              <w:rPr>
                <w:rFonts w:ascii="Franklin Gothic Book" w:eastAsia="Times New Roman" w:hAnsi="Franklin Gothic Book" w:cs="Times New Roman"/>
                <w:color w:val="000000"/>
                <w:sz w:val="22"/>
                <w:szCs w:val="22"/>
              </w:rPr>
              <w:t>Sum of Total_Procedure_Rx_Costs + Total_Add_On_Costs</w:t>
            </w:r>
            <w:bookmarkEnd w:id="1021"/>
          </w:p>
        </w:tc>
      </w:tr>
      <w:tr w:rsidR="008B1704" w:rsidRPr="008B1704" w14:paraId="1208216E" w14:textId="77777777" w:rsidTr="008B1704">
        <w:trPr>
          <w:trHeight w:val="315"/>
        </w:trPr>
        <w:tc>
          <w:tcPr>
            <w:tcW w:w="2880" w:type="dxa"/>
            <w:tcBorders>
              <w:top w:val="nil"/>
              <w:left w:val="nil"/>
              <w:bottom w:val="nil"/>
              <w:right w:val="nil"/>
            </w:tcBorders>
            <w:shd w:val="clear" w:color="D9D9D9" w:fill="D9D9D9"/>
            <w:noWrap/>
            <w:vAlign w:val="bottom"/>
            <w:hideMark/>
          </w:tcPr>
          <w:p w14:paraId="0C60C620"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22" w:name="_Toc516580452"/>
            <w:r w:rsidRPr="008B1704">
              <w:rPr>
                <w:rFonts w:ascii="Franklin Gothic Book" w:eastAsia="Times New Roman" w:hAnsi="Franklin Gothic Book" w:cs="Times New Roman"/>
                <w:noProof/>
                <w:color w:val="000000"/>
                <w:sz w:val="22"/>
                <w:szCs w:val="22"/>
              </w:rPr>
              <w:t>Specialty</w:t>
            </w:r>
            <w:bookmarkEnd w:id="1022"/>
          </w:p>
        </w:tc>
        <w:tc>
          <w:tcPr>
            <w:tcW w:w="1890" w:type="dxa"/>
            <w:tcBorders>
              <w:top w:val="nil"/>
              <w:left w:val="nil"/>
              <w:bottom w:val="nil"/>
              <w:right w:val="nil"/>
            </w:tcBorders>
            <w:shd w:val="clear" w:color="D9D9D9" w:fill="D9D9D9"/>
            <w:noWrap/>
            <w:vAlign w:val="bottom"/>
            <w:hideMark/>
          </w:tcPr>
          <w:p w14:paraId="779D7B42"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23" w:name="_Toc516580453"/>
            <w:r w:rsidRPr="008B1704">
              <w:rPr>
                <w:rFonts w:ascii="Franklin Gothic Book" w:eastAsia="Times New Roman" w:hAnsi="Franklin Gothic Book" w:cs="Times New Roman"/>
                <w:color w:val="000000"/>
                <w:sz w:val="22"/>
                <w:szCs w:val="22"/>
              </w:rPr>
              <w:t>varchar2(size)</w:t>
            </w:r>
            <w:bookmarkEnd w:id="1023"/>
          </w:p>
        </w:tc>
        <w:tc>
          <w:tcPr>
            <w:tcW w:w="900" w:type="dxa"/>
            <w:tcBorders>
              <w:top w:val="nil"/>
              <w:left w:val="nil"/>
              <w:bottom w:val="nil"/>
              <w:right w:val="nil"/>
            </w:tcBorders>
            <w:shd w:val="clear" w:color="D9D9D9" w:fill="D9D9D9"/>
            <w:noWrap/>
            <w:vAlign w:val="bottom"/>
            <w:hideMark/>
          </w:tcPr>
          <w:p w14:paraId="6F8E97AC"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024" w:name="_Toc516580454"/>
            <w:r w:rsidRPr="008B1704">
              <w:rPr>
                <w:rFonts w:ascii="Franklin Gothic Book" w:eastAsia="Times New Roman" w:hAnsi="Franklin Gothic Book" w:cs="Times New Roman"/>
                <w:color w:val="000000"/>
                <w:sz w:val="22"/>
                <w:szCs w:val="22"/>
              </w:rPr>
              <w:t>30</w:t>
            </w:r>
            <w:bookmarkEnd w:id="1024"/>
          </w:p>
        </w:tc>
        <w:tc>
          <w:tcPr>
            <w:tcW w:w="1350" w:type="dxa"/>
            <w:tcBorders>
              <w:top w:val="nil"/>
              <w:left w:val="nil"/>
              <w:bottom w:val="nil"/>
              <w:right w:val="nil"/>
            </w:tcBorders>
            <w:shd w:val="clear" w:color="D9D9D9" w:fill="D9D9D9"/>
            <w:noWrap/>
            <w:vAlign w:val="bottom"/>
            <w:hideMark/>
          </w:tcPr>
          <w:p w14:paraId="4C5D95B3"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D9D9D9" w:fill="D9D9D9"/>
            <w:noWrap/>
            <w:vAlign w:val="bottom"/>
            <w:hideMark/>
          </w:tcPr>
          <w:p w14:paraId="3D44C360"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r w:rsidR="008B1704" w:rsidRPr="008B1704" w14:paraId="0C8A0163" w14:textId="77777777" w:rsidTr="008B1704">
        <w:trPr>
          <w:trHeight w:val="315"/>
        </w:trPr>
        <w:tc>
          <w:tcPr>
            <w:tcW w:w="2880" w:type="dxa"/>
            <w:tcBorders>
              <w:top w:val="nil"/>
              <w:left w:val="nil"/>
              <w:bottom w:val="nil"/>
              <w:right w:val="nil"/>
            </w:tcBorders>
            <w:shd w:val="clear" w:color="auto" w:fill="auto"/>
            <w:noWrap/>
            <w:vAlign w:val="bottom"/>
            <w:hideMark/>
          </w:tcPr>
          <w:p w14:paraId="5CF72D7C"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25" w:name="_Toc516580455"/>
            <w:r w:rsidRPr="008B1704">
              <w:rPr>
                <w:rFonts w:ascii="Franklin Gothic Book" w:eastAsia="Times New Roman" w:hAnsi="Franklin Gothic Book" w:cs="Times New Roman"/>
                <w:noProof/>
                <w:color w:val="000000"/>
                <w:sz w:val="22"/>
                <w:szCs w:val="22"/>
              </w:rPr>
              <w:lastRenderedPageBreak/>
              <w:t>Specialty_Add_On_Cost</w:t>
            </w:r>
            <w:bookmarkEnd w:id="1025"/>
          </w:p>
        </w:tc>
        <w:tc>
          <w:tcPr>
            <w:tcW w:w="1890" w:type="dxa"/>
            <w:tcBorders>
              <w:top w:val="nil"/>
              <w:left w:val="nil"/>
              <w:bottom w:val="nil"/>
              <w:right w:val="nil"/>
            </w:tcBorders>
            <w:shd w:val="clear" w:color="auto" w:fill="auto"/>
            <w:noWrap/>
            <w:vAlign w:val="bottom"/>
            <w:hideMark/>
          </w:tcPr>
          <w:p w14:paraId="1198D48D"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26" w:name="_Toc516580456"/>
            <w:r w:rsidRPr="008B1704">
              <w:rPr>
                <w:rFonts w:ascii="Franklin Gothic Book" w:eastAsia="Times New Roman" w:hAnsi="Franklin Gothic Book" w:cs="Times New Roman"/>
                <w:color w:val="000000"/>
                <w:sz w:val="22"/>
                <w:szCs w:val="22"/>
              </w:rPr>
              <w:t>varchar2(size)</w:t>
            </w:r>
            <w:bookmarkEnd w:id="1026"/>
          </w:p>
        </w:tc>
        <w:tc>
          <w:tcPr>
            <w:tcW w:w="900" w:type="dxa"/>
            <w:tcBorders>
              <w:top w:val="nil"/>
              <w:left w:val="nil"/>
              <w:bottom w:val="nil"/>
              <w:right w:val="nil"/>
            </w:tcBorders>
            <w:shd w:val="clear" w:color="auto" w:fill="auto"/>
            <w:noWrap/>
            <w:vAlign w:val="bottom"/>
            <w:hideMark/>
          </w:tcPr>
          <w:p w14:paraId="2F1EEB48"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027" w:name="_Toc516580457"/>
            <w:r w:rsidRPr="008B1704">
              <w:rPr>
                <w:rFonts w:ascii="Franklin Gothic Book" w:eastAsia="Times New Roman" w:hAnsi="Franklin Gothic Book" w:cs="Times New Roman"/>
                <w:color w:val="000000"/>
                <w:sz w:val="22"/>
                <w:szCs w:val="22"/>
              </w:rPr>
              <w:t>7,2</w:t>
            </w:r>
            <w:bookmarkEnd w:id="1027"/>
          </w:p>
        </w:tc>
        <w:tc>
          <w:tcPr>
            <w:tcW w:w="1350" w:type="dxa"/>
            <w:tcBorders>
              <w:top w:val="nil"/>
              <w:left w:val="nil"/>
              <w:bottom w:val="nil"/>
              <w:right w:val="nil"/>
            </w:tcBorders>
            <w:shd w:val="clear" w:color="auto" w:fill="auto"/>
            <w:noWrap/>
            <w:vAlign w:val="bottom"/>
            <w:hideMark/>
          </w:tcPr>
          <w:p w14:paraId="5034FCA0"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auto" w:fill="auto"/>
            <w:noWrap/>
            <w:vAlign w:val="bottom"/>
            <w:hideMark/>
          </w:tcPr>
          <w:p w14:paraId="1BCC6D4E"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r w:rsidR="008B1704" w:rsidRPr="008B1704" w14:paraId="6EB7820D" w14:textId="77777777" w:rsidTr="008B1704">
        <w:trPr>
          <w:trHeight w:val="315"/>
        </w:trPr>
        <w:tc>
          <w:tcPr>
            <w:tcW w:w="2880" w:type="dxa"/>
            <w:tcBorders>
              <w:top w:val="nil"/>
              <w:left w:val="nil"/>
              <w:bottom w:val="nil"/>
              <w:right w:val="nil"/>
            </w:tcBorders>
            <w:shd w:val="clear" w:color="D9D9D9" w:fill="D9D9D9"/>
            <w:noWrap/>
            <w:vAlign w:val="bottom"/>
            <w:hideMark/>
          </w:tcPr>
          <w:p w14:paraId="2563E159"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28" w:name="_Toc516580458"/>
            <w:r w:rsidRPr="008B1704">
              <w:rPr>
                <w:rFonts w:ascii="Franklin Gothic Book" w:eastAsia="Times New Roman" w:hAnsi="Franklin Gothic Book" w:cs="Times New Roman"/>
                <w:noProof/>
                <w:color w:val="000000"/>
                <w:sz w:val="22"/>
                <w:szCs w:val="22"/>
              </w:rPr>
              <w:t>Late_Charges</w:t>
            </w:r>
            <w:bookmarkEnd w:id="1028"/>
          </w:p>
        </w:tc>
        <w:tc>
          <w:tcPr>
            <w:tcW w:w="1890" w:type="dxa"/>
            <w:tcBorders>
              <w:top w:val="nil"/>
              <w:left w:val="nil"/>
              <w:bottom w:val="nil"/>
              <w:right w:val="nil"/>
            </w:tcBorders>
            <w:shd w:val="clear" w:color="D9D9D9" w:fill="D9D9D9"/>
            <w:noWrap/>
            <w:vAlign w:val="bottom"/>
            <w:hideMark/>
          </w:tcPr>
          <w:p w14:paraId="03C8D785"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29" w:name="_Toc516580459"/>
            <w:r w:rsidRPr="008B1704">
              <w:rPr>
                <w:rFonts w:ascii="Franklin Gothic Book" w:eastAsia="Times New Roman" w:hAnsi="Franklin Gothic Book" w:cs="Times New Roman"/>
                <w:color w:val="000000"/>
                <w:sz w:val="22"/>
                <w:szCs w:val="22"/>
              </w:rPr>
              <w:t>number(p,s)</w:t>
            </w:r>
            <w:bookmarkEnd w:id="1029"/>
          </w:p>
        </w:tc>
        <w:tc>
          <w:tcPr>
            <w:tcW w:w="900" w:type="dxa"/>
            <w:tcBorders>
              <w:top w:val="nil"/>
              <w:left w:val="nil"/>
              <w:bottom w:val="nil"/>
              <w:right w:val="nil"/>
            </w:tcBorders>
            <w:shd w:val="clear" w:color="D9D9D9" w:fill="D9D9D9"/>
            <w:noWrap/>
            <w:vAlign w:val="bottom"/>
            <w:hideMark/>
          </w:tcPr>
          <w:p w14:paraId="4B00C808"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030" w:name="_Toc516580460"/>
            <w:r w:rsidRPr="008B1704">
              <w:rPr>
                <w:rFonts w:ascii="Franklin Gothic Book" w:eastAsia="Times New Roman" w:hAnsi="Franklin Gothic Book" w:cs="Times New Roman"/>
                <w:color w:val="000000"/>
                <w:sz w:val="22"/>
                <w:szCs w:val="22"/>
              </w:rPr>
              <w:t>7,2</w:t>
            </w:r>
            <w:bookmarkEnd w:id="1030"/>
          </w:p>
        </w:tc>
        <w:tc>
          <w:tcPr>
            <w:tcW w:w="1350" w:type="dxa"/>
            <w:tcBorders>
              <w:top w:val="nil"/>
              <w:left w:val="nil"/>
              <w:bottom w:val="nil"/>
              <w:right w:val="nil"/>
            </w:tcBorders>
            <w:shd w:val="clear" w:color="D9D9D9" w:fill="D9D9D9"/>
            <w:noWrap/>
            <w:vAlign w:val="bottom"/>
            <w:hideMark/>
          </w:tcPr>
          <w:p w14:paraId="7806B604"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D9D9D9" w:fill="D9D9D9"/>
            <w:noWrap/>
            <w:vAlign w:val="bottom"/>
            <w:hideMark/>
          </w:tcPr>
          <w:p w14:paraId="3481B2DC"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31" w:name="_Toc516580461"/>
            <w:r w:rsidRPr="008B1704">
              <w:rPr>
                <w:rFonts w:ascii="Franklin Gothic Book" w:eastAsia="Times New Roman" w:hAnsi="Franklin Gothic Book" w:cs="Times New Roman"/>
                <w:color w:val="000000"/>
                <w:sz w:val="22"/>
                <w:szCs w:val="22"/>
              </w:rPr>
              <w:t>5% on 30 days +</w:t>
            </w:r>
            <w:bookmarkEnd w:id="1031"/>
          </w:p>
        </w:tc>
      </w:tr>
      <w:tr w:rsidR="008B1704" w:rsidRPr="008B1704" w14:paraId="30AC4A01" w14:textId="77777777" w:rsidTr="008B1704">
        <w:trPr>
          <w:trHeight w:val="315"/>
        </w:trPr>
        <w:tc>
          <w:tcPr>
            <w:tcW w:w="2880" w:type="dxa"/>
            <w:tcBorders>
              <w:top w:val="nil"/>
              <w:left w:val="nil"/>
              <w:bottom w:val="nil"/>
              <w:right w:val="nil"/>
            </w:tcBorders>
            <w:shd w:val="clear" w:color="auto" w:fill="auto"/>
            <w:noWrap/>
            <w:vAlign w:val="bottom"/>
            <w:hideMark/>
          </w:tcPr>
          <w:p w14:paraId="11052EA7"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32" w:name="_Toc516580462"/>
            <w:r w:rsidRPr="008B1704">
              <w:rPr>
                <w:rFonts w:ascii="Franklin Gothic Book" w:eastAsia="Times New Roman" w:hAnsi="Franklin Gothic Book" w:cs="Times New Roman"/>
                <w:noProof/>
                <w:color w:val="000000"/>
                <w:sz w:val="22"/>
                <w:szCs w:val="22"/>
              </w:rPr>
              <w:t>Total_With_Late_Charges</w:t>
            </w:r>
            <w:bookmarkEnd w:id="1032"/>
          </w:p>
        </w:tc>
        <w:tc>
          <w:tcPr>
            <w:tcW w:w="1890" w:type="dxa"/>
            <w:tcBorders>
              <w:top w:val="nil"/>
              <w:left w:val="nil"/>
              <w:bottom w:val="nil"/>
              <w:right w:val="nil"/>
            </w:tcBorders>
            <w:shd w:val="clear" w:color="auto" w:fill="auto"/>
            <w:noWrap/>
            <w:vAlign w:val="bottom"/>
            <w:hideMark/>
          </w:tcPr>
          <w:p w14:paraId="0EDB6EF3"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33" w:name="_Toc516580463"/>
            <w:r w:rsidRPr="008B1704">
              <w:rPr>
                <w:rFonts w:ascii="Franklin Gothic Book" w:eastAsia="Times New Roman" w:hAnsi="Franklin Gothic Book" w:cs="Times New Roman"/>
                <w:color w:val="000000"/>
                <w:sz w:val="22"/>
                <w:szCs w:val="22"/>
              </w:rPr>
              <w:t>number(p,s)</w:t>
            </w:r>
            <w:bookmarkEnd w:id="1033"/>
          </w:p>
        </w:tc>
        <w:tc>
          <w:tcPr>
            <w:tcW w:w="900" w:type="dxa"/>
            <w:tcBorders>
              <w:top w:val="nil"/>
              <w:left w:val="nil"/>
              <w:bottom w:val="nil"/>
              <w:right w:val="nil"/>
            </w:tcBorders>
            <w:shd w:val="clear" w:color="auto" w:fill="auto"/>
            <w:noWrap/>
            <w:vAlign w:val="bottom"/>
            <w:hideMark/>
          </w:tcPr>
          <w:p w14:paraId="133C0F2F"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034" w:name="_Toc516580464"/>
            <w:r w:rsidRPr="008B1704">
              <w:rPr>
                <w:rFonts w:ascii="Franklin Gothic Book" w:eastAsia="Times New Roman" w:hAnsi="Franklin Gothic Book" w:cs="Times New Roman"/>
                <w:color w:val="000000"/>
                <w:sz w:val="22"/>
                <w:szCs w:val="22"/>
              </w:rPr>
              <w:t>12,2</w:t>
            </w:r>
            <w:bookmarkEnd w:id="1034"/>
          </w:p>
        </w:tc>
        <w:tc>
          <w:tcPr>
            <w:tcW w:w="1350" w:type="dxa"/>
            <w:tcBorders>
              <w:top w:val="nil"/>
              <w:left w:val="nil"/>
              <w:bottom w:val="nil"/>
              <w:right w:val="nil"/>
            </w:tcBorders>
            <w:shd w:val="clear" w:color="auto" w:fill="auto"/>
            <w:noWrap/>
            <w:vAlign w:val="bottom"/>
            <w:hideMark/>
          </w:tcPr>
          <w:p w14:paraId="021F4CAE"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auto" w:fill="auto"/>
            <w:noWrap/>
            <w:vAlign w:val="bottom"/>
            <w:hideMark/>
          </w:tcPr>
          <w:p w14:paraId="05CD5115"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r w:rsidR="008B1704" w:rsidRPr="008B1704" w14:paraId="7E7663A1" w14:textId="77777777" w:rsidTr="008B1704">
        <w:trPr>
          <w:trHeight w:val="315"/>
        </w:trPr>
        <w:tc>
          <w:tcPr>
            <w:tcW w:w="2880" w:type="dxa"/>
            <w:tcBorders>
              <w:top w:val="nil"/>
              <w:left w:val="nil"/>
              <w:bottom w:val="nil"/>
              <w:right w:val="nil"/>
            </w:tcBorders>
            <w:shd w:val="clear" w:color="D9D9D9" w:fill="D9D9D9"/>
            <w:noWrap/>
            <w:vAlign w:val="bottom"/>
            <w:hideMark/>
          </w:tcPr>
          <w:p w14:paraId="5C9FDBBF"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35" w:name="_Toc516580465"/>
            <w:r w:rsidRPr="008B1704">
              <w:rPr>
                <w:rFonts w:ascii="Franklin Gothic Book" w:eastAsia="Times New Roman" w:hAnsi="Franklin Gothic Book" w:cs="Times New Roman"/>
                <w:noProof/>
                <w:color w:val="000000"/>
                <w:sz w:val="22"/>
                <w:szCs w:val="22"/>
              </w:rPr>
              <w:t>Total_Invoice_Cost</w:t>
            </w:r>
            <w:bookmarkEnd w:id="1035"/>
          </w:p>
        </w:tc>
        <w:tc>
          <w:tcPr>
            <w:tcW w:w="1890" w:type="dxa"/>
            <w:tcBorders>
              <w:top w:val="nil"/>
              <w:left w:val="nil"/>
              <w:bottom w:val="nil"/>
              <w:right w:val="nil"/>
            </w:tcBorders>
            <w:shd w:val="clear" w:color="D9D9D9" w:fill="D9D9D9"/>
            <w:noWrap/>
            <w:vAlign w:val="bottom"/>
            <w:hideMark/>
          </w:tcPr>
          <w:p w14:paraId="7BBE25B5"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36" w:name="_Toc516580466"/>
            <w:r w:rsidRPr="008B1704">
              <w:rPr>
                <w:rFonts w:ascii="Franklin Gothic Book" w:eastAsia="Times New Roman" w:hAnsi="Franklin Gothic Book" w:cs="Times New Roman"/>
                <w:color w:val="000000"/>
                <w:sz w:val="22"/>
                <w:szCs w:val="22"/>
              </w:rPr>
              <w:t>number(p,s)</w:t>
            </w:r>
            <w:bookmarkEnd w:id="1036"/>
          </w:p>
        </w:tc>
        <w:tc>
          <w:tcPr>
            <w:tcW w:w="900" w:type="dxa"/>
            <w:tcBorders>
              <w:top w:val="nil"/>
              <w:left w:val="nil"/>
              <w:bottom w:val="nil"/>
              <w:right w:val="nil"/>
            </w:tcBorders>
            <w:shd w:val="clear" w:color="D9D9D9" w:fill="D9D9D9"/>
            <w:noWrap/>
            <w:vAlign w:val="bottom"/>
            <w:hideMark/>
          </w:tcPr>
          <w:p w14:paraId="48B987E4"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037" w:name="_Toc516580467"/>
            <w:r w:rsidRPr="008B1704">
              <w:rPr>
                <w:rFonts w:ascii="Franklin Gothic Book" w:eastAsia="Times New Roman" w:hAnsi="Franklin Gothic Book" w:cs="Times New Roman"/>
                <w:color w:val="000000"/>
                <w:sz w:val="22"/>
                <w:szCs w:val="22"/>
              </w:rPr>
              <w:t>12,2</w:t>
            </w:r>
            <w:bookmarkEnd w:id="1037"/>
          </w:p>
        </w:tc>
        <w:tc>
          <w:tcPr>
            <w:tcW w:w="1350" w:type="dxa"/>
            <w:tcBorders>
              <w:top w:val="nil"/>
              <w:left w:val="nil"/>
              <w:bottom w:val="nil"/>
              <w:right w:val="nil"/>
            </w:tcBorders>
            <w:shd w:val="clear" w:color="D9D9D9" w:fill="D9D9D9"/>
            <w:noWrap/>
            <w:vAlign w:val="bottom"/>
            <w:hideMark/>
          </w:tcPr>
          <w:p w14:paraId="109F087A"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D9D9D9" w:fill="D9D9D9"/>
            <w:noWrap/>
            <w:vAlign w:val="bottom"/>
            <w:hideMark/>
          </w:tcPr>
          <w:p w14:paraId="4014F135"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r w:rsidR="008B1704" w:rsidRPr="008B1704" w14:paraId="1BEB9A40" w14:textId="77777777" w:rsidTr="008B1704">
        <w:trPr>
          <w:trHeight w:val="315"/>
        </w:trPr>
        <w:tc>
          <w:tcPr>
            <w:tcW w:w="2880" w:type="dxa"/>
            <w:tcBorders>
              <w:top w:val="nil"/>
              <w:left w:val="nil"/>
              <w:bottom w:val="nil"/>
              <w:right w:val="nil"/>
            </w:tcBorders>
            <w:shd w:val="clear" w:color="auto" w:fill="auto"/>
            <w:noWrap/>
            <w:vAlign w:val="bottom"/>
            <w:hideMark/>
          </w:tcPr>
          <w:p w14:paraId="1ED90E7A"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38" w:name="_Toc516580468"/>
            <w:r w:rsidRPr="008B1704">
              <w:rPr>
                <w:rFonts w:ascii="Franklin Gothic Book" w:eastAsia="Times New Roman" w:hAnsi="Franklin Gothic Book" w:cs="Times New Roman"/>
                <w:noProof/>
                <w:color w:val="000000"/>
                <w:sz w:val="22"/>
                <w:szCs w:val="22"/>
              </w:rPr>
              <w:t>Date_Paid</w:t>
            </w:r>
            <w:bookmarkEnd w:id="1038"/>
          </w:p>
        </w:tc>
        <w:tc>
          <w:tcPr>
            <w:tcW w:w="1890" w:type="dxa"/>
            <w:tcBorders>
              <w:top w:val="nil"/>
              <w:left w:val="nil"/>
              <w:bottom w:val="nil"/>
              <w:right w:val="nil"/>
            </w:tcBorders>
            <w:shd w:val="clear" w:color="auto" w:fill="auto"/>
            <w:noWrap/>
            <w:vAlign w:val="bottom"/>
            <w:hideMark/>
          </w:tcPr>
          <w:p w14:paraId="080D22E2"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39" w:name="_Toc516580469"/>
            <w:r w:rsidRPr="008B1704">
              <w:rPr>
                <w:rFonts w:ascii="Franklin Gothic Book" w:eastAsia="Times New Roman" w:hAnsi="Franklin Gothic Book" w:cs="Times New Roman"/>
                <w:color w:val="000000"/>
                <w:sz w:val="22"/>
                <w:szCs w:val="22"/>
              </w:rPr>
              <w:t>date</w:t>
            </w:r>
            <w:bookmarkEnd w:id="1039"/>
          </w:p>
        </w:tc>
        <w:tc>
          <w:tcPr>
            <w:tcW w:w="900" w:type="dxa"/>
            <w:tcBorders>
              <w:top w:val="nil"/>
              <w:left w:val="nil"/>
              <w:bottom w:val="nil"/>
              <w:right w:val="nil"/>
            </w:tcBorders>
            <w:shd w:val="clear" w:color="auto" w:fill="auto"/>
            <w:noWrap/>
            <w:vAlign w:val="bottom"/>
            <w:hideMark/>
          </w:tcPr>
          <w:p w14:paraId="7AFFF34B"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4825711E"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5F7162E3"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r w:rsidR="008B1704" w:rsidRPr="008B1704" w14:paraId="2BCF2DD5" w14:textId="77777777" w:rsidTr="008B1704">
        <w:trPr>
          <w:trHeight w:val="315"/>
        </w:trPr>
        <w:tc>
          <w:tcPr>
            <w:tcW w:w="2880" w:type="dxa"/>
            <w:tcBorders>
              <w:top w:val="nil"/>
              <w:left w:val="nil"/>
              <w:bottom w:val="nil"/>
              <w:right w:val="nil"/>
            </w:tcBorders>
            <w:shd w:val="clear" w:color="D9D9D9" w:fill="D9D9D9"/>
            <w:noWrap/>
            <w:vAlign w:val="bottom"/>
            <w:hideMark/>
          </w:tcPr>
          <w:p w14:paraId="38893F6D"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40" w:name="_Toc516580470"/>
            <w:r w:rsidRPr="008B1704">
              <w:rPr>
                <w:rFonts w:ascii="Franklin Gothic Book" w:eastAsia="Times New Roman" w:hAnsi="Franklin Gothic Book" w:cs="Times New Roman"/>
                <w:noProof/>
                <w:color w:val="000000"/>
                <w:sz w:val="22"/>
                <w:szCs w:val="22"/>
              </w:rPr>
              <w:t>Is_Estimate</w:t>
            </w:r>
            <w:bookmarkEnd w:id="1040"/>
          </w:p>
        </w:tc>
        <w:tc>
          <w:tcPr>
            <w:tcW w:w="1890" w:type="dxa"/>
            <w:tcBorders>
              <w:top w:val="nil"/>
              <w:left w:val="nil"/>
              <w:bottom w:val="nil"/>
              <w:right w:val="nil"/>
            </w:tcBorders>
            <w:shd w:val="clear" w:color="D9D9D9" w:fill="D9D9D9"/>
            <w:noWrap/>
            <w:vAlign w:val="bottom"/>
            <w:hideMark/>
          </w:tcPr>
          <w:p w14:paraId="0452F897"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41" w:name="_Toc516580471"/>
            <w:r w:rsidRPr="008B1704">
              <w:rPr>
                <w:rFonts w:ascii="Franklin Gothic Book" w:eastAsia="Times New Roman" w:hAnsi="Franklin Gothic Book" w:cs="Times New Roman"/>
                <w:color w:val="000000"/>
                <w:sz w:val="22"/>
                <w:szCs w:val="22"/>
              </w:rPr>
              <w:t>char(size)</w:t>
            </w:r>
            <w:bookmarkEnd w:id="1041"/>
          </w:p>
        </w:tc>
        <w:tc>
          <w:tcPr>
            <w:tcW w:w="900" w:type="dxa"/>
            <w:tcBorders>
              <w:top w:val="nil"/>
              <w:left w:val="nil"/>
              <w:bottom w:val="nil"/>
              <w:right w:val="nil"/>
            </w:tcBorders>
            <w:shd w:val="clear" w:color="D9D9D9" w:fill="D9D9D9"/>
            <w:noWrap/>
            <w:vAlign w:val="bottom"/>
            <w:hideMark/>
          </w:tcPr>
          <w:p w14:paraId="7E1770F9"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042" w:name="_Toc516580472"/>
            <w:r w:rsidRPr="008B1704">
              <w:rPr>
                <w:rFonts w:ascii="Franklin Gothic Book" w:eastAsia="Times New Roman" w:hAnsi="Franklin Gothic Book" w:cs="Times New Roman"/>
                <w:color w:val="000000"/>
                <w:sz w:val="22"/>
                <w:szCs w:val="22"/>
              </w:rPr>
              <w:t>1</w:t>
            </w:r>
            <w:bookmarkEnd w:id="1042"/>
          </w:p>
        </w:tc>
        <w:tc>
          <w:tcPr>
            <w:tcW w:w="1350" w:type="dxa"/>
            <w:tcBorders>
              <w:top w:val="nil"/>
              <w:left w:val="nil"/>
              <w:bottom w:val="nil"/>
              <w:right w:val="nil"/>
            </w:tcBorders>
            <w:shd w:val="clear" w:color="D9D9D9" w:fill="D9D9D9"/>
            <w:noWrap/>
            <w:vAlign w:val="bottom"/>
            <w:hideMark/>
          </w:tcPr>
          <w:p w14:paraId="64560288"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43" w:name="_Toc516580473"/>
            <w:r w:rsidRPr="008B1704">
              <w:rPr>
                <w:rFonts w:ascii="Franklin Gothic Book" w:eastAsia="Times New Roman" w:hAnsi="Franklin Gothic Book" w:cs="Times New Roman"/>
                <w:color w:val="000000"/>
                <w:sz w:val="22"/>
                <w:szCs w:val="22"/>
              </w:rPr>
              <w:t>CHECK</w:t>
            </w:r>
            <w:bookmarkEnd w:id="1043"/>
            <w:r w:rsidRPr="008B1704">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52AC01D5"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44" w:name="_Toc516580474"/>
            <w:r w:rsidRPr="008B1704">
              <w:rPr>
                <w:rFonts w:ascii="Franklin Gothic Book" w:eastAsia="Times New Roman" w:hAnsi="Franklin Gothic Book" w:cs="Times New Roman"/>
                <w:color w:val="000000"/>
                <w:sz w:val="22"/>
                <w:szCs w:val="22"/>
              </w:rPr>
              <w:t>Y or N; Subtype discriminator</w:t>
            </w:r>
            <w:bookmarkEnd w:id="1044"/>
          </w:p>
        </w:tc>
      </w:tr>
      <w:tr w:rsidR="008B1704" w:rsidRPr="008B1704" w14:paraId="2B8337A8" w14:textId="77777777" w:rsidTr="008B1704">
        <w:trPr>
          <w:trHeight w:val="315"/>
        </w:trPr>
        <w:tc>
          <w:tcPr>
            <w:tcW w:w="2880" w:type="dxa"/>
            <w:tcBorders>
              <w:top w:val="nil"/>
              <w:left w:val="nil"/>
              <w:bottom w:val="single" w:sz="8" w:space="0" w:color="000000"/>
              <w:right w:val="nil"/>
            </w:tcBorders>
            <w:shd w:val="clear" w:color="auto" w:fill="auto"/>
            <w:noWrap/>
            <w:vAlign w:val="bottom"/>
            <w:hideMark/>
          </w:tcPr>
          <w:p w14:paraId="461E1BF8"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45" w:name="_Toc516580475"/>
            <w:r w:rsidRPr="008B1704">
              <w:rPr>
                <w:rFonts w:ascii="Franklin Gothic Book" w:eastAsia="Times New Roman" w:hAnsi="Franklin Gothic Book" w:cs="Times New Roman"/>
                <w:noProof/>
                <w:color w:val="000000"/>
                <w:sz w:val="22"/>
                <w:szCs w:val="22"/>
              </w:rPr>
              <w:t>SpecialtyID</w:t>
            </w:r>
            <w:bookmarkEnd w:id="1045"/>
          </w:p>
        </w:tc>
        <w:tc>
          <w:tcPr>
            <w:tcW w:w="1890" w:type="dxa"/>
            <w:tcBorders>
              <w:top w:val="nil"/>
              <w:left w:val="nil"/>
              <w:bottom w:val="single" w:sz="8" w:space="0" w:color="000000"/>
              <w:right w:val="nil"/>
            </w:tcBorders>
            <w:shd w:val="clear" w:color="auto" w:fill="auto"/>
            <w:noWrap/>
            <w:vAlign w:val="bottom"/>
            <w:hideMark/>
          </w:tcPr>
          <w:p w14:paraId="0C23DFE6"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46" w:name="_Toc516580476"/>
            <w:r w:rsidRPr="008B1704">
              <w:rPr>
                <w:rFonts w:ascii="Franklin Gothic Book" w:eastAsia="Times New Roman" w:hAnsi="Franklin Gothic Book" w:cs="Times New Roman"/>
                <w:color w:val="000000"/>
                <w:sz w:val="22"/>
                <w:szCs w:val="22"/>
              </w:rPr>
              <w:t>int</w:t>
            </w:r>
            <w:bookmarkEnd w:id="1046"/>
          </w:p>
        </w:tc>
        <w:tc>
          <w:tcPr>
            <w:tcW w:w="900" w:type="dxa"/>
            <w:tcBorders>
              <w:top w:val="nil"/>
              <w:left w:val="nil"/>
              <w:bottom w:val="single" w:sz="8" w:space="0" w:color="000000"/>
              <w:right w:val="nil"/>
            </w:tcBorders>
            <w:shd w:val="clear" w:color="auto" w:fill="auto"/>
            <w:noWrap/>
            <w:vAlign w:val="bottom"/>
            <w:hideMark/>
          </w:tcPr>
          <w:p w14:paraId="5751361F"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047" w:name="_Toc516580477"/>
            <w:r w:rsidRPr="008B1704">
              <w:rPr>
                <w:rFonts w:ascii="Franklin Gothic Book" w:eastAsia="Times New Roman" w:hAnsi="Franklin Gothic Book" w:cs="Times New Roman"/>
                <w:color w:val="000000"/>
                <w:sz w:val="22"/>
                <w:szCs w:val="22"/>
              </w:rPr>
              <w:t>3</w:t>
            </w:r>
            <w:bookmarkEnd w:id="1047"/>
          </w:p>
        </w:tc>
        <w:tc>
          <w:tcPr>
            <w:tcW w:w="1350" w:type="dxa"/>
            <w:tcBorders>
              <w:top w:val="nil"/>
              <w:left w:val="nil"/>
              <w:bottom w:val="single" w:sz="8" w:space="0" w:color="000000"/>
              <w:right w:val="nil"/>
            </w:tcBorders>
            <w:shd w:val="clear" w:color="auto" w:fill="auto"/>
            <w:noWrap/>
            <w:vAlign w:val="bottom"/>
            <w:hideMark/>
          </w:tcPr>
          <w:p w14:paraId="61962C9C"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48" w:name="_Toc516580478"/>
            <w:r w:rsidRPr="008B1704">
              <w:rPr>
                <w:rFonts w:ascii="Franklin Gothic Book" w:eastAsia="Times New Roman" w:hAnsi="Franklin Gothic Book" w:cs="Times New Roman"/>
                <w:color w:val="000000"/>
                <w:sz w:val="22"/>
                <w:szCs w:val="22"/>
              </w:rPr>
              <w:t>FOREIGN KEY</w:t>
            </w:r>
            <w:bookmarkEnd w:id="1048"/>
            <w:r w:rsidRPr="008B1704">
              <w:rPr>
                <w:rFonts w:ascii="Franklin Gothic Book" w:eastAsia="Times New Roman" w:hAnsi="Franklin Gothic Book" w:cs="Times New Roman"/>
                <w:color w:val="000000"/>
                <w:sz w:val="22"/>
                <w:szCs w:val="22"/>
              </w:rPr>
              <w:t xml:space="preserve"> </w:t>
            </w:r>
          </w:p>
        </w:tc>
        <w:tc>
          <w:tcPr>
            <w:tcW w:w="3510" w:type="dxa"/>
            <w:tcBorders>
              <w:top w:val="nil"/>
              <w:left w:val="nil"/>
              <w:bottom w:val="single" w:sz="8" w:space="0" w:color="000000"/>
              <w:right w:val="nil"/>
            </w:tcBorders>
            <w:shd w:val="clear" w:color="auto" w:fill="auto"/>
            <w:noWrap/>
            <w:vAlign w:val="bottom"/>
            <w:hideMark/>
          </w:tcPr>
          <w:p w14:paraId="593A4558"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r>
      <w:tr w:rsidR="008B1704" w:rsidRPr="008B1704" w14:paraId="6D28D1ED" w14:textId="77777777" w:rsidTr="008B1704">
        <w:trPr>
          <w:trHeight w:val="315"/>
        </w:trPr>
        <w:tc>
          <w:tcPr>
            <w:tcW w:w="2880" w:type="dxa"/>
            <w:tcBorders>
              <w:top w:val="nil"/>
              <w:left w:val="nil"/>
              <w:bottom w:val="nil"/>
              <w:right w:val="nil"/>
            </w:tcBorders>
            <w:shd w:val="clear" w:color="auto" w:fill="auto"/>
            <w:noWrap/>
            <w:vAlign w:val="bottom"/>
            <w:hideMark/>
          </w:tcPr>
          <w:p w14:paraId="63FAF714" w14:textId="77777777" w:rsidR="008B1704" w:rsidRPr="008B1704" w:rsidRDefault="008B1704" w:rsidP="008B1704">
            <w:pPr>
              <w:spacing w:before="0" w:after="0" w:line="240" w:lineRule="auto"/>
              <w:outlineLvl w:val="1"/>
              <w:rPr>
                <w:rFonts w:ascii="Times New Roman" w:eastAsia="Times New Roman" w:hAnsi="Times New Roman" w:cs="Times New Roman"/>
                <w:noProof/>
              </w:rPr>
            </w:pPr>
          </w:p>
        </w:tc>
        <w:tc>
          <w:tcPr>
            <w:tcW w:w="1890" w:type="dxa"/>
            <w:tcBorders>
              <w:top w:val="nil"/>
              <w:left w:val="nil"/>
              <w:bottom w:val="nil"/>
              <w:right w:val="nil"/>
            </w:tcBorders>
            <w:shd w:val="clear" w:color="auto" w:fill="auto"/>
            <w:noWrap/>
            <w:vAlign w:val="bottom"/>
            <w:hideMark/>
          </w:tcPr>
          <w:p w14:paraId="2DE5AC4F"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5F1017B5"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076A5FC3"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16E869A0"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r w:rsidR="008B1704" w:rsidRPr="008B1704" w14:paraId="54D4CF6A" w14:textId="77777777" w:rsidTr="008B1704">
        <w:trPr>
          <w:trHeight w:val="315"/>
        </w:trPr>
        <w:tc>
          <w:tcPr>
            <w:tcW w:w="2880" w:type="dxa"/>
            <w:tcBorders>
              <w:top w:val="nil"/>
              <w:left w:val="nil"/>
              <w:bottom w:val="nil"/>
              <w:right w:val="nil"/>
            </w:tcBorders>
            <w:shd w:val="clear" w:color="auto" w:fill="auto"/>
            <w:noWrap/>
            <w:vAlign w:val="bottom"/>
            <w:hideMark/>
          </w:tcPr>
          <w:p w14:paraId="520A50C8" w14:textId="77777777" w:rsidR="008B1704" w:rsidRPr="008B1704" w:rsidRDefault="008B1704" w:rsidP="008B1704">
            <w:pPr>
              <w:spacing w:before="0" w:after="0" w:line="240" w:lineRule="auto"/>
              <w:outlineLvl w:val="1"/>
              <w:rPr>
                <w:rFonts w:ascii="Times New Roman" w:eastAsia="Times New Roman" w:hAnsi="Times New Roman" w:cs="Times New Roman"/>
                <w:noProof/>
              </w:rPr>
            </w:pPr>
          </w:p>
        </w:tc>
        <w:tc>
          <w:tcPr>
            <w:tcW w:w="1890" w:type="dxa"/>
            <w:tcBorders>
              <w:top w:val="nil"/>
              <w:left w:val="nil"/>
              <w:bottom w:val="nil"/>
              <w:right w:val="nil"/>
            </w:tcBorders>
            <w:shd w:val="clear" w:color="auto" w:fill="auto"/>
            <w:noWrap/>
            <w:vAlign w:val="bottom"/>
            <w:hideMark/>
          </w:tcPr>
          <w:p w14:paraId="70C9E0D8"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0BC3B6A8"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6E430BFE"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1D2FFB9F"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r>
      <w:tr w:rsidR="008B1704" w:rsidRPr="008B1704" w14:paraId="5C089488" w14:textId="77777777" w:rsidTr="008B1704">
        <w:trPr>
          <w:trHeight w:val="390"/>
        </w:trPr>
        <w:tc>
          <w:tcPr>
            <w:tcW w:w="2880" w:type="dxa"/>
            <w:tcBorders>
              <w:top w:val="nil"/>
              <w:left w:val="nil"/>
              <w:bottom w:val="nil"/>
              <w:right w:val="nil"/>
            </w:tcBorders>
            <w:shd w:val="clear" w:color="4CB5D3" w:fill="339774"/>
            <w:noWrap/>
            <w:vAlign w:val="bottom"/>
            <w:hideMark/>
          </w:tcPr>
          <w:p w14:paraId="0325E862" w14:textId="77777777" w:rsidR="008B1704" w:rsidRPr="008B1704" w:rsidRDefault="008B1704" w:rsidP="008B1704">
            <w:pPr>
              <w:spacing w:before="0" w:after="0" w:line="240" w:lineRule="auto"/>
              <w:outlineLvl w:val="0"/>
              <w:rPr>
                <w:rFonts w:ascii="Franklin Gothic Book" w:eastAsia="Times New Roman" w:hAnsi="Franklin Gothic Book" w:cs="Times New Roman"/>
                <w:b/>
                <w:bCs/>
                <w:noProof/>
                <w:color w:val="FFFFFF"/>
                <w:sz w:val="28"/>
                <w:szCs w:val="28"/>
              </w:rPr>
            </w:pPr>
            <w:bookmarkStart w:id="1049" w:name="_Toc516580479"/>
            <w:r w:rsidRPr="008B1704">
              <w:rPr>
                <w:rFonts w:ascii="Franklin Gothic Book" w:eastAsia="Times New Roman" w:hAnsi="Franklin Gothic Book" w:cs="Times New Roman"/>
                <w:b/>
                <w:bCs/>
                <w:noProof/>
                <w:color w:val="FFFFFF"/>
                <w:sz w:val="28"/>
                <w:szCs w:val="28"/>
              </w:rPr>
              <w:t>Estimate</w:t>
            </w:r>
            <w:bookmarkEnd w:id="1049"/>
          </w:p>
        </w:tc>
        <w:tc>
          <w:tcPr>
            <w:tcW w:w="1890" w:type="dxa"/>
            <w:tcBorders>
              <w:top w:val="nil"/>
              <w:left w:val="nil"/>
              <w:bottom w:val="nil"/>
              <w:right w:val="nil"/>
            </w:tcBorders>
            <w:shd w:val="clear" w:color="4CB5D3" w:fill="339774"/>
            <w:noWrap/>
            <w:vAlign w:val="bottom"/>
            <w:hideMark/>
          </w:tcPr>
          <w:p w14:paraId="6050A708" w14:textId="77777777" w:rsidR="008B1704" w:rsidRPr="008B1704" w:rsidRDefault="008B1704" w:rsidP="008B1704">
            <w:pPr>
              <w:spacing w:before="0" w:after="0" w:line="240" w:lineRule="auto"/>
              <w:outlineLvl w:val="0"/>
              <w:rPr>
                <w:rFonts w:ascii="Franklin Gothic Book" w:eastAsia="Times New Roman" w:hAnsi="Franklin Gothic Book" w:cs="Times New Roman"/>
                <w:b/>
                <w:bCs/>
                <w:color w:val="FFFFFF"/>
                <w:sz w:val="28"/>
                <w:szCs w:val="28"/>
              </w:rPr>
            </w:pPr>
            <w:bookmarkStart w:id="1050" w:name="_Toc516580480"/>
            <w:r w:rsidRPr="008B1704">
              <w:rPr>
                <w:rFonts w:ascii="Franklin Gothic Book" w:eastAsia="Times New Roman" w:hAnsi="Franklin Gothic Book" w:cs="Times New Roman"/>
                <w:b/>
                <w:bCs/>
                <w:color w:val="FFFFFF"/>
                <w:sz w:val="28"/>
                <w:szCs w:val="28"/>
              </w:rPr>
              <w:t>Table</w:t>
            </w:r>
            <w:bookmarkEnd w:id="1050"/>
          </w:p>
        </w:tc>
        <w:tc>
          <w:tcPr>
            <w:tcW w:w="900" w:type="dxa"/>
            <w:tcBorders>
              <w:top w:val="nil"/>
              <w:left w:val="nil"/>
              <w:bottom w:val="nil"/>
              <w:right w:val="nil"/>
            </w:tcBorders>
            <w:shd w:val="clear" w:color="auto" w:fill="auto"/>
            <w:noWrap/>
            <w:vAlign w:val="bottom"/>
            <w:hideMark/>
          </w:tcPr>
          <w:p w14:paraId="1124B6ED" w14:textId="77777777" w:rsidR="008B1704" w:rsidRPr="008B1704" w:rsidRDefault="008B1704" w:rsidP="008B1704">
            <w:pPr>
              <w:spacing w:before="0" w:after="0" w:line="240" w:lineRule="auto"/>
              <w:outlineLvl w:val="0"/>
              <w:rPr>
                <w:rFonts w:ascii="Franklin Gothic Book" w:eastAsia="Times New Roman" w:hAnsi="Franklin Gothic Book" w:cs="Times New Roman"/>
                <w:b/>
                <w:bCs/>
                <w:color w:val="FFFFFF"/>
                <w:sz w:val="28"/>
                <w:szCs w:val="28"/>
              </w:rPr>
            </w:pPr>
          </w:p>
        </w:tc>
        <w:tc>
          <w:tcPr>
            <w:tcW w:w="1350" w:type="dxa"/>
            <w:tcBorders>
              <w:top w:val="nil"/>
              <w:left w:val="nil"/>
              <w:bottom w:val="nil"/>
              <w:right w:val="nil"/>
            </w:tcBorders>
            <w:shd w:val="clear" w:color="auto" w:fill="auto"/>
            <w:noWrap/>
            <w:vAlign w:val="bottom"/>
            <w:hideMark/>
          </w:tcPr>
          <w:p w14:paraId="488A647C"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003DC058"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r>
      <w:tr w:rsidR="008B1704" w:rsidRPr="008B1704" w14:paraId="29783062" w14:textId="77777777" w:rsidTr="008B1704">
        <w:trPr>
          <w:trHeight w:val="315"/>
        </w:trPr>
        <w:tc>
          <w:tcPr>
            <w:tcW w:w="2880" w:type="dxa"/>
            <w:tcBorders>
              <w:top w:val="single" w:sz="8" w:space="0" w:color="000000"/>
              <w:left w:val="nil"/>
              <w:bottom w:val="single" w:sz="8" w:space="0" w:color="000000"/>
              <w:right w:val="nil"/>
            </w:tcBorders>
            <w:shd w:val="clear" w:color="000000" w:fill="339774"/>
            <w:noWrap/>
            <w:vAlign w:val="bottom"/>
            <w:hideMark/>
          </w:tcPr>
          <w:p w14:paraId="503717D3"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noProof/>
                <w:color w:val="FFFFFF"/>
                <w:sz w:val="22"/>
                <w:szCs w:val="22"/>
              </w:rPr>
            </w:pPr>
            <w:bookmarkStart w:id="1051" w:name="_Toc516580481"/>
            <w:r w:rsidRPr="008B1704">
              <w:rPr>
                <w:rFonts w:ascii="Franklin Gothic Book" w:eastAsia="Times New Roman" w:hAnsi="Franklin Gothic Book" w:cs="Times New Roman"/>
                <w:b/>
                <w:bCs/>
                <w:noProof/>
                <w:color w:val="FFFFFF"/>
                <w:sz w:val="22"/>
                <w:szCs w:val="22"/>
              </w:rPr>
              <w:t>Attribute Name</w:t>
            </w:r>
            <w:bookmarkEnd w:id="1051"/>
          </w:p>
        </w:tc>
        <w:tc>
          <w:tcPr>
            <w:tcW w:w="1890" w:type="dxa"/>
            <w:tcBorders>
              <w:top w:val="single" w:sz="8" w:space="0" w:color="000000"/>
              <w:left w:val="nil"/>
              <w:bottom w:val="single" w:sz="8" w:space="0" w:color="000000"/>
              <w:right w:val="nil"/>
            </w:tcBorders>
            <w:shd w:val="clear" w:color="000000" w:fill="339774"/>
            <w:noWrap/>
            <w:vAlign w:val="bottom"/>
            <w:hideMark/>
          </w:tcPr>
          <w:p w14:paraId="6C99C986"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052" w:name="_Toc516580482"/>
            <w:r w:rsidRPr="008B1704">
              <w:rPr>
                <w:rFonts w:ascii="Franklin Gothic Book" w:eastAsia="Times New Roman" w:hAnsi="Franklin Gothic Book" w:cs="Times New Roman"/>
                <w:b/>
                <w:bCs/>
                <w:color w:val="FFFFFF"/>
                <w:sz w:val="22"/>
                <w:szCs w:val="22"/>
              </w:rPr>
              <w:t>Data Type</w:t>
            </w:r>
            <w:bookmarkEnd w:id="1052"/>
          </w:p>
        </w:tc>
        <w:tc>
          <w:tcPr>
            <w:tcW w:w="900" w:type="dxa"/>
            <w:tcBorders>
              <w:top w:val="single" w:sz="8" w:space="0" w:color="000000"/>
              <w:left w:val="nil"/>
              <w:bottom w:val="single" w:sz="8" w:space="0" w:color="000000"/>
              <w:right w:val="nil"/>
            </w:tcBorders>
            <w:shd w:val="clear" w:color="000000" w:fill="339774"/>
            <w:noWrap/>
            <w:vAlign w:val="bottom"/>
            <w:hideMark/>
          </w:tcPr>
          <w:p w14:paraId="62D50BA5"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053" w:name="_Toc516580483"/>
            <w:r w:rsidRPr="008B1704">
              <w:rPr>
                <w:rFonts w:ascii="Franklin Gothic Book" w:eastAsia="Times New Roman" w:hAnsi="Franklin Gothic Book" w:cs="Times New Roman"/>
                <w:b/>
                <w:bCs/>
                <w:color w:val="FFFFFF"/>
                <w:sz w:val="22"/>
                <w:szCs w:val="22"/>
              </w:rPr>
              <w:t>Size</w:t>
            </w:r>
            <w:bookmarkEnd w:id="1053"/>
          </w:p>
        </w:tc>
        <w:tc>
          <w:tcPr>
            <w:tcW w:w="1350" w:type="dxa"/>
            <w:tcBorders>
              <w:top w:val="single" w:sz="8" w:space="0" w:color="000000"/>
              <w:left w:val="nil"/>
              <w:bottom w:val="single" w:sz="8" w:space="0" w:color="000000"/>
              <w:right w:val="nil"/>
            </w:tcBorders>
            <w:shd w:val="clear" w:color="000000" w:fill="339774"/>
            <w:noWrap/>
            <w:vAlign w:val="bottom"/>
            <w:hideMark/>
          </w:tcPr>
          <w:p w14:paraId="222C9D6C"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054" w:name="_Toc516580484"/>
            <w:r w:rsidRPr="008B1704">
              <w:rPr>
                <w:rFonts w:ascii="Franklin Gothic Book" w:eastAsia="Times New Roman" w:hAnsi="Franklin Gothic Book" w:cs="Times New Roman"/>
                <w:b/>
                <w:bCs/>
                <w:color w:val="FFFFFF"/>
                <w:sz w:val="22"/>
                <w:szCs w:val="22"/>
              </w:rPr>
              <w:t>Constraint</w:t>
            </w:r>
            <w:bookmarkEnd w:id="1054"/>
          </w:p>
        </w:tc>
        <w:tc>
          <w:tcPr>
            <w:tcW w:w="3510" w:type="dxa"/>
            <w:tcBorders>
              <w:top w:val="single" w:sz="8" w:space="0" w:color="000000"/>
              <w:left w:val="nil"/>
              <w:bottom w:val="single" w:sz="8" w:space="0" w:color="000000"/>
              <w:right w:val="nil"/>
            </w:tcBorders>
            <w:shd w:val="clear" w:color="000000" w:fill="339774"/>
            <w:noWrap/>
            <w:vAlign w:val="bottom"/>
            <w:hideMark/>
          </w:tcPr>
          <w:p w14:paraId="24A001F7"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055" w:name="_Toc516580485"/>
            <w:r w:rsidRPr="008B1704">
              <w:rPr>
                <w:rFonts w:ascii="Franklin Gothic Book" w:eastAsia="Times New Roman" w:hAnsi="Franklin Gothic Book" w:cs="Times New Roman"/>
                <w:b/>
                <w:bCs/>
                <w:color w:val="FFFFFF"/>
                <w:sz w:val="22"/>
                <w:szCs w:val="22"/>
              </w:rPr>
              <w:t>Notes</w:t>
            </w:r>
            <w:bookmarkEnd w:id="1055"/>
          </w:p>
        </w:tc>
      </w:tr>
      <w:tr w:rsidR="008B1704" w:rsidRPr="008B1704" w14:paraId="097207AD" w14:textId="77777777" w:rsidTr="008B1704">
        <w:trPr>
          <w:trHeight w:val="315"/>
        </w:trPr>
        <w:tc>
          <w:tcPr>
            <w:tcW w:w="2880" w:type="dxa"/>
            <w:tcBorders>
              <w:top w:val="nil"/>
              <w:left w:val="nil"/>
              <w:bottom w:val="nil"/>
              <w:right w:val="nil"/>
            </w:tcBorders>
            <w:shd w:val="clear" w:color="D9D9D9" w:fill="D9D9D9"/>
            <w:noWrap/>
            <w:vAlign w:val="bottom"/>
            <w:hideMark/>
          </w:tcPr>
          <w:p w14:paraId="02E4D64E"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56" w:name="_Toc516580486"/>
            <w:r w:rsidRPr="008B1704">
              <w:rPr>
                <w:rFonts w:ascii="Franklin Gothic Book" w:eastAsia="Times New Roman" w:hAnsi="Franklin Gothic Book" w:cs="Times New Roman"/>
                <w:noProof/>
                <w:color w:val="000000"/>
                <w:sz w:val="22"/>
                <w:szCs w:val="22"/>
              </w:rPr>
              <w:t>InvoiceID</w:t>
            </w:r>
            <w:bookmarkEnd w:id="1056"/>
          </w:p>
        </w:tc>
        <w:tc>
          <w:tcPr>
            <w:tcW w:w="1890" w:type="dxa"/>
            <w:tcBorders>
              <w:top w:val="nil"/>
              <w:left w:val="nil"/>
              <w:bottom w:val="nil"/>
              <w:right w:val="nil"/>
            </w:tcBorders>
            <w:shd w:val="clear" w:color="D9D9D9" w:fill="D9D9D9"/>
            <w:noWrap/>
            <w:vAlign w:val="bottom"/>
            <w:hideMark/>
          </w:tcPr>
          <w:p w14:paraId="1FFE1261"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57" w:name="_Toc516580487"/>
            <w:r w:rsidRPr="008B1704">
              <w:rPr>
                <w:rFonts w:ascii="Franklin Gothic Book" w:eastAsia="Times New Roman" w:hAnsi="Franklin Gothic Book" w:cs="Times New Roman"/>
                <w:color w:val="000000"/>
                <w:sz w:val="22"/>
                <w:szCs w:val="22"/>
              </w:rPr>
              <w:t>int</w:t>
            </w:r>
            <w:bookmarkEnd w:id="1057"/>
          </w:p>
        </w:tc>
        <w:tc>
          <w:tcPr>
            <w:tcW w:w="900" w:type="dxa"/>
            <w:tcBorders>
              <w:top w:val="nil"/>
              <w:left w:val="nil"/>
              <w:bottom w:val="nil"/>
              <w:right w:val="nil"/>
            </w:tcBorders>
            <w:shd w:val="clear" w:color="D9D9D9" w:fill="D9D9D9"/>
            <w:noWrap/>
            <w:vAlign w:val="bottom"/>
            <w:hideMark/>
          </w:tcPr>
          <w:p w14:paraId="7113D4E0"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058" w:name="_Toc516580488"/>
            <w:r w:rsidRPr="008B1704">
              <w:rPr>
                <w:rFonts w:ascii="Franklin Gothic Book" w:eastAsia="Times New Roman" w:hAnsi="Franklin Gothic Book" w:cs="Times New Roman"/>
                <w:color w:val="000000"/>
                <w:sz w:val="22"/>
                <w:szCs w:val="22"/>
              </w:rPr>
              <w:t>12</w:t>
            </w:r>
            <w:bookmarkEnd w:id="1058"/>
          </w:p>
        </w:tc>
        <w:tc>
          <w:tcPr>
            <w:tcW w:w="1350" w:type="dxa"/>
            <w:tcBorders>
              <w:top w:val="nil"/>
              <w:left w:val="nil"/>
              <w:bottom w:val="nil"/>
              <w:right w:val="nil"/>
            </w:tcBorders>
            <w:shd w:val="clear" w:color="D9D9D9" w:fill="D9D9D9"/>
            <w:noWrap/>
            <w:vAlign w:val="bottom"/>
            <w:hideMark/>
          </w:tcPr>
          <w:p w14:paraId="20DA8AB7"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59" w:name="_Toc516580489"/>
            <w:r w:rsidRPr="008B1704">
              <w:rPr>
                <w:rFonts w:ascii="Franklin Gothic Book" w:eastAsia="Times New Roman" w:hAnsi="Franklin Gothic Book" w:cs="Times New Roman"/>
                <w:color w:val="000000"/>
                <w:sz w:val="22"/>
                <w:szCs w:val="22"/>
              </w:rPr>
              <w:t>PRIMARY KEY</w:t>
            </w:r>
            <w:bookmarkEnd w:id="1059"/>
            <w:r w:rsidRPr="008B1704">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7B085356"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60" w:name="_Toc516580490"/>
            <w:r w:rsidRPr="008B1704">
              <w:rPr>
                <w:rFonts w:ascii="Franklin Gothic Book" w:eastAsia="Times New Roman" w:hAnsi="Franklin Gothic Book" w:cs="Times New Roman"/>
                <w:color w:val="000000"/>
                <w:sz w:val="22"/>
                <w:szCs w:val="22"/>
              </w:rPr>
              <w:t>Everything in this table will get renamed from Invoice to Estimate upon printing for customers, let programming know</w:t>
            </w:r>
            <w:bookmarkEnd w:id="1060"/>
          </w:p>
        </w:tc>
      </w:tr>
      <w:tr w:rsidR="008B1704" w:rsidRPr="008B1704" w14:paraId="5317CDA0" w14:textId="77777777" w:rsidTr="008B1704">
        <w:trPr>
          <w:trHeight w:val="315"/>
        </w:trPr>
        <w:tc>
          <w:tcPr>
            <w:tcW w:w="2880" w:type="dxa"/>
            <w:tcBorders>
              <w:top w:val="nil"/>
              <w:left w:val="nil"/>
              <w:bottom w:val="nil"/>
              <w:right w:val="nil"/>
            </w:tcBorders>
            <w:shd w:val="clear" w:color="auto" w:fill="auto"/>
            <w:noWrap/>
            <w:vAlign w:val="bottom"/>
            <w:hideMark/>
          </w:tcPr>
          <w:p w14:paraId="769D2E05"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61" w:name="_Toc516580491"/>
            <w:r w:rsidRPr="008B1704">
              <w:rPr>
                <w:rFonts w:ascii="Franklin Gothic Book" w:eastAsia="Times New Roman" w:hAnsi="Franklin Gothic Book" w:cs="Times New Roman"/>
                <w:noProof/>
                <w:color w:val="000000"/>
                <w:sz w:val="22"/>
                <w:szCs w:val="22"/>
              </w:rPr>
              <w:t>EstimateID</w:t>
            </w:r>
            <w:bookmarkEnd w:id="1061"/>
          </w:p>
        </w:tc>
        <w:tc>
          <w:tcPr>
            <w:tcW w:w="1890" w:type="dxa"/>
            <w:tcBorders>
              <w:top w:val="nil"/>
              <w:left w:val="nil"/>
              <w:bottom w:val="nil"/>
              <w:right w:val="nil"/>
            </w:tcBorders>
            <w:shd w:val="clear" w:color="auto" w:fill="auto"/>
            <w:noWrap/>
            <w:vAlign w:val="bottom"/>
            <w:hideMark/>
          </w:tcPr>
          <w:p w14:paraId="06FB5C2C"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c>
          <w:tcPr>
            <w:tcW w:w="900" w:type="dxa"/>
            <w:tcBorders>
              <w:top w:val="nil"/>
              <w:left w:val="nil"/>
              <w:bottom w:val="nil"/>
              <w:right w:val="nil"/>
            </w:tcBorders>
            <w:shd w:val="clear" w:color="auto" w:fill="auto"/>
            <w:noWrap/>
            <w:vAlign w:val="bottom"/>
            <w:hideMark/>
          </w:tcPr>
          <w:p w14:paraId="740BBC41"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0141F344" w14:textId="77777777" w:rsidR="008B1704" w:rsidRPr="008B1704" w:rsidRDefault="008B1704" w:rsidP="008B1704">
            <w:pPr>
              <w:spacing w:before="0" w:after="0" w:line="240" w:lineRule="auto"/>
              <w:jc w:val="right"/>
              <w:outlineLvl w:val="1"/>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5A1E2FAC"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62" w:name="_Toc516580492"/>
            <w:r w:rsidRPr="008B1704">
              <w:rPr>
                <w:rFonts w:ascii="Franklin Gothic Book" w:eastAsia="Times New Roman" w:hAnsi="Franklin Gothic Book" w:cs="Times New Roman"/>
                <w:color w:val="000000"/>
                <w:sz w:val="22"/>
                <w:szCs w:val="22"/>
              </w:rPr>
              <w:t>Except…for of course EstimateID, and InvoiceID</w:t>
            </w:r>
            <w:bookmarkEnd w:id="1062"/>
          </w:p>
        </w:tc>
      </w:tr>
      <w:tr w:rsidR="008B1704" w:rsidRPr="008B1704" w14:paraId="5F876E66" w14:textId="77777777" w:rsidTr="008B1704">
        <w:trPr>
          <w:trHeight w:val="315"/>
        </w:trPr>
        <w:tc>
          <w:tcPr>
            <w:tcW w:w="2880" w:type="dxa"/>
            <w:tcBorders>
              <w:top w:val="nil"/>
              <w:left w:val="nil"/>
              <w:bottom w:val="nil"/>
              <w:right w:val="nil"/>
            </w:tcBorders>
            <w:shd w:val="clear" w:color="D9D9D9" w:fill="D9D9D9"/>
            <w:noWrap/>
            <w:vAlign w:val="bottom"/>
            <w:hideMark/>
          </w:tcPr>
          <w:p w14:paraId="533846E5"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63" w:name="_Toc516580493"/>
            <w:r w:rsidRPr="008B1704">
              <w:rPr>
                <w:rFonts w:ascii="Franklin Gothic Book" w:eastAsia="Times New Roman" w:hAnsi="Franklin Gothic Book" w:cs="Times New Roman"/>
                <w:noProof/>
                <w:color w:val="000000"/>
                <w:sz w:val="22"/>
                <w:szCs w:val="22"/>
              </w:rPr>
              <w:t>PetID</w:t>
            </w:r>
            <w:bookmarkEnd w:id="1063"/>
          </w:p>
        </w:tc>
        <w:tc>
          <w:tcPr>
            <w:tcW w:w="1890" w:type="dxa"/>
            <w:tcBorders>
              <w:top w:val="nil"/>
              <w:left w:val="nil"/>
              <w:bottom w:val="nil"/>
              <w:right w:val="nil"/>
            </w:tcBorders>
            <w:shd w:val="clear" w:color="D9D9D9" w:fill="D9D9D9"/>
            <w:noWrap/>
            <w:vAlign w:val="bottom"/>
            <w:hideMark/>
          </w:tcPr>
          <w:p w14:paraId="31049BE1"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64" w:name="_Toc516580494"/>
            <w:r w:rsidRPr="008B1704">
              <w:rPr>
                <w:rFonts w:ascii="Franklin Gothic Book" w:eastAsia="Times New Roman" w:hAnsi="Franklin Gothic Book" w:cs="Times New Roman"/>
                <w:color w:val="000000"/>
                <w:sz w:val="22"/>
                <w:szCs w:val="22"/>
              </w:rPr>
              <w:t>int</w:t>
            </w:r>
            <w:bookmarkEnd w:id="1064"/>
          </w:p>
        </w:tc>
        <w:tc>
          <w:tcPr>
            <w:tcW w:w="900" w:type="dxa"/>
            <w:tcBorders>
              <w:top w:val="nil"/>
              <w:left w:val="nil"/>
              <w:bottom w:val="nil"/>
              <w:right w:val="nil"/>
            </w:tcBorders>
            <w:shd w:val="clear" w:color="D9D9D9" w:fill="D9D9D9"/>
            <w:noWrap/>
            <w:vAlign w:val="bottom"/>
            <w:hideMark/>
          </w:tcPr>
          <w:p w14:paraId="18DCD4AB"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065" w:name="_Toc516580495"/>
            <w:r w:rsidRPr="008B1704">
              <w:rPr>
                <w:rFonts w:ascii="Franklin Gothic Book" w:eastAsia="Times New Roman" w:hAnsi="Franklin Gothic Book" w:cs="Times New Roman"/>
                <w:color w:val="000000"/>
                <w:sz w:val="22"/>
                <w:szCs w:val="22"/>
              </w:rPr>
              <w:t>12</w:t>
            </w:r>
            <w:bookmarkEnd w:id="1065"/>
          </w:p>
        </w:tc>
        <w:tc>
          <w:tcPr>
            <w:tcW w:w="1350" w:type="dxa"/>
            <w:tcBorders>
              <w:top w:val="nil"/>
              <w:left w:val="nil"/>
              <w:bottom w:val="nil"/>
              <w:right w:val="nil"/>
            </w:tcBorders>
            <w:shd w:val="clear" w:color="D9D9D9" w:fill="D9D9D9"/>
            <w:noWrap/>
            <w:vAlign w:val="bottom"/>
            <w:hideMark/>
          </w:tcPr>
          <w:p w14:paraId="6AD753FF"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66" w:name="_Toc516580496"/>
            <w:r w:rsidRPr="008B1704">
              <w:rPr>
                <w:rFonts w:ascii="Franklin Gothic Book" w:eastAsia="Times New Roman" w:hAnsi="Franklin Gothic Book" w:cs="Times New Roman"/>
                <w:color w:val="000000"/>
                <w:sz w:val="22"/>
                <w:szCs w:val="22"/>
              </w:rPr>
              <w:t>FOREIGN KEY</w:t>
            </w:r>
            <w:bookmarkEnd w:id="1066"/>
            <w:r w:rsidRPr="008B1704">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61BE6076"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r>
      <w:tr w:rsidR="008B1704" w:rsidRPr="008B1704" w14:paraId="31515DD0" w14:textId="77777777" w:rsidTr="008B1704">
        <w:trPr>
          <w:trHeight w:val="315"/>
        </w:trPr>
        <w:tc>
          <w:tcPr>
            <w:tcW w:w="2880" w:type="dxa"/>
            <w:tcBorders>
              <w:top w:val="nil"/>
              <w:left w:val="nil"/>
              <w:bottom w:val="nil"/>
              <w:right w:val="nil"/>
            </w:tcBorders>
            <w:shd w:val="clear" w:color="auto" w:fill="auto"/>
            <w:noWrap/>
            <w:vAlign w:val="bottom"/>
            <w:hideMark/>
          </w:tcPr>
          <w:p w14:paraId="69A32F98"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67" w:name="_Toc516580497"/>
            <w:r w:rsidRPr="008B1704">
              <w:rPr>
                <w:rFonts w:ascii="Franklin Gothic Book" w:eastAsia="Times New Roman" w:hAnsi="Franklin Gothic Book" w:cs="Times New Roman"/>
                <w:noProof/>
                <w:color w:val="000000"/>
                <w:sz w:val="22"/>
                <w:szCs w:val="22"/>
              </w:rPr>
              <w:t>LabOrderID</w:t>
            </w:r>
            <w:bookmarkEnd w:id="1067"/>
          </w:p>
        </w:tc>
        <w:tc>
          <w:tcPr>
            <w:tcW w:w="1890" w:type="dxa"/>
            <w:tcBorders>
              <w:top w:val="nil"/>
              <w:left w:val="nil"/>
              <w:bottom w:val="nil"/>
              <w:right w:val="nil"/>
            </w:tcBorders>
            <w:shd w:val="clear" w:color="auto" w:fill="auto"/>
            <w:noWrap/>
            <w:vAlign w:val="bottom"/>
            <w:hideMark/>
          </w:tcPr>
          <w:p w14:paraId="3465D3AE"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68" w:name="_Toc516580498"/>
            <w:r w:rsidRPr="008B1704">
              <w:rPr>
                <w:rFonts w:ascii="Franklin Gothic Book" w:eastAsia="Times New Roman" w:hAnsi="Franklin Gothic Book" w:cs="Times New Roman"/>
                <w:color w:val="000000"/>
                <w:sz w:val="22"/>
                <w:szCs w:val="22"/>
              </w:rPr>
              <w:t>number(p,s)</w:t>
            </w:r>
            <w:bookmarkEnd w:id="1068"/>
          </w:p>
        </w:tc>
        <w:tc>
          <w:tcPr>
            <w:tcW w:w="900" w:type="dxa"/>
            <w:tcBorders>
              <w:top w:val="nil"/>
              <w:left w:val="nil"/>
              <w:bottom w:val="nil"/>
              <w:right w:val="nil"/>
            </w:tcBorders>
            <w:shd w:val="clear" w:color="auto" w:fill="auto"/>
            <w:noWrap/>
            <w:vAlign w:val="bottom"/>
            <w:hideMark/>
          </w:tcPr>
          <w:p w14:paraId="41767E8C"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069" w:name="_Toc516580499"/>
            <w:r w:rsidRPr="008B1704">
              <w:rPr>
                <w:rFonts w:ascii="Franklin Gothic Book" w:eastAsia="Times New Roman" w:hAnsi="Franklin Gothic Book" w:cs="Times New Roman"/>
                <w:color w:val="000000"/>
                <w:sz w:val="22"/>
                <w:szCs w:val="22"/>
              </w:rPr>
              <w:t>7,2</w:t>
            </w:r>
            <w:bookmarkEnd w:id="1069"/>
          </w:p>
        </w:tc>
        <w:tc>
          <w:tcPr>
            <w:tcW w:w="1350" w:type="dxa"/>
            <w:tcBorders>
              <w:top w:val="nil"/>
              <w:left w:val="nil"/>
              <w:bottom w:val="nil"/>
              <w:right w:val="nil"/>
            </w:tcBorders>
            <w:shd w:val="clear" w:color="auto" w:fill="auto"/>
            <w:noWrap/>
            <w:vAlign w:val="bottom"/>
            <w:hideMark/>
          </w:tcPr>
          <w:p w14:paraId="79E18D82"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70" w:name="_Toc516580500"/>
            <w:r w:rsidRPr="008B1704">
              <w:rPr>
                <w:rFonts w:ascii="Franklin Gothic Book" w:eastAsia="Times New Roman" w:hAnsi="Franklin Gothic Book" w:cs="Times New Roman"/>
                <w:color w:val="000000"/>
                <w:sz w:val="22"/>
                <w:szCs w:val="22"/>
              </w:rPr>
              <w:t>FOREIGN KEY</w:t>
            </w:r>
            <w:bookmarkEnd w:id="1070"/>
            <w:r w:rsidRPr="008B1704">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auto" w:fill="auto"/>
            <w:noWrap/>
            <w:vAlign w:val="bottom"/>
            <w:hideMark/>
          </w:tcPr>
          <w:p w14:paraId="5CFEAD76"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r>
      <w:tr w:rsidR="008B1704" w:rsidRPr="008B1704" w14:paraId="1AFA9AE4" w14:textId="77777777" w:rsidTr="008B1704">
        <w:trPr>
          <w:trHeight w:val="315"/>
        </w:trPr>
        <w:tc>
          <w:tcPr>
            <w:tcW w:w="2880" w:type="dxa"/>
            <w:tcBorders>
              <w:top w:val="nil"/>
              <w:left w:val="nil"/>
              <w:bottom w:val="nil"/>
              <w:right w:val="nil"/>
            </w:tcBorders>
            <w:shd w:val="clear" w:color="D9D9D9" w:fill="D9D9D9"/>
            <w:noWrap/>
            <w:vAlign w:val="bottom"/>
            <w:hideMark/>
          </w:tcPr>
          <w:p w14:paraId="1988B527"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71" w:name="_Toc516580501"/>
            <w:r w:rsidRPr="008B1704">
              <w:rPr>
                <w:rFonts w:ascii="Franklin Gothic Book" w:eastAsia="Times New Roman" w:hAnsi="Franklin Gothic Book" w:cs="Times New Roman"/>
                <w:noProof/>
                <w:color w:val="000000"/>
                <w:sz w:val="22"/>
                <w:szCs w:val="22"/>
              </w:rPr>
              <w:t>VetID</w:t>
            </w:r>
            <w:bookmarkEnd w:id="1071"/>
          </w:p>
        </w:tc>
        <w:tc>
          <w:tcPr>
            <w:tcW w:w="1890" w:type="dxa"/>
            <w:tcBorders>
              <w:top w:val="nil"/>
              <w:left w:val="nil"/>
              <w:bottom w:val="nil"/>
              <w:right w:val="nil"/>
            </w:tcBorders>
            <w:shd w:val="clear" w:color="D9D9D9" w:fill="D9D9D9"/>
            <w:noWrap/>
            <w:vAlign w:val="bottom"/>
            <w:hideMark/>
          </w:tcPr>
          <w:p w14:paraId="2C9A62AD"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72" w:name="_Toc516580502"/>
            <w:r w:rsidRPr="008B1704">
              <w:rPr>
                <w:rFonts w:ascii="Franklin Gothic Book" w:eastAsia="Times New Roman" w:hAnsi="Franklin Gothic Book" w:cs="Times New Roman"/>
                <w:color w:val="000000"/>
                <w:sz w:val="22"/>
                <w:szCs w:val="22"/>
              </w:rPr>
              <w:t>int</w:t>
            </w:r>
            <w:bookmarkEnd w:id="1072"/>
          </w:p>
        </w:tc>
        <w:tc>
          <w:tcPr>
            <w:tcW w:w="900" w:type="dxa"/>
            <w:tcBorders>
              <w:top w:val="nil"/>
              <w:left w:val="nil"/>
              <w:bottom w:val="nil"/>
              <w:right w:val="nil"/>
            </w:tcBorders>
            <w:shd w:val="clear" w:color="D9D9D9" w:fill="D9D9D9"/>
            <w:noWrap/>
            <w:vAlign w:val="bottom"/>
            <w:hideMark/>
          </w:tcPr>
          <w:p w14:paraId="39C84198"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073" w:name="_Toc516580503"/>
            <w:r w:rsidRPr="008B1704">
              <w:rPr>
                <w:rFonts w:ascii="Franklin Gothic Book" w:eastAsia="Times New Roman" w:hAnsi="Franklin Gothic Book" w:cs="Times New Roman"/>
                <w:color w:val="000000"/>
                <w:sz w:val="22"/>
                <w:szCs w:val="22"/>
              </w:rPr>
              <w:t>5</w:t>
            </w:r>
            <w:bookmarkEnd w:id="1073"/>
          </w:p>
        </w:tc>
        <w:tc>
          <w:tcPr>
            <w:tcW w:w="1350" w:type="dxa"/>
            <w:tcBorders>
              <w:top w:val="nil"/>
              <w:left w:val="nil"/>
              <w:bottom w:val="nil"/>
              <w:right w:val="nil"/>
            </w:tcBorders>
            <w:shd w:val="clear" w:color="D9D9D9" w:fill="D9D9D9"/>
            <w:noWrap/>
            <w:vAlign w:val="bottom"/>
            <w:hideMark/>
          </w:tcPr>
          <w:p w14:paraId="52892747"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74" w:name="_Toc516580504"/>
            <w:r w:rsidRPr="008B1704">
              <w:rPr>
                <w:rFonts w:ascii="Franklin Gothic Book" w:eastAsia="Times New Roman" w:hAnsi="Franklin Gothic Book" w:cs="Times New Roman"/>
                <w:color w:val="000000"/>
                <w:sz w:val="22"/>
                <w:szCs w:val="22"/>
              </w:rPr>
              <w:t>FOREIGN KEY</w:t>
            </w:r>
            <w:bookmarkEnd w:id="1074"/>
            <w:r w:rsidRPr="008B1704">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72B4BE6F"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r>
      <w:tr w:rsidR="008B1704" w:rsidRPr="008B1704" w14:paraId="6103EB3A" w14:textId="77777777" w:rsidTr="008B1704">
        <w:trPr>
          <w:trHeight w:val="315"/>
        </w:trPr>
        <w:tc>
          <w:tcPr>
            <w:tcW w:w="2880" w:type="dxa"/>
            <w:tcBorders>
              <w:top w:val="nil"/>
              <w:left w:val="nil"/>
              <w:bottom w:val="nil"/>
              <w:right w:val="nil"/>
            </w:tcBorders>
            <w:shd w:val="clear" w:color="auto" w:fill="auto"/>
            <w:noWrap/>
            <w:vAlign w:val="bottom"/>
            <w:hideMark/>
          </w:tcPr>
          <w:p w14:paraId="1B14EC54"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75" w:name="_Toc516580505"/>
            <w:r w:rsidRPr="008B1704">
              <w:rPr>
                <w:rFonts w:ascii="Franklin Gothic Book" w:eastAsia="Times New Roman" w:hAnsi="Franklin Gothic Book" w:cs="Times New Roman"/>
                <w:noProof/>
                <w:color w:val="000000"/>
                <w:sz w:val="22"/>
                <w:szCs w:val="22"/>
              </w:rPr>
              <w:t>Date_Invoice_Creation</w:t>
            </w:r>
            <w:bookmarkEnd w:id="1075"/>
          </w:p>
        </w:tc>
        <w:tc>
          <w:tcPr>
            <w:tcW w:w="1890" w:type="dxa"/>
            <w:tcBorders>
              <w:top w:val="nil"/>
              <w:left w:val="nil"/>
              <w:bottom w:val="nil"/>
              <w:right w:val="nil"/>
            </w:tcBorders>
            <w:shd w:val="clear" w:color="auto" w:fill="auto"/>
            <w:noWrap/>
            <w:vAlign w:val="bottom"/>
            <w:hideMark/>
          </w:tcPr>
          <w:p w14:paraId="0CBB21A5"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76" w:name="_Toc516580506"/>
            <w:r w:rsidRPr="008B1704">
              <w:rPr>
                <w:rFonts w:ascii="Franklin Gothic Book" w:eastAsia="Times New Roman" w:hAnsi="Franklin Gothic Book" w:cs="Times New Roman"/>
                <w:color w:val="000000"/>
                <w:sz w:val="22"/>
                <w:szCs w:val="22"/>
              </w:rPr>
              <w:t>date</w:t>
            </w:r>
            <w:bookmarkEnd w:id="1076"/>
          </w:p>
        </w:tc>
        <w:tc>
          <w:tcPr>
            <w:tcW w:w="900" w:type="dxa"/>
            <w:tcBorders>
              <w:top w:val="nil"/>
              <w:left w:val="nil"/>
              <w:bottom w:val="nil"/>
              <w:right w:val="nil"/>
            </w:tcBorders>
            <w:shd w:val="clear" w:color="auto" w:fill="auto"/>
            <w:noWrap/>
            <w:vAlign w:val="bottom"/>
            <w:hideMark/>
          </w:tcPr>
          <w:p w14:paraId="0206633A"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4A1968F5"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77" w:name="_Toc516580507"/>
            <w:r w:rsidRPr="008B1704">
              <w:rPr>
                <w:rFonts w:ascii="Franklin Gothic Book" w:eastAsia="Times New Roman" w:hAnsi="Franklin Gothic Book" w:cs="Times New Roman"/>
                <w:color w:val="000000"/>
                <w:sz w:val="22"/>
                <w:szCs w:val="22"/>
              </w:rPr>
              <w:t>INDEX</w:t>
            </w:r>
            <w:bookmarkEnd w:id="1077"/>
            <w:r w:rsidRPr="008B1704">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auto" w:fill="auto"/>
            <w:noWrap/>
            <w:vAlign w:val="bottom"/>
            <w:hideMark/>
          </w:tcPr>
          <w:p w14:paraId="4BDC6462"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r>
      <w:tr w:rsidR="008B1704" w:rsidRPr="008B1704" w14:paraId="5B0AE4E7" w14:textId="77777777" w:rsidTr="008B1704">
        <w:trPr>
          <w:trHeight w:val="315"/>
        </w:trPr>
        <w:tc>
          <w:tcPr>
            <w:tcW w:w="2880" w:type="dxa"/>
            <w:tcBorders>
              <w:top w:val="nil"/>
              <w:left w:val="nil"/>
              <w:bottom w:val="nil"/>
              <w:right w:val="nil"/>
            </w:tcBorders>
            <w:shd w:val="clear" w:color="D9D9D9" w:fill="D9D9D9"/>
            <w:noWrap/>
            <w:vAlign w:val="bottom"/>
            <w:hideMark/>
          </w:tcPr>
          <w:p w14:paraId="6E63F1ED"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78" w:name="_Toc516580508"/>
            <w:r w:rsidRPr="008B1704">
              <w:rPr>
                <w:rFonts w:ascii="Franklin Gothic Book" w:eastAsia="Times New Roman" w:hAnsi="Franklin Gothic Book" w:cs="Times New Roman"/>
                <w:noProof/>
                <w:color w:val="000000"/>
                <w:sz w:val="22"/>
                <w:szCs w:val="22"/>
              </w:rPr>
              <w:t>Lab_Name</w:t>
            </w:r>
            <w:bookmarkEnd w:id="1078"/>
          </w:p>
        </w:tc>
        <w:tc>
          <w:tcPr>
            <w:tcW w:w="1890" w:type="dxa"/>
            <w:tcBorders>
              <w:top w:val="nil"/>
              <w:left w:val="nil"/>
              <w:bottom w:val="nil"/>
              <w:right w:val="nil"/>
            </w:tcBorders>
            <w:shd w:val="clear" w:color="D9D9D9" w:fill="D9D9D9"/>
            <w:noWrap/>
            <w:vAlign w:val="bottom"/>
            <w:hideMark/>
          </w:tcPr>
          <w:p w14:paraId="0B44F37B"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79" w:name="_Toc516580509"/>
            <w:r w:rsidRPr="008B1704">
              <w:rPr>
                <w:rFonts w:ascii="Franklin Gothic Book" w:eastAsia="Times New Roman" w:hAnsi="Franklin Gothic Book" w:cs="Times New Roman"/>
                <w:color w:val="000000"/>
                <w:sz w:val="22"/>
                <w:szCs w:val="22"/>
              </w:rPr>
              <w:t>varchar2(size)</w:t>
            </w:r>
            <w:bookmarkEnd w:id="1079"/>
          </w:p>
        </w:tc>
        <w:tc>
          <w:tcPr>
            <w:tcW w:w="900" w:type="dxa"/>
            <w:tcBorders>
              <w:top w:val="nil"/>
              <w:left w:val="nil"/>
              <w:bottom w:val="nil"/>
              <w:right w:val="nil"/>
            </w:tcBorders>
            <w:shd w:val="clear" w:color="D9D9D9" w:fill="D9D9D9"/>
            <w:noWrap/>
            <w:vAlign w:val="bottom"/>
            <w:hideMark/>
          </w:tcPr>
          <w:p w14:paraId="6F3D7C30"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c>
          <w:tcPr>
            <w:tcW w:w="1350" w:type="dxa"/>
            <w:tcBorders>
              <w:top w:val="nil"/>
              <w:left w:val="nil"/>
              <w:bottom w:val="nil"/>
              <w:right w:val="nil"/>
            </w:tcBorders>
            <w:shd w:val="clear" w:color="D9D9D9" w:fill="D9D9D9"/>
            <w:noWrap/>
            <w:vAlign w:val="bottom"/>
            <w:hideMark/>
          </w:tcPr>
          <w:p w14:paraId="24D23AB8"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c>
          <w:tcPr>
            <w:tcW w:w="3510" w:type="dxa"/>
            <w:tcBorders>
              <w:top w:val="nil"/>
              <w:left w:val="nil"/>
              <w:bottom w:val="nil"/>
              <w:right w:val="nil"/>
            </w:tcBorders>
            <w:shd w:val="clear" w:color="D9D9D9" w:fill="D9D9D9"/>
            <w:noWrap/>
            <w:vAlign w:val="bottom"/>
            <w:hideMark/>
          </w:tcPr>
          <w:p w14:paraId="3023734C"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r w:rsidR="008B1704" w:rsidRPr="008B1704" w14:paraId="0E22E674" w14:textId="77777777" w:rsidTr="008B1704">
        <w:trPr>
          <w:trHeight w:val="315"/>
        </w:trPr>
        <w:tc>
          <w:tcPr>
            <w:tcW w:w="2880" w:type="dxa"/>
            <w:tcBorders>
              <w:top w:val="nil"/>
              <w:left w:val="nil"/>
              <w:bottom w:val="nil"/>
              <w:right w:val="nil"/>
            </w:tcBorders>
            <w:shd w:val="clear" w:color="auto" w:fill="auto"/>
            <w:noWrap/>
            <w:vAlign w:val="bottom"/>
            <w:hideMark/>
          </w:tcPr>
          <w:p w14:paraId="4BFC57E5"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80" w:name="_Toc516580510"/>
            <w:r w:rsidRPr="008B1704">
              <w:rPr>
                <w:rFonts w:ascii="Franklin Gothic Book" w:eastAsia="Times New Roman" w:hAnsi="Franklin Gothic Book" w:cs="Times New Roman"/>
                <w:noProof/>
                <w:color w:val="000000"/>
                <w:sz w:val="22"/>
                <w:szCs w:val="22"/>
              </w:rPr>
              <w:t>Total_Add_On_Costs</w:t>
            </w:r>
            <w:bookmarkEnd w:id="1080"/>
          </w:p>
        </w:tc>
        <w:tc>
          <w:tcPr>
            <w:tcW w:w="1890" w:type="dxa"/>
            <w:tcBorders>
              <w:top w:val="nil"/>
              <w:left w:val="nil"/>
              <w:bottom w:val="nil"/>
              <w:right w:val="nil"/>
            </w:tcBorders>
            <w:shd w:val="clear" w:color="auto" w:fill="auto"/>
            <w:noWrap/>
            <w:vAlign w:val="bottom"/>
            <w:hideMark/>
          </w:tcPr>
          <w:p w14:paraId="2AC4CE33"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81" w:name="_Toc516580511"/>
            <w:r w:rsidRPr="008B1704">
              <w:rPr>
                <w:rFonts w:ascii="Franklin Gothic Book" w:eastAsia="Times New Roman" w:hAnsi="Franklin Gothic Book" w:cs="Times New Roman"/>
                <w:color w:val="000000"/>
                <w:sz w:val="22"/>
                <w:szCs w:val="22"/>
              </w:rPr>
              <w:t>number(p,s)</w:t>
            </w:r>
            <w:bookmarkEnd w:id="1081"/>
          </w:p>
        </w:tc>
        <w:tc>
          <w:tcPr>
            <w:tcW w:w="900" w:type="dxa"/>
            <w:tcBorders>
              <w:top w:val="nil"/>
              <w:left w:val="nil"/>
              <w:bottom w:val="nil"/>
              <w:right w:val="nil"/>
            </w:tcBorders>
            <w:shd w:val="clear" w:color="auto" w:fill="auto"/>
            <w:noWrap/>
            <w:vAlign w:val="bottom"/>
            <w:hideMark/>
          </w:tcPr>
          <w:p w14:paraId="5B27447B"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082" w:name="_Toc516580512"/>
            <w:r w:rsidRPr="008B1704">
              <w:rPr>
                <w:rFonts w:ascii="Franklin Gothic Book" w:eastAsia="Times New Roman" w:hAnsi="Franklin Gothic Book" w:cs="Times New Roman"/>
                <w:color w:val="000000"/>
                <w:sz w:val="22"/>
                <w:szCs w:val="22"/>
              </w:rPr>
              <w:t>12,2</w:t>
            </w:r>
            <w:bookmarkEnd w:id="1082"/>
          </w:p>
        </w:tc>
        <w:tc>
          <w:tcPr>
            <w:tcW w:w="1350" w:type="dxa"/>
            <w:tcBorders>
              <w:top w:val="nil"/>
              <w:left w:val="nil"/>
              <w:bottom w:val="nil"/>
              <w:right w:val="nil"/>
            </w:tcBorders>
            <w:shd w:val="clear" w:color="auto" w:fill="auto"/>
            <w:noWrap/>
            <w:vAlign w:val="bottom"/>
            <w:hideMark/>
          </w:tcPr>
          <w:p w14:paraId="0C7B073E"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auto" w:fill="auto"/>
            <w:noWrap/>
            <w:vAlign w:val="bottom"/>
            <w:hideMark/>
          </w:tcPr>
          <w:p w14:paraId="66D17FDB"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83" w:name="_Toc516580513"/>
            <w:r w:rsidRPr="008B1704">
              <w:rPr>
                <w:rFonts w:ascii="Franklin Gothic Book" w:eastAsia="Times New Roman" w:hAnsi="Franklin Gothic Book" w:cs="Times New Roman"/>
                <w:color w:val="000000"/>
                <w:sz w:val="22"/>
                <w:szCs w:val="22"/>
              </w:rPr>
              <w:t>Total of Lab_Cost + Specialty_Add_On_Cost</w:t>
            </w:r>
            <w:bookmarkEnd w:id="1083"/>
          </w:p>
        </w:tc>
      </w:tr>
      <w:tr w:rsidR="008B1704" w:rsidRPr="008B1704" w14:paraId="3387A232" w14:textId="77777777" w:rsidTr="008B1704">
        <w:trPr>
          <w:trHeight w:val="315"/>
        </w:trPr>
        <w:tc>
          <w:tcPr>
            <w:tcW w:w="2880" w:type="dxa"/>
            <w:tcBorders>
              <w:top w:val="nil"/>
              <w:left w:val="nil"/>
              <w:bottom w:val="nil"/>
              <w:right w:val="nil"/>
            </w:tcBorders>
            <w:shd w:val="clear" w:color="D9D9D9" w:fill="D9D9D9"/>
            <w:noWrap/>
            <w:vAlign w:val="bottom"/>
            <w:hideMark/>
          </w:tcPr>
          <w:p w14:paraId="6BEFA736"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84" w:name="_Toc516580514"/>
            <w:r w:rsidRPr="008B1704">
              <w:rPr>
                <w:rFonts w:ascii="Franklin Gothic Book" w:eastAsia="Times New Roman" w:hAnsi="Franklin Gothic Book" w:cs="Times New Roman"/>
                <w:noProof/>
                <w:color w:val="000000"/>
                <w:sz w:val="22"/>
                <w:szCs w:val="22"/>
              </w:rPr>
              <w:t>Total_Invoice_Cost</w:t>
            </w:r>
            <w:bookmarkEnd w:id="1084"/>
          </w:p>
        </w:tc>
        <w:tc>
          <w:tcPr>
            <w:tcW w:w="1890" w:type="dxa"/>
            <w:tcBorders>
              <w:top w:val="nil"/>
              <w:left w:val="nil"/>
              <w:bottom w:val="nil"/>
              <w:right w:val="nil"/>
            </w:tcBorders>
            <w:shd w:val="clear" w:color="D9D9D9" w:fill="D9D9D9"/>
            <w:noWrap/>
            <w:vAlign w:val="bottom"/>
            <w:hideMark/>
          </w:tcPr>
          <w:p w14:paraId="63EEAFDC"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85" w:name="_Toc516580515"/>
            <w:r w:rsidRPr="008B1704">
              <w:rPr>
                <w:rFonts w:ascii="Franklin Gothic Book" w:eastAsia="Times New Roman" w:hAnsi="Franklin Gothic Book" w:cs="Times New Roman"/>
                <w:color w:val="000000"/>
                <w:sz w:val="22"/>
                <w:szCs w:val="22"/>
              </w:rPr>
              <w:t>number(p,s)</w:t>
            </w:r>
            <w:bookmarkEnd w:id="1085"/>
          </w:p>
        </w:tc>
        <w:tc>
          <w:tcPr>
            <w:tcW w:w="900" w:type="dxa"/>
            <w:tcBorders>
              <w:top w:val="nil"/>
              <w:left w:val="nil"/>
              <w:bottom w:val="nil"/>
              <w:right w:val="nil"/>
            </w:tcBorders>
            <w:shd w:val="clear" w:color="D9D9D9" w:fill="D9D9D9"/>
            <w:noWrap/>
            <w:vAlign w:val="bottom"/>
            <w:hideMark/>
          </w:tcPr>
          <w:p w14:paraId="56DD84D4"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086" w:name="_Toc516580516"/>
            <w:r w:rsidRPr="008B1704">
              <w:rPr>
                <w:rFonts w:ascii="Franklin Gothic Book" w:eastAsia="Times New Roman" w:hAnsi="Franklin Gothic Book" w:cs="Times New Roman"/>
                <w:color w:val="000000"/>
                <w:sz w:val="22"/>
                <w:szCs w:val="22"/>
              </w:rPr>
              <w:t>12,2</w:t>
            </w:r>
            <w:bookmarkEnd w:id="1086"/>
          </w:p>
        </w:tc>
        <w:tc>
          <w:tcPr>
            <w:tcW w:w="1350" w:type="dxa"/>
            <w:tcBorders>
              <w:top w:val="nil"/>
              <w:left w:val="nil"/>
              <w:bottom w:val="nil"/>
              <w:right w:val="nil"/>
            </w:tcBorders>
            <w:shd w:val="clear" w:color="D9D9D9" w:fill="D9D9D9"/>
            <w:noWrap/>
            <w:vAlign w:val="bottom"/>
            <w:hideMark/>
          </w:tcPr>
          <w:p w14:paraId="0B3DA72A"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D9D9D9" w:fill="D9D9D9"/>
            <w:noWrap/>
            <w:vAlign w:val="bottom"/>
            <w:hideMark/>
          </w:tcPr>
          <w:p w14:paraId="5742AA2F"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87" w:name="_Toc516580517"/>
            <w:r w:rsidRPr="008B1704">
              <w:rPr>
                <w:rFonts w:ascii="Franklin Gothic Book" w:eastAsia="Times New Roman" w:hAnsi="Franklin Gothic Book" w:cs="Times New Roman"/>
                <w:color w:val="000000"/>
                <w:sz w:val="22"/>
                <w:szCs w:val="22"/>
              </w:rPr>
              <w:t>Sum of Total_Procedure_Rx_Costs + Total_Add_On_Costs</w:t>
            </w:r>
            <w:bookmarkEnd w:id="1087"/>
          </w:p>
        </w:tc>
      </w:tr>
      <w:tr w:rsidR="008B1704" w:rsidRPr="008B1704" w14:paraId="57BFCBC5" w14:textId="77777777" w:rsidTr="008B1704">
        <w:trPr>
          <w:trHeight w:val="315"/>
        </w:trPr>
        <w:tc>
          <w:tcPr>
            <w:tcW w:w="2880" w:type="dxa"/>
            <w:tcBorders>
              <w:top w:val="nil"/>
              <w:left w:val="nil"/>
              <w:bottom w:val="nil"/>
              <w:right w:val="nil"/>
            </w:tcBorders>
            <w:shd w:val="clear" w:color="auto" w:fill="auto"/>
            <w:noWrap/>
            <w:vAlign w:val="bottom"/>
            <w:hideMark/>
          </w:tcPr>
          <w:p w14:paraId="756618D3"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88" w:name="_Toc516580518"/>
            <w:r w:rsidRPr="008B1704">
              <w:rPr>
                <w:rFonts w:ascii="Franklin Gothic Book" w:eastAsia="Times New Roman" w:hAnsi="Franklin Gothic Book" w:cs="Times New Roman"/>
                <w:noProof/>
                <w:color w:val="000000"/>
                <w:sz w:val="22"/>
                <w:szCs w:val="22"/>
              </w:rPr>
              <w:t>Specialty</w:t>
            </w:r>
            <w:bookmarkEnd w:id="1088"/>
          </w:p>
        </w:tc>
        <w:tc>
          <w:tcPr>
            <w:tcW w:w="1890" w:type="dxa"/>
            <w:tcBorders>
              <w:top w:val="nil"/>
              <w:left w:val="nil"/>
              <w:bottom w:val="nil"/>
              <w:right w:val="nil"/>
            </w:tcBorders>
            <w:shd w:val="clear" w:color="auto" w:fill="auto"/>
            <w:noWrap/>
            <w:vAlign w:val="bottom"/>
            <w:hideMark/>
          </w:tcPr>
          <w:p w14:paraId="68D34D7D"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89" w:name="_Toc516580519"/>
            <w:r w:rsidRPr="008B1704">
              <w:rPr>
                <w:rFonts w:ascii="Franklin Gothic Book" w:eastAsia="Times New Roman" w:hAnsi="Franklin Gothic Book" w:cs="Times New Roman"/>
                <w:color w:val="000000"/>
                <w:sz w:val="22"/>
                <w:szCs w:val="22"/>
              </w:rPr>
              <w:t>varchar2(size)</w:t>
            </w:r>
            <w:bookmarkEnd w:id="1089"/>
          </w:p>
        </w:tc>
        <w:tc>
          <w:tcPr>
            <w:tcW w:w="900" w:type="dxa"/>
            <w:tcBorders>
              <w:top w:val="nil"/>
              <w:left w:val="nil"/>
              <w:bottom w:val="nil"/>
              <w:right w:val="nil"/>
            </w:tcBorders>
            <w:shd w:val="clear" w:color="auto" w:fill="auto"/>
            <w:noWrap/>
            <w:vAlign w:val="bottom"/>
            <w:hideMark/>
          </w:tcPr>
          <w:p w14:paraId="0D50918D"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090" w:name="_Toc516580520"/>
            <w:r w:rsidRPr="008B1704">
              <w:rPr>
                <w:rFonts w:ascii="Franklin Gothic Book" w:eastAsia="Times New Roman" w:hAnsi="Franklin Gothic Book" w:cs="Times New Roman"/>
                <w:color w:val="000000"/>
                <w:sz w:val="22"/>
                <w:szCs w:val="22"/>
              </w:rPr>
              <w:t>30</w:t>
            </w:r>
            <w:bookmarkEnd w:id="1090"/>
          </w:p>
        </w:tc>
        <w:tc>
          <w:tcPr>
            <w:tcW w:w="1350" w:type="dxa"/>
            <w:tcBorders>
              <w:top w:val="nil"/>
              <w:left w:val="nil"/>
              <w:bottom w:val="nil"/>
              <w:right w:val="nil"/>
            </w:tcBorders>
            <w:shd w:val="clear" w:color="auto" w:fill="auto"/>
            <w:noWrap/>
            <w:vAlign w:val="bottom"/>
            <w:hideMark/>
          </w:tcPr>
          <w:p w14:paraId="66EC793B"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auto" w:fill="auto"/>
            <w:noWrap/>
            <w:vAlign w:val="bottom"/>
            <w:hideMark/>
          </w:tcPr>
          <w:p w14:paraId="18F3B051"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r w:rsidR="008B1704" w:rsidRPr="008B1704" w14:paraId="400F4EFE" w14:textId="77777777" w:rsidTr="008B1704">
        <w:trPr>
          <w:trHeight w:val="315"/>
        </w:trPr>
        <w:tc>
          <w:tcPr>
            <w:tcW w:w="2880" w:type="dxa"/>
            <w:tcBorders>
              <w:top w:val="nil"/>
              <w:left w:val="nil"/>
              <w:bottom w:val="nil"/>
              <w:right w:val="nil"/>
            </w:tcBorders>
            <w:shd w:val="clear" w:color="D9D9D9" w:fill="D9D9D9"/>
            <w:noWrap/>
            <w:vAlign w:val="bottom"/>
            <w:hideMark/>
          </w:tcPr>
          <w:p w14:paraId="73F9352E"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91" w:name="_Toc516580521"/>
            <w:r w:rsidRPr="008B1704">
              <w:rPr>
                <w:rFonts w:ascii="Franklin Gothic Book" w:eastAsia="Times New Roman" w:hAnsi="Franklin Gothic Book" w:cs="Times New Roman"/>
                <w:noProof/>
                <w:color w:val="000000"/>
                <w:sz w:val="22"/>
                <w:szCs w:val="22"/>
              </w:rPr>
              <w:t>Specialty_Add_On_Cost</w:t>
            </w:r>
            <w:bookmarkEnd w:id="1091"/>
          </w:p>
        </w:tc>
        <w:tc>
          <w:tcPr>
            <w:tcW w:w="1890" w:type="dxa"/>
            <w:tcBorders>
              <w:top w:val="nil"/>
              <w:left w:val="nil"/>
              <w:bottom w:val="nil"/>
              <w:right w:val="nil"/>
            </w:tcBorders>
            <w:shd w:val="clear" w:color="D9D9D9" w:fill="D9D9D9"/>
            <w:noWrap/>
            <w:vAlign w:val="bottom"/>
            <w:hideMark/>
          </w:tcPr>
          <w:p w14:paraId="3A7A2624"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92" w:name="_Toc516580522"/>
            <w:r w:rsidRPr="008B1704">
              <w:rPr>
                <w:rFonts w:ascii="Franklin Gothic Book" w:eastAsia="Times New Roman" w:hAnsi="Franklin Gothic Book" w:cs="Times New Roman"/>
                <w:color w:val="000000"/>
                <w:sz w:val="22"/>
                <w:szCs w:val="22"/>
              </w:rPr>
              <w:t>varchar2(size)</w:t>
            </w:r>
            <w:bookmarkEnd w:id="1092"/>
          </w:p>
        </w:tc>
        <w:tc>
          <w:tcPr>
            <w:tcW w:w="900" w:type="dxa"/>
            <w:tcBorders>
              <w:top w:val="nil"/>
              <w:left w:val="nil"/>
              <w:bottom w:val="nil"/>
              <w:right w:val="nil"/>
            </w:tcBorders>
            <w:shd w:val="clear" w:color="D9D9D9" w:fill="D9D9D9"/>
            <w:noWrap/>
            <w:vAlign w:val="bottom"/>
            <w:hideMark/>
          </w:tcPr>
          <w:p w14:paraId="7B15F370"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093" w:name="_Toc516580523"/>
            <w:r w:rsidRPr="008B1704">
              <w:rPr>
                <w:rFonts w:ascii="Franklin Gothic Book" w:eastAsia="Times New Roman" w:hAnsi="Franklin Gothic Book" w:cs="Times New Roman"/>
                <w:color w:val="000000"/>
                <w:sz w:val="22"/>
                <w:szCs w:val="22"/>
              </w:rPr>
              <w:t>7,2</w:t>
            </w:r>
            <w:bookmarkEnd w:id="1093"/>
          </w:p>
        </w:tc>
        <w:tc>
          <w:tcPr>
            <w:tcW w:w="1350" w:type="dxa"/>
            <w:tcBorders>
              <w:top w:val="nil"/>
              <w:left w:val="nil"/>
              <w:bottom w:val="nil"/>
              <w:right w:val="nil"/>
            </w:tcBorders>
            <w:shd w:val="clear" w:color="D9D9D9" w:fill="D9D9D9"/>
            <w:noWrap/>
            <w:vAlign w:val="bottom"/>
            <w:hideMark/>
          </w:tcPr>
          <w:p w14:paraId="14291104"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D9D9D9" w:fill="D9D9D9"/>
            <w:noWrap/>
            <w:vAlign w:val="bottom"/>
            <w:hideMark/>
          </w:tcPr>
          <w:p w14:paraId="067E8DB7"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r w:rsidR="008B1704" w:rsidRPr="008B1704" w14:paraId="671AF3A0" w14:textId="77777777" w:rsidTr="008B1704">
        <w:trPr>
          <w:trHeight w:val="315"/>
        </w:trPr>
        <w:tc>
          <w:tcPr>
            <w:tcW w:w="2880" w:type="dxa"/>
            <w:tcBorders>
              <w:top w:val="nil"/>
              <w:left w:val="nil"/>
              <w:bottom w:val="nil"/>
              <w:right w:val="nil"/>
            </w:tcBorders>
            <w:shd w:val="clear" w:color="auto" w:fill="auto"/>
            <w:noWrap/>
            <w:vAlign w:val="bottom"/>
            <w:hideMark/>
          </w:tcPr>
          <w:p w14:paraId="265631E1"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94" w:name="_Toc516580524"/>
            <w:r w:rsidRPr="008B1704">
              <w:rPr>
                <w:rFonts w:ascii="Franklin Gothic Book" w:eastAsia="Times New Roman" w:hAnsi="Franklin Gothic Book" w:cs="Times New Roman"/>
                <w:noProof/>
                <w:color w:val="000000"/>
                <w:sz w:val="22"/>
                <w:szCs w:val="22"/>
              </w:rPr>
              <w:t>Total_Invoice_Cost</w:t>
            </w:r>
            <w:bookmarkEnd w:id="1094"/>
          </w:p>
        </w:tc>
        <w:tc>
          <w:tcPr>
            <w:tcW w:w="1890" w:type="dxa"/>
            <w:tcBorders>
              <w:top w:val="nil"/>
              <w:left w:val="nil"/>
              <w:bottom w:val="nil"/>
              <w:right w:val="nil"/>
            </w:tcBorders>
            <w:shd w:val="clear" w:color="auto" w:fill="auto"/>
            <w:noWrap/>
            <w:vAlign w:val="bottom"/>
            <w:hideMark/>
          </w:tcPr>
          <w:p w14:paraId="53C442C7"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95" w:name="_Toc516580525"/>
            <w:r w:rsidRPr="008B1704">
              <w:rPr>
                <w:rFonts w:ascii="Franklin Gothic Book" w:eastAsia="Times New Roman" w:hAnsi="Franklin Gothic Book" w:cs="Times New Roman"/>
                <w:color w:val="000000"/>
                <w:sz w:val="22"/>
                <w:szCs w:val="22"/>
              </w:rPr>
              <w:t>number(p,s)</w:t>
            </w:r>
            <w:bookmarkEnd w:id="1095"/>
          </w:p>
        </w:tc>
        <w:tc>
          <w:tcPr>
            <w:tcW w:w="900" w:type="dxa"/>
            <w:tcBorders>
              <w:top w:val="nil"/>
              <w:left w:val="nil"/>
              <w:bottom w:val="nil"/>
              <w:right w:val="nil"/>
            </w:tcBorders>
            <w:shd w:val="clear" w:color="auto" w:fill="auto"/>
            <w:noWrap/>
            <w:vAlign w:val="bottom"/>
            <w:hideMark/>
          </w:tcPr>
          <w:p w14:paraId="2B42B56B"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096" w:name="_Toc516580526"/>
            <w:r w:rsidRPr="008B1704">
              <w:rPr>
                <w:rFonts w:ascii="Franklin Gothic Book" w:eastAsia="Times New Roman" w:hAnsi="Franklin Gothic Book" w:cs="Times New Roman"/>
                <w:color w:val="000000"/>
                <w:sz w:val="22"/>
                <w:szCs w:val="22"/>
              </w:rPr>
              <w:t>12,2</w:t>
            </w:r>
            <w:bookmarkEnd w:id="1096"/>
          </w:p>
        </w:tc>
        <w:tc>
          <w:tcPr>
            <w:tcW w:w="1350" w:type="dxa"/>
            <w:tcBorders>
              <w:top w:val="nil"/>
              <w:left w:val="nil"/>
              <w:bottom w:val="nil"/>
              <w:right w:val="nil"/>
            </w:tcBorders>
            <w:shd w:val="clear" w:color="auto" w:fill="auto"/>
            <w:noWrap/>
            <w:vAlign w:val="bottom"/>
            <w:hideMark/>
          </w:tcPr>
          <w:p w14:paraId="39369DA4"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auto" w:fill="auto"/>
            <w:noWrap/>
            <w:vAlign w:val="bottom"/>
            <w:hideMark/>
          </w:tcPr>
          <w:p w14:paraId="7F4A7943"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r w:rsidR="008B1704" w:rsidRPr="008B1704" w14:paraId="426A9443" w14:textId="77777777" w:rsidTr="008B1704">
        <w:trPr>
          <w:trHeight w:val="315"/>
        </w:trPr>
        <w:tc>
          <w:tcPr>
            <w:tcW w:w="2880" w:type="dxa"/>
            <w:tcBorders>
              <w:top w:val="nil"/>
              <w:left w:val="nil"/>
              <w:bottom w:val="nil"/>
              <w:right w:val="nil"/>
            </w:tcBorders>
            <w:shd w:val="clear" w:color="D9D9D9" w:fill="D9D9D9"/>
            <w:noWrap/>
            <w:vAlign w:val="bottom"/>
            <w:hideMark/>
          </w:tcPr>
          <w:p w14:paraId="10013DBC"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97" w:name="_Toc516580527"/>
            <w:r w:rsidRPr="008B1704">
              <w:rPr>
                <w:rFonts w:ascii="Franklin Gothic Book" w:eastAsia="Times New Roman" w:hAnsi="Franklin Gothic Book" w:cs="Times New Roman"/>
                <w:noProof/>
                <w:color w:val="000000"/>
                <w:sz w:val="22"/>
                <w:szCs w:val="22"/>
              </w:rPr>
              <w:t>SpecialtyID</w:t>
            </w:r>
            <w:bookmarkEnd w:id="1097"/>
          </w:p>
        </w:tc>
        <w:tc>
          <w:tcPr>
            <w:tcW w:w="1890" w:type="dxa"/>
            <w:tcBorders>
              <w:top w:val="nil"/>
              <w:left w:val="nil"/>
              <w:bottom w:val="nil"/>
              <w:right w:val="nil"/>
            </w:tcBorders>
            <w:shd w:val="clear" w:color="D9D9D9" w:fill="D9D9D9"/>
            <w:noWrap/>
            <w:vAlign w:val="bottom"/>
            <w:hideMark/>
          </w:tcPr>
          <w:p w14:paraId="1AAA0B66"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98" w:name="_Toc516580528"/>
            <w:r w:rsidRPr="008B1704">
              <w:rPr>
                <w:rFonts w:ascii="Franklin Gothic Book" w:eastAsia="Times New Roman" w:hAnsi="Franklin Gothic Book" w:cs="Times New Roman"/>
                <w:color w:val="000000"/>
                <w:sz w:val="22"/>
                <w:szCs w:val="22"/>
              </w:rPr>
              <w:t>int</w:t>
            </w:r>
            <w:bookmarkEnd w:id="1098"/>
          </w:p>
        </w:tc>
        <w:tc>
          <w:tcPr>
            <w:tcW w:w="900" w:type="dxa"/>
            <w:tcBorders>
              <w:top w:val="nil"/>
              <w:left w:val="nil"/>
              <w:bottom w:val="nil"/>
              <w:right w:val="nil"/>
            </w:tcBorders>
            <w:shd w:val="clear" w:color="D9D9D9" w:fill="D9D9D9"/>
            <w:noWrap/>
            <w:vAlign w:val="bottom"/>
            <w:hideMark/>
          </w:tcPr>
          <w:p w14:paraId="08840114"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099" w:name="_Toc516580529"/>
            <w:r w:rsidRPr="008B1704">
              <w:rPr>
                <w:rFonts w:ascii="Franklin Gothic Book" w:eastAsia="Times New Roman" w:hAnsi="Franklin Gothic Book" w:cs="Times New Roman"/>
                <w:color w:val="000000"/>
                <w:sz w:val="22"/>
                <w:szCs w:val="22"/>
              </w:rPr>
              <w:t>3</w:t>
            </w:r>
            <w:bookmarkEnd w:id="1099"/>
          </w:p>
        </w:tc>
        <w:tc>
          <w:tcPr>
            <w:tcW w:w="1350" w:type="dxa"/>
            <w:tcBorders>
              <w:top w:val="nil"/>
              <w:left w:val="nil"/>
              <w:bottom w:val="nil"/>
              <w:right w:val="nil"/>
            </w:tcBorders>
            <w:shd w:val="clear" w:color="D9D9D9" w:fill="D9D9D9"/>
            <w:noWrap/>
            <w:vAlign w:val="bottom"/>
            <w:hideMark/>
          </w:tcPr>
          <w:p w14:paraId="4B2A1882"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00" w:name="_Toc516580530"/>
            <w:r w:rsidRPr="008B1704">
              <w:rPr>
                <w:rFonts w:ascii="Franklin Gothic Book" w:eastAsia="Times New Roman" w:hAnsi="Franklin Gothic Book" w:cs="Times New Roman"/>
                <w:color w:val="000000"/>
                <w:sz w:val="22"/>
                <w:szCs w:val="22"/>
              </w:rPr>
              <w:t>FOREIGN KEY</w:t>
            </w:r>
            <w:bookmarkEnd w:id="1100"/>
            <w:r w:rsidRPr="008B1704">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28FB0E91"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r>
      <w:tr w:rsidR="008B1704" w:rsidRPr="008B1704" w14:paraId="4E4A0143" w14:textId="77777777" w:rsidTr="008B1704">
        <w:trPr>
          <w:trHeight w:val="315"/>
        </w:trPr>
        <w:tc>
          <w:tcPr>
            <w:tcW w:w="2880" w:type="dxa"/>
            <w:tcBorders>
              <w:top w:val="nil"/>
              <w:left w:val="nil"/>
              <w:bottom w:val="single" w:sz="8" w:space="0" w:color="000000"/>
              <w:right w:val="nil"/>
            </w:tcBorders>
            <w:shd w:val="clear" w:color="auto" w:fill="auto"/>
            <w:noWrap/>
            <w:vAlign w:val="bottom"/>
            <w:hideMark/>
          </w:tcPr>
          <w:p w14:paraId="0DC6A20A"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101" w:name="_Toc516580531"/>
            <w:r w:rsidRPr="008B1704">
              <w:rPr>
                <w:rFonts w:ascii="Franklin Gothic Book" w:eastAsia="Times New Roman" w:hAnsi="Franklin Gothic Book" w:cs="Times New Roman"/>
                <w:noProof/>
                <w:color w:val="000000"/>
                <w:sz w:val="22"/>
                <w:szCs w:val="22"/>
              </w:rPr>
              <w:t>Estimate_Approved</w:t>
            </w:r>
            <w:bookmarkEnd w:id="1101"/>
          </w:p>
        </w:tc>
        <w:tc>
          <w:tcPr>
            <w:tcW w:w="1890" w:type="dxa"/>
            <w:tcBorders>
              <w:top w:val="nil"/>
              <w:left w:val="nil"/>
              <w:bottom w:val="single" w:sz="8" w:space="0" w:color="000000"/>
              <w:right w:val="nil"/>
            </w:tcBorders>
            <w:shd w:val="clear" w:color="auto" w:fill="auto"/>
            <w:noWrap/>
            <w:vAlign w:val="bottom"/>
            <w:hideMark/>
          </w:tcPr>
          <w:p w14:paraId="184308FE"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02" w:name="_Toc516580532"/>
            <w:r w:rsidRPr="008B1704">
              <w:rPr>
                <w:rFonts w:ascii="Franklin Gothic Book" w:eastAsia="Times New Roman" w:hAnsi="Franklin Gothic Book" w:cs="Times New Roman"/>
                <w:color w:val="000000"/>
                <w:sz w:val="22"/>
                <w:szCs w:val="22"/>
              </w:rPr>
              <w:t>char(size)</w:t>
            </w:r>
            <w:bookmarkEnd w:id="1102"/>
          </w:p>
        </w:tc>
        <w:tc>
          <w:tcPr>
            <w:tcW w:w="900" w:type="dxa"/>
            <w:tcBorders>
              <w:top w:val="nil"/>
              <w:left w:val="nil"/>
              <w:bottom w:val="single" w:sz="8" w:space="0" w:color="000000"/>
              <w:right w:val="nil"/>
            </w:tcBorders>
            <w:shd w:val="clear" w:color="auto" w:fill="auto"/>
            <w:noWrap/>
            <w:vAlign w:val="bottom"/>
            <w:hideMark/>
          </w:tcPr>
          <w:p w14:paraId="5EBCA3F5"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103" w:name="_Toc516580533"/>
            <w:r w:rsidRPr="008B1704">
              <w:rPr>
                <w:rFonts w:ascii="Franklin Gothic Book" w:eastAsia="Times New Roman" w:hAnsi="Franklin Gothic Book" w:cs="Times New Roman"/>
                <w:color w:val="000000"/>
                <w:sz w:val="22"/>
                <w:szCs w:val="22"/>
              </w:rPr>
              <w:t>1</w:t>
            </w:r>
            <w:bookmarkEnd w:id="1103"/>
          </w:p>
        </w:tc>
        <w:tc>
          <w:tcPr>
            <w:tcW w:w="1350" w:type="dxa"/>
            <w:tcBorders>
              <w:top w:val="nil"/>
              <w:left w:val="nil"/>
              <w:bottom w:val="single" w:sz="8" w:space="0" w:color="000000"/>
              <w:right w:val="nil"/>
            </w:tcBorders>
            <w:shd w:val="clear" w:color="auto" w:fill="auto"/>
            <w:noWrap/>
            <w:vAlign w:val="bottom"/>
            <w:hideMark/>
          </w:tcPr>
          <w:p w14:paraId="05EAC3E0"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04" w:name="_Toc516580534"/>
            <w:r w:rsidRPr="008B1704">
              <w:rPr>
                <w:rFonts w:ascii="Franklin Gothic Book" w:eastAsia="Times New Roman" w:hAnsi="Franklin Gothic Book" w:cs="Times New Roman"/>
                <w:color w:val="000000"/>
                <w:sz w:val="22"/>
                <w:szCs w:val="22"/>
              </w:rPr>
              <w:t>CHECK</w:t>
            </w:r>
            <w:bookmarkEnd w:id="1104"/>
            <w:r w:rsidRPr="008B1704">
              <w:rPr>
                <w:rFonts w:ascii="Franklin Gothic Book" w:eastAsia="Times New Roman" w:hAnsi="Franklin Gothic Book" w:cs="Times New Roman"/>
                <w:color w:val="000000"/>
                <w:sz w:val="22"/>
                <w:szCs w:val="22"/>
              </w:rPr>
              <w:t xml:space="preserve"> </w:t>
            </w:r>
          </w:p>
        </w:tc>
        <w:tc>
          <w:tcPr>
            <w:tcW w:w="3510" w:type="dxa"/>
            <w:tcBorders>
              <w:top w:val="nil"/>
              <w:left w:val="nil"/>
              <w:bottom w:val="single" w:sz="8" w:space="0" w:color="000000"/>
              <w:right w:val="nil"/>
            </w:tcBorders>
            <w:shd w:val="clear" w:color="auto" w:fill="auto"/>
            <w:noWrap/>
            <w:vAlign w:val="bottom"/>
            <w:hideMark/>
          </w:tcPr>
          <w:p w14:paraId="1A6921FF"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05" w:name="_Toc516580535"/>
            <w:r w:rsidRPr="008B1704">
              <w:rPr>
                <w:rFonts w:ascii="Franklin Gothic Book" w:eastAsia="Times New Roman" w:hAnsi="Franklin Gothic Book" w:cs="Times New Roman"/>
                <w:color w:val="000000"/>
                <w:sz w:val="22"/>
                <w:szCs w:val="22"/>
              </w:rPr>
              <w:t>Y or N; Subtype discriminator</w:t>
            </w:r>
            <w:bookmarkEnd w:id="1105"/>
          </w:p>
        </w:tc>
      </w:tr>
      <w:tr w:rsidR="008B1704" w:rsidRPr="008B1704" w14:paraId="562D200F" w14:textId="77777777" w:rsidTr="008B1704">
        <w:trPr>
          <w:trHeight w:val="315"/>
        </w:trPr>
        <w:tc>
          <w:tcPr>
            <w:tcW w:w="2880" w:type="dxa"/>
            <w:tcBorders>
              <w:top w:val="nil"/>
              <w:left w:val="nil"/>
              <w:bottom w:val="nil"/>
              <w:right w:val="nil"/>
            </w:tcBorders>
            <w:shd w:val="clear" w:color="auto" w:fill="auto"/>
            <w:noWrap/>
            <w:vAlign w:val="bottom"/>
            <w:hideMark/>
          </w:tcPr>
          <w:p w14:paraId="081F4813"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p>
        </w:tc>
        <w:tc>
          <w:tcPr>
            <w:tcW w:w="1890" w:type="dxa"/>
            <w:tcBorders>
              <w:top w:val="nil"/>
              <w:left w:val="nil"/>
              <w:bottom w:val="nil"/>
              <w:right w:val="nil"/>
            </w:tcBorders>
            <w:shd w:val="clear" w:color="auto" w:fill="auto"/>
            <w:noWrap/>
            <w:vAlign w:val="bottom"/>
            <w:hideMark/>
          </w:tcPr>
          <w:p w14:paraId="331CC77C"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721DBDEE"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7A0C4426" w14:textId="77777777" w:rsidR="008B1704" w:rsidRPr="008B1704" w:rsidRDefault="008B1704" w:rsidP="008B1704">
            <w:pPr>
              <w:spacing w:before="0" w:after="0" w:line="240" w:lineRule="auto"/>
              <w:jc w:val="right"/>
              <w:outlineLvl w:val="1"/>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439F6D33"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r w:rsidR="008B1704" w:rsidRPr="008B1704" w14:paraId="0A73C259" w14:textId="77777777" w:rsidTr="008B1704">
        <w:trPr>
          <w:trHeight w:val="315"/>
        </w:trPr>
        <w:tc>
          <w:tcPr>
            <w:tcW w:w="2880" w:type="dxa"/>
            <w:tcBorders>
              <w:top w:val="nil"/>
              <w:left w:val="nil"/>
              <w:bottom w:val="nil"/>
              <w:right w:val="nil"/>
            </w:tcBorders>
            <w:shd w:val="clear" w:color="auto" w:fill="auto"/>
            <w:noWrap/>
            <w:vAlign w:val="bottom"/>
            <w:hideMark/>
          </w:tcPr>
          <w:p w14:paraId="1C33B3D2" w14:textId="77777777" w:rsidR="008B1704" w:rsidRPr="008B1704" w:rsidRDefault="008B1704" w:rsidP="008B1704">
            <w:pPr>
              <w:spacing w:before="0" w:after="0" w:line="240" w:lineRule="auto"/>
              <w:outlineLvl w:val="1"/>
              <w:rPr>
                <w:rFonts w:ascii="Times New Roman" w:eastAsia="Times New Roman" w:hAnsi="Times New Roman" w:cs="Times New Roman"/>
                <w:noProof/>
              </w:rPr>
            </w:pPr>
          </w:p>
        </w:tc>
        <w:tc>
          <w:tcPr>
            <w:tcW w:w="1890" w:type="dxa"/>
            <w:tcBorders>
              <w:top w:val="nil"/>
              <w:left w:val="nil"/>
              <w:bottom w:val="nil"/>
              <w:right w:val="nil"/>
            </w:tcBorders>
            <w:shd w:val="clear" w:color="auto" w:fill="auto"/>
            <w:noWrap/>
            <w:vAlign w:val="bottom"/>
            <w:hideMark/>
          </w:tcPr>
          <w:p w14:paraId="06864700"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685E77F4"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0B2CCB3F"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507DF02D"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r>
      <w:tr w:rsidR="008B1704" w:rsidRPr="008B1704" w14:paraId="046608E4" w14:textId="77777777" w:rsidTr="008B1704">
        <w:trPr>
          <w:trHeight w:val="315"/>
        </w:trPr>
        <w:tc>
          <w:tcPr>
            <w:tcW w:w="2880" w:type="dxa"/>
            <w:tcBorders>
              <w:top w:val="nil"/>
              <w:left w:val="nil"/>
              <w:bottom w:val="nil"/>
              <w:right w:val="nil"/>
            </w:tcBorders>
            <w:shd w:val="clear" w:color="auto" w:fill="auto"/>
            <w:noWrap/>
            <w:vAlign w:val="bottom"/>
            <w:hideMark/>
          </w:tcPr>
          <w:p w14:paraId="15F37533" w14:textId="77777777" w:rsidR="008B1704" w:rsidRPr="008B1704" w:rsidRDefault="008B1704" w:rsidP="008B1704">
            <w:pPr>
              <w:spacing w:before="0" w:after="0" w:line="240" w:lineRule="auto"/>
              <w:outlineLvl w:val="0"/>
              <w:rPr>
                <w:rFonts w:ascii="Times New Roman" w:eastAsia="Times New Roman" w:hAnsi="Times New Roman" w:cs="Times New Roman"/>
                <w:noProof/>
              </w:rPr>
            </w:pPr>
          </w:p>
        </w:tc>
        <w:tc>
          <w:tcPr>
            <w:tcW w:w="1890" w:type="dxa"/>
            <w:tcBorders>
              <w:top w:val="nil"/>
              <w:left w:val="nil"/>
              <w:bottom w:val="nil"/>
              <w:right w:val="nil"/>
            </w:tcBorders>
            <w:shd w:val="clear" w:color="auto" w:fill="auto"/>
            <w:noWrap/>
            <w:vAlign w:val="bottom"/>
            <w:hideMark/>
          </w:tcPr>
          <w:p w14:paraId="37E3E717"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3D2534B9"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57646F1A"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430726BD"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r>
      <w:tr w:rsidR="008B1704" w:rsidRPr="008B1704" w14:paraId="69609C66" w14:textId="77777777" w:rsidTr="008B1704">
        <w:trPr>
          <w:trHeight w:val="390"/>
        </w:trPr>
        <w:tc>
          <w:tcPr>
            <w:tcW w:w="2880" w:type="dxa"/>
            <w:tcBorders>
              <w:top w:val="nil"/>
              <w:left w:val="nil"/>
              <w:bottom w:val="nil"/>
              <w:right w:val="nil"/>
            </w:tcBorders>
            <w:shd w:val="clear" w:color="4CB5D3" w:fill="339774"/>
            <w:noWrap/>
            <w:vAlign w:val="bottom"/>
            <w:hideMark/>
          </w:tcPr>
          <w:p w14:paraId="48EFCD80" w14:textId="77777777" w:rsidR="008B1704" w:rsidRDefault="008B1704" w:rsidP="008B1704">
            <w:pPr>
              <w:spacing w:before="0" w:after="0" w:line="240" w:lineRule="auto"/>
              <w:outlineLvl w:val="0"/>
              <w:rPr>
                <w:rFonts w:ascii="Franklin Gothic Book" w:eastAsia="Times New Roman" w:hAnsi="Franklin Gothic Book" w:cs="Times New Roman"/>
                <w:b/>
                <w:bCs/>
                <w:noProof/>
                <w:color w:val="FFFFFF"/>
                <w:sz w:val="28"/>
                <w:szCs w:val="28"/>
              </w:rPr>
            </w:pPr>
            <w:bookmarkStart w:id="1106" w:name="_Toc516580536"/>
            <w:r w:rsidRPr="008B1704">
              <w:rPr>
                <w:rFonts w:ascii="Franklin Gothic Book" w:eastAsia="Times New Roman" w:hAnsi="Franklin Gothic Book" w:cs="Times New Roman"/>
                <w:b/>
                <w:bCs/>
                <w:noProof/>
                <w:color w:val="FFFFFF"/>
                <w:sz w:val="28"/>
                <w:szCs w:val="28"/>
              </w:rPr>
              <w:t>Invoice_Procedure</w:t>
            </w:r>
            <w:bookmarkEnd w:id="1106"/>
          </w:p>
          <w:p w14:paraId="596FB957" w14:textId="6C105091" w:rsidR="008B1704" w:rsidRPr="008B1704" w:rsidRDefault="008B1704" w:rsidP="008B1704">
            <w:pPr>
              <w:spacing w:before="0" w:after="0" w:line="240" w:lineRule="auto"/>
              <w:outlineLvl w:val="0"/>
              <w:rPr>
                <w:rFonts w:ascii="Franklin Gothic Book" w:eastAsia="Times New Roman" w:hAnsi="Franklin Gothic Book" w:cs="Times New Roman"/>
                <w:b/>
                <w:bCs/>
                <w:noProof/>
                <w:color w:val="FFFFFF"/>
                <w:sz w:val="28"/>
                <w:szCs w:val="28"/>
              </w:rPr>
            </w:pPr>
            <w:bookmarkStart w:id="1107" w:name="_Toc516580537"/>
            <w:r w:rsidRPr="008B1704">
              <w:rPr>
                <w:rFonts w:ascii="Franklin Gothic Book" w:eastAsia="Times New Roman" w:hAnsi="Franklin Gothic Book" w:cs="Times New Roman"/>
                <w:b/>
                <w:bCs/>
                <w:noProof/>
                <w:color w:val="FFFFFF"/>
                <w:sz w:val="28"/>
                <w:szCs w:val="28"/>
              </w:rPr>
              <w:t>_Builder</w:t>
            </w:r>
            <w:bookmarkEnd w:id="1107"/>
          </w:p>
        </w:tc>
        <w:tc>
          <w:tcPr>
            <w:tcW w:w="1890" w:type="dxa"/>
            <w:tcBorders>
              <w:top w:val="nil"/>
              <w:left w:val="nil"/>
              <w:bottom w:val="nil"/>
              <w:right w:val="nil"/>
            </w:tcBorders>
            <w:shd w:val="clear" w:color="4CB5D3" w:fill="339774"/>
            <w:noWrap/>
            <w:vAlign w:val="bottom"/>
            <w:hideMark/>
          </w:tcPr>
          <w:p w14:paraId="2E262662" w14:textId="77777777" w:rsidR="008B1704" w:rsidRPr="008B1704" w:rsidRDefault="008B1704" w:rsidP="008B1704">
            <w:pPr>
              <w:spacing w:before="0" w:after="0" w:line="240" w:lineRule="auto"/>
              <w:outlineLvl w:val="0"/>
              <w:rPr>
                <w:rFonts w:ascii="Franklin Gothic Book" w:eastAsia="Times New Roman" w:hAnsi="Franklin Gothic Book" w:cs="Times New Roman"/>
                <w:b/>
                <w:bCs/>
                <w:color w:val="FFFFFF"/>
                <w:sz w:val="28"/>
                <w:szCs w:val="28"/>
              </w:rPr>
            </w:pPr>
            <w:bookmarkStart w:id="1108" w:name="_Toc516580538"/>
            <w:r w:rsidRPr="008B1704">
              <w:rPr>
                <w:rFonts w:ascii="Franklin Gothic Book" w:eastAsia="Times New Roman" w:hAnsi="Franklin Gothic Book" w:cs="Times New Roman"/>
                <w:b/>
                <w:bCs/>
                <w:color w:val="FFFFFF"/>
                <w:sz w:val="28"/>
                <w:szCs w:val="28"/>
              </w:rPr>
              <w:t>Table</w:t>
            </w:r>
            <w:bookmarkEnd w:id="1108"/>
          </w:p>
        </w:tc>
        <w:tc>
          <w:tcPr>
            <w:tcW w:w="900" w:type="dxa"/>
            <w:tcBorders>
              <w:top w:val="nil"/>
              <w:left w:val="nil"/>
              <w:bottom w:val="nil"/>
              <w:right w:val="nil"/>
            </w:tcBorders>
            <w:shd w:val="clear" w:color="auto" w:fill="auto"/>
            <w:noWrap/>
            <w:vAlign w:val="bottom"/>
            <w:hideMark/>
          </w:tcPr>
          <w:p w14:paraId="089B4709" w14:textId="77777777" w:rsidR="008B1704" w:rsidRPr="008B1704" w:rsidRDefault="008B1704" w:rsidP="008B1704">
            <w:pPr>
              <w:spacing w:before="0" w:after="0" w:line="240" w:lineRule="auto"/>
              <w:outlineLvl w:val="0"/>
              <w:rPr>
                <w:rFonts w:ascii="Franklin Gothic Book" w:eastAsia="Times New Roman" w:hAnsi="Franklin Gothic Book" w:cs="Times New Roman"/>
                <w:b/>
                <w:bCs/>
                <w:color w:val="FFFFFF"/>
                <w:sz w:val="28"/>
                <w:szCs w:val="28"/>
              </w:rPr>
            </w:pPr>
          </w:p>
        </w:tc>
        <w:tc>
          <w:tcPr>
            <w:tcW w:w="1350" w:type="dxa"/>
            <w:tcBorders>
              <w:top w:val="nil"/>
              <w:left w:val="nil"/>
              <w:bottom w:val="nil"/>
              <w:right w:val="nil"/>
            </w:tcBorders>
            <w:shd w:val="clear" w:color="auto" w:fill="auto"/>
            <w:noWrap/>
            <w:vAlign w:val="bottom"/>
            <w:hideMark/>
          </w:tcPr>
          <w:p w14:paraId="4800D80B"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636D0B8A"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r>
      <w:tr w:rsidR="008B1704" w:rsidRPr="008B1704" w14:paraId="707632BC" w14:textId="77777777" w:rsidTr="008B1704">
        <w:trPr>
          <w:trHeight w:val="315"/>
        </w:trPr>
        <w:tc>
          <w:tcPr>
            <w:tcW w:w="2880" w:type="dxa"/>
            <w:tcBorders>
              <w:top w:val="single" w:sz="8" w:space="0" w:color="000000"/>
              <w:left w:val="nil"/>
              <w:bottom w:val="single" w:sz="8" w:space="0" w:color="000000"/>
              <w:right w:val="nil"/>
            </w:tcBorders>
            <w:shd w:val="clear" w:color="000000" w:fill="339774"/>
            <w:noWrap/>
            <w:vAlign w:val="bottom"/>
            <w:hideMark/>
          </w:tcPr>
          <w:p w14:paraId="3A5CEB24"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noProof/>
                <w:color w:val="FFFFFF"/>
                <w:sz w:val="22"/>
                <w:szCs w:val="22"/>
              </w:rPr>
            </w:pPr>
            <w:bookmarkStart w:id="1109" w:name="_Toc516580539"/>
            <w:r w:rsidRPr="008B1704">
              <w:rPr>
                <w:rFonts w:ascii="Franklin Gothic Book" w:eastAsia="Times New Roman" w:hAnsi="Franklin Gothic Book" w:cs="Times New Roman"/>
                <w:b/>
                <w:bCs/>
                <w:noProof/>
                <w:color w:val="FFFFFF"/>
                <w:sz w:val="22"/>
                <w:szCs w:val="22"/>
              </w:rPr>
              <w:t>Attribute Name</w:t>
            </w:r>
            <w:bookmarkEnd w:id="1109"/>
          </w:p>
        </w:tc>
        <w:tc>
          <w:tcPr>
            <w:tcW w:w="1890" w:type="dxa"/>
            <w:tcBorders>
              <w:top w:val="single" w:sz="8" w:space="0" w:color="000000"/>
              <w:left w:val="nil"/>
              <w:bottom w:val="single" w:sz="8" w:space="0" w:color="000000"/>
              <w:right w:val="nil"/>
            </w:tcBorders>
            <w:shd w:val="clear" w:color="000000" w:fill="339774"/>
            <w:noWrap/>
            <w:vAlign w:val="bottom"/>
            <w:hideMark/>
          </w:tcPr>
          <w:p w14:paraId="19B5A81C"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110" w:name="_Toc516580540"/>
            <w:r w:rsidRPr="008B1704">
              <w:rPr>
                <w:rFonts w:ascii="Franklin Gothic Book" w:eastAsia="Times New Roman" w:hAnsi="Franklin Gothic Book" w:cs="Times New Roman"/>
                <w:b/>
                <w:bCs/>
                <w:color w:val="FFFFFF"/>
                <w:sz w:val="22"/>
                <w:szCs w:val="22"/>
              </w:rPr>
              <w:t>Data Type</w:t>
            </w:r>
            <w:bookmarkEnd w:id="1110"/>
          </w:p>
        </w:tc>
        <w:tc>
          <w:tcPr>
            <w:tcW w:w="900" w:type="dxa"/>
            <w:tcBorders>
              <w:top w:val="single" w:sz="8" w:space="0" w:color="000000"/>
              <w:left w:val="nil"/>
              <w:bottom w:val="single" w:sz="8" w:space="0" w:color="000000"/>
              <w:right w:val="nil"/>
            </w:tcBorders>
            <w:shd w:val="clear" w:color="000000" w:fill="339774"/>
            <w:noWrap/>
            <w:vAlign w:val="bottom"/>
            <w:hideMark/>
          </w:tcPr>
          <w:p w14:paraId="68FF0074"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111" w:name="_Toc516580541"/>
            <w:r w:rsidRPr="008B1704">
              <w:rPr>
                <w:rFonts w:ascii="Franklin Gothic Book" w:eastAsia="Times New Roman" w:hAnsi="Franklin Gothic Book" w:cs="Times New Roman"/>
                <w:b/>
                <w:bCs/>
                <w:color w:val="FFFFFF"/>
                <w:sz w:val="22"/>
                <w:szCs w:val="22"/>
              </w:rPr>
              <w:t>Size</w:t>
            </w:r>
            <w:bookmarkEnd w:id="1111"/>
          </w:p>
        </w:tc>
        <w:tc>
          <w:tcPr>
            <w:tcW w:w="1350" w:type="dxa"/>
            <w:tcBorders>
              <w:top w:val="single" w:sz="8" w:space="0" w:color="000000"/>
              <w:left w:val="nil"/>
              <w:bottom w:val="single" w:sz="8" w:space="0" w:color="000000"/>
              <w:right w:val="nil"/>
            </w:tcBorders>
            <w:shd w:val="clear" w:color="000000" w:fill="339774"/>
            <w:noWrap/>
            <w:vAlign w:val="bottom"/>
            <w:hideMark/>
          </w:tcPr>
          <w:p w14:paraId="19C14A85"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112" w:name="_Toc516580542"/>
            <w:r w:rsidRPr="008B1704">
              <w:rPr>
                <w:rFonts w:ascii="Franklin Gothic Book" w:eastAsia="Times New Roman" w:hAnsi="Franklin Gothic Book" w:cs="Times New Roman"/>
                <w:b/>
                <w:bCs/>
                <w:color w:val="FFFFFF"/>
                <w:sz w:val="22"/>
                <w:szCs w:val="22"/>
              </w:rPr>
              <w:t>Constraint</w:t>
            </w:r>
            <w:bookmarkEnd w:id="1112"/>
          </w:p>
        </w:tc>
        <w:tc>
          <w:tcPr>
            <w:tcW w:w="3510" w:type="dxa"/>
            <w:tcBorders>
              <w:top w:val="single" w:sz="8" w:space="0" w:color="000000"/>
              <w:left w:val="nil"/>
              <w:bottom w:val="single" w:sz="8" w:space="0" w:color="000000"/>
              <w:right w:val="nil"/>
            </w:tcBorders>
            <w:shd w:val="clear" w:color="000000" w:fill="339774"/>
            <w:noWrap/>
            <w:vAlign w:val="bottom"/>
            <w:hideMark/>
          </w:tcPr>
          <w:p w14:paraId="275484C5"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113" w:name="_Toc516580543"/>
            <w:r w:rsidRPr="008B1704">
              <w:rPr>
                <w:rFonts w:ascii="Franklin Gothic Book" w:eastAsia="Times New Roman" w:hAnsi="Franklin Gothic Book" w:cs="Times New Roman"/>
                <w:b/>
                <w:bCs/>
                <w:color w:val="FFFFFF"/>
                <w:sz w:val="22"/>
                <w:szCs w:val="22"/>
              </w:rPr>
              <w:t>Notes</w:t>
            </w:r>
            <w:bookmarkEnd w:id="1113"/>
          </w:p>
        </w:tc>
      </w:tr>
      <w:tr w:rsidR="008B1704" w:rsidRPr="008B1704" w14:paraId="4476ABD5" w14:textId="77777777" w:rsidTr="008B1704">
        <w:trPr>
          <w:trHeight w:val="315"/>
        </w:trPr>
        <w:tc>
          <w:tcPr>
            <w:tcW w:w="2880" w:type="dxa"/>
            <w:tcBorders>
              <w:top w:val="nil"/>
              <w:left w:val="nil"/>
              <w:bottom w:val="nil"/>
              <w:right w:val="nil"/>
            </w:tcBorders>
            <w:shd w:val="clear" w:color="D9D9D9" w:fill="D9D9D9"/>
            <w:noWrap/>
            <w:vAlign w:val="bottom"/>
            <w:hideMark/>
          </w:tcPr>
          <w:p w14:paraId="018546D8"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114" w:name="_Toc516580544"/>
            <w:r w:rsidRPr="008B1704">
              <w:rPr>
                <w:rFonts w:ascii="Franklin Gothic Book" w:eastAsia="Times New Roman" w:hAnsi="Franklin Gothic Book" w:cs="Times New Roman"/>
                <w:noProof/>
                <w:color w:val="000000"/>
                <w:sz w:val="22"/>
                <w:szCs w:val="22"/>
              </w:rPr>
              <w:t>InvoiceProcID</w:t>
            </w:r>
            <w:bookmarkEnd w:id="1114"/>
          </w:p>
        </w:tc>
        <w:tc>
          <w:tcPr>
            <w:tcW w:w="1890" w:type="dxa"/>
            <w:tcBorders>
              <w:top w:val="nil"/>
              <w:left w:val="nil"/>
              <w:bottom w:val="nil"/>
              <w:right w:val="nil"/>
            </w:tcBorders>
            <w:shd w:val="clear" w:color="D9D9D9" w:fill="D9D9D9"/>
            <w:noWrap/>
            <w:vAlign w:val="bottom"/>
            <w:hideMark/>
          </w:tcPr>
          <w:p w14:paraId="70FB7959"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15" w:name="_Toc516580545"/>
            <w:r w:rsidRPr="008B1704">
              <w:rPr>
                <w:rFonts w:ascii="Franklin Gothic Book" w:eastAsia="Times New Roman" w:hAnsi="Franklin Gothic Book" w:cs="Times New Roman"/>
                <w:color w:val="000000"/>
                <w:sz w:val="22"/>
                <w:szCs w:val="22"/>
              </w:rPr>
              <w:t>int</w:t>
            </w:r>
            <w:bookmarkEnd w:id="1115"/>
          </w:p>
        </w:tc>
        <w:tc>
          <w:tcPr>
            <w:tcW w:w="900" w:type="dxa"/>
            <w:tcBorders>
              <w:top w:val="nil"/>
              <w:left w:val="nil"/>
              <w:bottom w:val="nil"/>
              <w:right w:val="nil"/>
            </w:tcBorders>
            <w:shd w:val="clear" w:color="D9D9D9" w:fill="D9D9D9"/>
            <w:noWrap/>
            <w:vAlign w:val="bottom"/>
            <w:hideMark/>
          </w:tcPr>
          <w:p w14:paraId="7A6B43F7"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116" w:name="_Toc516580546"/>
            <w:r w:rsidRPr="008B1704">
              <w:rPr>
                <w:rFonts w:ascii="Franklin Gothic Book" w:eastAsia="Times New Roman" w:hAnsi="Franklin Gothic Book" w:cs="Times New Roman"/>
                <w:color w:val="000000"/>
                <w:sz w:val="22"/>
                <w:szCs w:val="22"/>
              </w:rPr>
              <w:t>10</w:t>
            </w:r>
            <w:bookmarkEnd w:id="1116"/>
          </w:p>
        </w:tc>
        <w:tc>
          <w:tcPr>
            <w:tcW w:w="1350" w:type="dxa"/>
            <w:tcBorders>
              <w:top w:val="nil"/>
              <w:left w:val="nil"/>
              <w:bottom w:val="nil"/>
              <w:right w:val="nil"/>
            </w:tcBorders>
            <w:shd w:val="clear" w:color="D9D9D9" w:fill="D9D9D9"/>
            <w:noWrap/>
            <w:vAlign w:val="bottom"/>
            <w:hideMark/>
          </w:tcPr>
          <w:p w14:paraId="001B510C"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17" w:name="_Toc516580547"/>
            <w:r w:rsidRPr="008B1704">
              <w:rPr>
                <w:rFonts w:ascii="Franklin Gothic Book" w:eastAsia="Times New Roman" w:hAnsi="Franklin Gothic Book" w:cs="Times New Roman"/>
                <w:color w:val="000000"/>
                <w:sz w:val="22"/>
                <w:szCs w:val="22"/>
              </w:rPr>
              <w:t>PRIMARY KEY</w:t>
            </w:r>
            <w:bookmarkEnd w:id="1117"/>
            <w:r w:rsidRPr="008B1704">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3300E5A5"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r>
      <w:tr w:rsidR="008B1704" w:rsidRPr="008B1704" w14:paraId="29F0BA1F" w14:textId="77777777" w:rsidTr="008B1704">
        <w:trPr>
          <w:trHeight w:val="315"/>
        </w:trPr>
        <w:tc>
          <w:tcPr>
            <w:tcW w:w="2880" w:type="dxa"/>
            <w:tcBorders>
              <w:top w:val="nil"/>
              <w:left w:val="nil"/>
              <w:bottom w:val="nil"/>
              <w:right w:val="nil"/>
            </w:tcBorders>
            <w:shd w:val="clear" w:color="auto" w:fill="auto"/>
            <w:noWrap/>
            <w:vAlign w:val="bottom"/>
            <w:hideMark/>
          </w:tcPr>
          <w:p w14:paraId="17AAD7C8"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118" w:name="_Toc516580548"/>
            <w:r w:rsidRPr="008B1704">
              <w:rPr>
                <w:rFonts w:ascii="Franklin Gothic Book" w:eastAsia="Times New Roman" w:hAnsi="Franklin Gothic Book" w:cs="Times New Roman"/>
                <w:noProof/>
                <w:color w:val="000000"/>
                <w:sz w:val="22"/>
                <w:szCs w:val="22"/>
              </w:rPr>
              <w:t>ProcedureID</w:t>
            </w:r>
            <w:bookmarkEnd w:id="1118"/>
          </w:p>
        </w:tc>
        <w:tc>
          <w:tcPr>
            <w:tcW w:w="1890" w:type="dxa"/>
            <w:tcBorders>
              <w:top w:val="nil"/>
              <w:left w:val="nil"/>
              <w:bottom w:val="nil"/>
              <w:right w:val="nil"/>
            </w:tcBorders>
            <w:shd w:val="clear" w:color="auto" w:fill="auto"/>
            <w:noWrap/>
            <w:vAlign w:val="bottom"/>
            <w:hideMark/>
          </w:tcPr>
          <w:p w14:paraId="1024DF7D"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19" w:name="_Toc516580549"/>
            <w:r w:rsidRPr="008B1704">
              <w:rPr>
                <w:rFonts w:ascii="Franklin Gothic Book" w:eastAsia="Times New Roman" w:hAnsi="Franklin Gothic Book" w:cs="Times New Roman"/>
                <w:color w:val="000000"/>
                <w:sz w:val="22"/>
                <w:szCs w:val="22"/>
              </w:rPr>
              <w:t>int</w:t>
            </w:r>
            <w:bookmarkEnd w:id="1119"/>
          </w:p>
        </w:tc>
        <w:tc>
          <w:tcPr>
            <w:tcW w:w="900" w:type="dxa"/>
            <w:tcBorders>
              <w:top w:val="nil"/>
              <w:left w:val="nil"/>
              <w:bottom w:val="nil"/>
              <w:right w:val="nil"/>
            </w:tcBorders>
            <w:shd w:val="clear" w:color="auto" w:fill="auto"/>
            <w:noWrap/>
            <w:vAlign w:val="bottom"/>
            <w:hideMark/>
          </w:tcPr>
          <w:p w14:paraId="719E6AFD"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120" w:name="_Toc516580550"/>
            <w:r w:rsidRPr="008B1704">
              <w:rPr>
                <w:rFonts w:ascii="Franklin Gothic Book" w:eastAsia="Times New Roman" w:hAnsi="Franklin Gothic Book" w:cs="Times New Roman"/>
                <w:color w:val="000000"/>
                <w:sz w:val="22"/>
                <w:szCs w:val="22"/>
              </w:rPr>
              <w:t>10</w:t>
            </w:r>
            <w:bookmarkEnd w:id="1120"/>
          </w:p>
        </w:tc>
        <w:tc>
          <w:tcPr>
            <w:tcW w:w="1350" w:type="dxa"/>
            <w:tcBorders>
              <w:top w:val="nil"/>
              <w:left w:val="nil"/>
              <w:bottom w:val="nil"/>
              <w:right w:val="nil"/>
            </w:tcBorders>
            <w:shd w:val="clear" w:color="auto" w:fill="auto"/>
            <w:noWrap/>
            <w:vAlign w:val="bottom"/>
            <w:hideMark/>
          </w:tcPr>
          <w:p w14:paraId="657B6F08"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21" w:name="_Toc516580551"/>
            <w:r w:rsidRPr="008B1704">
              <w:rPr>
                <w:rFonts w:ascii="Franklin Gothic Book" w:eastAsia="Times New Roman" w:hAnsi="Franklin Gothic Book" w:cs="Times New Roman"/>
                <w:color w:val="000000"/>
                <w:sz w:val="22"/>
                <w:szCs w:val="22"/>
              </w:rPr>
              <w:t>FOREIGN KEY</w:t>
            </w:r>
            <w:bookmarkEnd w:id="1121"/>
            <w:r w:rsidRPr="008B1704">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auto" w:fill="auto"/>
            <w:noWrap/>
            <w:vAlign w:val="bottom"/>
            <w:hideMark/>
          </w:tcPr>
          <w:p w14:paraId="4B5F8150"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r>
      <w:tr w:rsidR="008B1704" w:rsidRPr="008B1704" w14:paraId="378400AA" w14:textId="77777777" w:rsidTr="008B1704">
        <w:trPr>
          <w:trHeight w:val="315"/>
        </w:trPr>
        <w:tc>
          <w:tcPr>
            <w:tcW w:w="2880" w:type="dxa"/>
            <w:tcBorders>
              <w:top w:val="nil"/>
              <w:left w:val="nil"/>
              <w:bottom w:val="nil"/>
              <w:right w:val="nil"/>
            </w:tcBorders>
            <w:shd w:val="clear" w:color="D9D9D9" w:fill="D9D9D9"/>
            <w:noWrap/>
            <w:vAlign w:val="bottom"/>
            <w:hideMark/>
          </w:tcPr>
          <w:p w14:paraId="13210BDC"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122" w:name="_Toc516580552"/>
            <w:r w:rsidRPr="008B1704">
              <w:rPr>
                <w:rFonts w:ascii="Franklin Gothic Book" w:eastAsia="Times New Roman" w:hAnsi="Franklin Gothic Book" w:cs="Times New Roman"/>
                <w:noProof/>
                <w:color w:val="000000"/>
                <w:sz w:val="22"/>
                <w:szCs w:val="22"/>
              </w:rPr>
              <w:lastRenderedPageBreak/>
              <w:t>Procedure_Name</w:t>
            </w:r>
            <w:bookmarkEnd w:id="1122"/>
          </w:p>
        </w:tc>
        <w:tc>
          <w:tcPr>
            <w:tcW w:w="1890" w:type="dxa"/>
            <w:tcBorders>
              <w:top w:val="nil"/>
              <w:left w:val="nil"/>
              <w:bottom w:val="nil"/>
              <w:right w:val="nil"/>
            </w:tcBorders>
            <w:shd w:val="clear" w:color="D9D9D9" w:fill="D9D9D9"/>
            <w:noWrap/>
            <w:vAlign w:val="bottom"/>
            <w:hideMark/>
          </w:tcPr>
          <w:p w14:paraId="75D0AD2B"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23" w:name="_Toc516580553"/>
            <w:r w:rsidRPr="008B1704">
              <w:rPr>
                <w:rFonts w:ascii="Franklin Gothic Book" w:eastAsia="Times New Roman" w:hAnsi="Franklin Gothic Book" w:cs="Times New Roman"/>
                <w:color w:val="000000"/>
                <w:sz w:val="22"/>
                <w:szCs w:val="22"/>
              </w:rPr>
              <w:t>varchar2(size)</w:t>
            </w:r>
            <w:bookmarkEnd w:id="1123"/>
          </w:p>
        </w:tc>
        <w:tc>
          <w:tcPr>
            <w:tcW w:w="900" w:type="dxa"/>
            <w:tcBorders>
              <w:top w:val="nil"/>
              <w:left w:val="nil"/>
              <w:bottom w:val="nil"/>
              <w:right w:val="nil"/>
            </w:tcBorders>
            <w:shd w:val="clear" w:color="D9D9D9" w:fill="D9D9D9"/>
            <w:noWrap/>
            <w:vAlign w:val="bottom"/>
            <w:hideMark/>
          </w:tcPr>
          <w:p w14:paraId="619037F1"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124" w:name="_Toc516580554"/>
            <w:r w:rsidRPr="008B1704">
              <w:rPr>
                <w:rFonts w:ascii="Franklin Gothic Book" w:eastAsia="Times New Roman" w:hAnsi="Franklin Gothic Book" w:cs="Times New Roman"/>
                <w:color w:val="000000"/>
                <w:sz w:val="22"/>
                <w:szCs w:val="22"/>
              </w:rPr>
              <w:t>30</w:t>
            </w:r>
            <w:bookmarkEnd w:id="1124"/>
          </w:p>
        </w:tc>
        <w:tc>
          <w:tcPr>
            <w:tcW w:w="1350" w:type="dxa"/>
            <w:tcBorders>
              <w:top w:val="nil"/>
              <w:left w:val="nil"/>
              <w:bottom w:val="nil"/>
              <w:right w:val="nil"/>
            </w:tcBorders>
            <w:shd w:val="clear" w:color="D9D9D9" w:fill="D9D9D9"/>
            <w:noWrap/>
            <w:vAlign w:val="bottom"/>
            <w:hideMark/>
          </w:tcPr>
          <w:p w14:paraId="74BEF2FD"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D9D9D9" w:fill="D9D9D9"/>
            <w:noWrap/>
            <w:vAlign w:val="bottom"/>
            <w:hideMark/>
          </w:tcPr>
          <w:p w14:paraId="5C7CB6F7"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r w:rsidR="008B1704" w:rsidRPr="008B1704" w14:paraId="107A4402" w14:textId="77777777" w:rsidTr="008B1704">
        <w:trPr>
          <w:trHeight w:val="315"/>
        </w:trPr>
        <w:tc>
          <w:tcPr>
            <w:tcW w:w="2880" w:type="dxa"/>
            <w:tcBorders>
              <w:top w:val="nil"/>
              <w:left w:val="nil"/>
              <w:bottom w:val="nil"/>
              <w:right w:val="nil"/>
            </w:tcBorders>
            <w:shd w:val="clear" w:color="auto" w:fill="auto"/>
            <w:noWrap/>
            <w:vAlign w:val="bottom"/>
            <w:hideMark/>
          </w:tcPr>
          <w:p w14:paraId="5E1A58EA"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125" w:name="_Toc516580555"/>
            <w:r w:rsidRPr="008B1704">
              <w:rPr>
                <w:rFonts w:ascii="Franklin Gothic Book" w:eastAsia="Times New Roman" w:hAnsi="Franklin Gothic Book" w:cs="Times New Roman"/>
                <w:noProof/>
                <w:color w:val="000000"/>
                <w:sz w:val="22"/>
                <w:szCs w:val="22"/>
              </w:rPr>
              <w:t>Is_Surgery</w:t>
            </w:r>
            <w:bookmarkEnd w:id="1125"/>
          </w:p>
        </w:tc>
        <w:tc>
          <w:tcPr>
            <w:tcW w:w="1890" w:type="dxa"/>
            <w:tcBorders>
              <w:top w:val="nil"/>
              <w:left w:val="nil"/>
              <w:bottom w:val="nil"/>
              <w:right w:val="nil"/>
            </w:tcBorders>
            <w:shd w:val="clear" w:color="auto" w:fill="auto"/>
            <w:noWrap/>
            <w:vAlign w:val="bottom"/>
            <w:hideMark/>
          </w:tcPr>
          <w:p w14:paraId="33D1FD13"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26" w:name="_Toc516580556"/>
            <w:r w:rsidRPr="008B1704">
              <w:rPr>
                <w:rFonts w:ascii="Franklin Gothic Book" w:eastAsia="Times New Roman" w:hAnsi="Franklin Gothic Book" w:cs="Times New Roman"/>
                <w:color w:val="000000"/>
                <w:sz w:val="22"/>
                <w:szCs w:val="22"/>
              </w:rPr>
              <w:t>char(size)</w:t>
            </w:r>
            <w:bookmarkEnd w:id="1126"/>
          </w:p>
        </w:tc>
        <w:tc>
          <w:tcPr>
            <w:tcW w:w="900" w:type="dxa"/>
            <w:tcBorders>
              <w:top w:val="nil"/>
              <w:left w:val="nil"/>
              <w:bottom w:val="nil"/>
              <w:right w:val="nil"/>
            </w:tcBorders>
            <w:shd w:val="clear" w:color="auto" w:fill="auto"/>
            <w:noWrap/>
            <w:vAlign w:val="bottom"/>
            <w:hideMark/>
          </w:tcPr>
          <w:p w14:paraId="19E6833E"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127" w:name="_Toc516580557"/>
            <w:r w:rsidRPr="008B1704">
              <w:rPr>
                <w:rFonts w:ascii="Franklin Gothic Book" w:eastAsia="Times New Roman" w:hAnsi="Franklin Gothic Book" w:cs="Times New Roman"/>
                <w:color w:val="000000"/>
                <w:sz w:val="22"/>
                <w:szCs w:val="22"/>
              </w:rPr>
              <w:t>1</w:t>
            </w:r>
            <w:bookmarkEnd w:id="1127"/>
          </w:p>
        </w:tc>
        <w:tc>
          <w:tcPr>
            <w:tcW w:w="1350" w:type="dxa"/>
            <w:tcBorders>
              <w:top w:val="nil"/>
              <w:left w:val="nil"/>
              <w:bottom w:val="nil"/>
              <w:right w:val="nil"/>
            </w:tcBorders>
            <w:shd w:val="clear" w:color="auto" w:fill="auto"/>
            <w:noWrap/>
            <w:vAlign w:val="bottom"/>
            <w:hideMark/>
          </w:tcPr>
          <w:p w14:paraId="3B45A3FC"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auto" w:fill="auto"/>
            <w:noWrap/>
            <w:vAlign w:val="bottom"/>
            <w:hideMark/>
          </w:tcPr>
          <w:p w14:paraId="79B0D8CE"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28" w:name="_Toc516580558"/>
            <w:r w:rsidRPr="008B1704">
              <w:rPr>
                <w:rFonts w:ascii="Franklin Gothic Book" w:eastAsia="Times New Roman" w:hAnsi="Franklin Gothic Book" w:cs="Times New Roman"/>
                <w:color w:val="000000"/>
                <w:sz w:val="22"/>
                <w:szCs w:val="22"/>
              </w:rPr>
              <w:t>This field adds an additional $250 for use of the operating theater it is a one time fee per invoice if valid.</w:t>
            </w:r>
            <w:bookmarkEnd w:id="1128"/>
          </w:p>
        </w:tc>
      </w:tr>
      <w:tr w:rsidR="008B1704" w:rsidRPr="008B1704" w14:paraId="087F43E6" w14:textId="77777777" w:rsidTr="008B1704">
        <w:trPr>
          <w:trHeight w:val="315"/>
        </w:trPr>
        <w:tc>
          <w:tcPr>
            <w:tcW w:w="2880" w:type="dxa"/>
            <w:tcBorders>
              <w:top w:val="nil"/>
              <w:left w:val="nil"/>
              <w:bottom w:val="nil"/>
              <w:right w:val="nil"/>
            </w:tcBorders>
            <w:shd w:val="clear" w:color="D9D9D9" w:fill="D9D9D9"/>
            <w:noWrap/>
            <w:vAlign w:val="bottom"/>
            <w:hideMark/>
          </w:tcPr>
          <w:p w14:paraId="3D8FCD3B"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129" w:name="_Toc516580559"/>
            <w:r w:rsidRPr="008B1704">
              <w:rPr>
                <w:rFonts w:ascii="Franklin Gothic Book" w:eastAsia="Times New Roman" w:hAnsi="Franklin Gothic Book" w:cs="Times New Roman"/>
                <w:noProof/>
                <w:color w:val="000000"/>
                <w:sz w:val="22"/>
                <w:szCs w:val="22"/>
              </w:rPr>
              <w:t>Procedure_Cost</w:t>
            </w:r>
            <w:bookmarkEnd w:id="1129"/>
          </w:p>
        </w:tc>
        <w:tc>
          <w:tcPr>
            <w:tcW w:w="1890" w:type="dxa"/>
            <w:tcBorders>
              <w:top w:val="nil"/>
              <w:left w:val="nil"/>
              <w:bottom w:val="nil"/>
              <w:right w:val="nil"/>
            </w:tcBorders>
            <w:shd w:val="clear" w:color="D9D9D9" w:fill="D9D9D9"/>
            <w:noWrap/>
            <w:vAlign w:val="bottom"/>
            <w:hideMark/>
          </w:tcPr>
          <w:p w14:paraId="50C1155E"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30" w:name="_Toc516580560"/>
            <w:r w:rsidRPr="008B1704">
              <w:rPr>
                <w:rFonts w:ascii="Franklin Gothic Book" w:eastAsia="Times New Roman" w:hAnsi="Franklin Gothic Book" w:cs="Times New Roman"/>
                <w:color w:val="000000"/>
                <w:sz w:val="22"/>
                <w:szCs w:val="22"/>
              </w:rPr>
              <w:t>number(p,s)</w:t>
            </w:r>
            <w:bookmarkEnd w:id="1130"/>
          </w:p>
        </w:tc>
        <w:tc>
          <w:tcPr>
            <w:tcW w:w="900" w:type="dxa"/>
            <w:tcBorders>
              <w:top w:val="nil"/>
              <w:left w:val="nil"/>
              <w:bottom w:val="nil"/>
              <w:right w:val="nil"/>
            </w:tcBorders>
            <w:shd w:val="clear" w:color="D9D9D9" w:fill="D9D9D9"/>
            <w:noWrap/>
            <w:vAlign w:val="bottom"/>
            <w:hideMark/>
          </w:tcPr>
          <w:p w14:paraId="1A5D9530"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131" w:name="_Toc516580561"/>
            <w:r w:rsidRPr="008B1704">
              <w:rPr>
                <w:rFonts w:ascii="Franklin Gothic Book" w:eastAsia="Times New Roman" w:hAnsi="Franklin Gothic Book" w:cs="Times New Roman"/>
                <w:color w:val="000000"/>
                <w:sz w:val="22"/>
                <w:szCs w:val="22"/>
              </w:rPr>
              <w:t>7,2</w:t>
            </w:r>
            <w:bookmarkEnd w:id="1131"/>
          </w:p>
        </w:tc>
        <w:tc>
          <w:tcPr>
            <w:tcW w:w="1350" w:type="dxa"/>
            <w:tcBorders>
              <w:top w:val="nil"/>
              <w:left w:val="nil"/>
              <w:bottom w:val="nil"/>
              <w:right w:val="nil"/>
            </w:tcBorders>
            <w:shd w:val="clear" w:color="D9D9D9" w:fill="D9D9D9"/>
            <w:noWrap/>
            <w:vAlign w:val="bottom"/>
            <w:hideMark/>
          </w:tcPr>
          <w:p w14:paraId="13310458"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D9D9D9" w:fill="D9D9D9"/>
            <w:noWrap/>
            <w:vAlign w:val="bottom"/>
            <w:hideMark/>
          </w:tcPr>
          <w:p w14:paraId="5A805665"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r w:rsidR="008B1704" w:rsidRPr="008B1704" w14:paraId="419812D6" w14:textId="77777777" w:rsidTr="008B1704">
        <w:trPr>
          <w:trHeight w:val="630"/>
        </w:trPr>
        <w:tc>
          <w:tcPr>
            <w:tcW w:w="2880" w:type="dxa"/>
            <w:tcBorders>
              <w:top w:val="nil"/>
              <w:left w:val="nil"/>
              <w:bottom w:val="single" w:sz="8" w:space="0" w:color="000000"/>
              <w:right w:val="nil"/>
            </w:tcBorders>
            <w:shd w:val="clear" w:color="auto" w:fill="auto"/>
            <w:noWrap/>
            <w:vAlign w:val="bottom"/>
            <w:hideMark/>
          </w:tcPr>
          <w:p w14:paraId="155C94EA"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132" w:name="_Toc516580562"/>
            <w:r w:rsidRPr="008B1704">
              <w:rPr>
                <w:rFonts w:ascii="Franklin Gothic Book" w:eastAsia="Times New Roman" w:hAnsi="Franklin Gothic Book" w:cs="Times New Roman"/>
                <w:noProof/>
                <w:color w:val="000000"/>
                <w:sz w:val="22"/>
                <w:szCs w:val="22"/>
              </w:rPr>
              <w:t>Procedure_Date</w:t>
            </w:r>
            <w:bookmarkEnd w:id="1132"/>
          </w:p>
        </w:tc>
        <w:tc>
          <w:tcPr>
            <w:tcW w:w="1890" w:type="dxa"/>
            <w:tcBorders>
              <w:top w:val="nil"/>
              <w:left w:val="nil"/>
              <w:bottom w:val="single" w:sz="8" w:space="0" w:color="000000"/>
              <w:right w:val="nil"/>
            </w:tcBorders>
            <w:shd w:val="clear" w:color="auto" w:fill="auto"/>
            <w:noWrap/>
            <w:vAlign w:val="bottom"/>
            <w:hideMark/>
          </w:tcPr>
          <w:p w14:paraId="1BC99DFE"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33" w:name="_Toc516580563"/>
            <w:r w:rsidRPr="008B1704">
              <w:rPr>
                <w:rFonts w:ascii="Franklin Gothic Book" w:eastAsia="Times New Roman" w:hAnsi="Franklin Gothic Book" w:cs="Times New Roman"/>
                <w:color w:val="000000"/>
                <w:sz w:val="22"/>
                <w:szCs w:val="22"/>
              </w:rPr>
              <w:t>date</w:t>
            </w:r>
            <w:bookmarkEnd w:id="1133"/>
          </w:p>
        </w:tc>
        <w:tc>
          <w:tcPr>
            <w:tcW w:w="900" w:type="dxa"/>
            <w:tcBorders>
              <w:top w:val="nil"/>
              <w:left w:val="nil"/>
              <w:bottom w:val="single" w:sz="8" w:space="0" w:color="000000"/>
              <w:right w:val="nil"/>
            </w:tcBorders>
            <w:shd w:val="clear" w:color="auto" w:fill="auto"/>
            <w:noWrap/>
            <w:vAlign w:val="bottom"/>
            <w:hideMark/>
          </w:tcPr>
          <w:p w14:paraId="20BEC99B"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c>
          <w:tcPr>
            <w:tcW w:w="1350" w:type="dxa"/>
            <w:tcBorders>
              <w:top w:val="nil"/>
              <w:left w:val="nil"/>
              <w:bottom w:val="single" w:sz="8" w:space="0" w:color="000000"/>
              <w:right w:val="nil"/>
            </w:tcBorders>
            <w:shd w:val="clear" w:color="auto" w:fill="auto"/>
            <w:noWrap/>
            <w:vAlign w:val="bottom"/>
            <w:hideMark/>
          </w:tcPr>
          <w:p w14:paraId="5248F8DA"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c>
          <w:tcPr>
            <w:tcW w:w="3510" w:type="dxa"/>
            <w:tcBorders>
              <w:top w:val="nil"/>
              <w:left w:val="nil"/>
              <w:bottom w:val="single" w:sz="8" w:space="0" w:color="000000"/>
              <w:right w:val="nil"/>
            </w:tcBorders>
            <w:shd w:val="clear" w:color="auto" w:fill="auto"/>
            <w:vAlign w:val="bottom"/>
            <w:hideMark/>
          </w:tcPr>
          <w:p w14:paraId="547FB037"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34" w:name="_Toc516580564"/>
            <w:r w:rsidRPr="008B1704">
              <w:rPr>
                <w:rFonts w:ascii="Franklin Gothic Book" w:eastAsia="Times New Roman" w:hAnsi="Franklin Gothic Book" w:cs="Times New Roman"/>
                <w:color w:val="000000"/>
                <w:sz w:val="22"/>
                <w:szCs w:val="22"/>
              </w:rPr>
              <w:t>This table will be used to build the Estimate Table because an animal can have one or more procedures during a surgery. No need for petID, as this is unique, can be joined in later.</w:t>
            </w:r>
            <w:bookmarkEnd w:id="1134"/>
          </w:p>
        </w:tc>
      </w:tr>
      <w:tr w:rsidR="008B1704" w:rsidRPr="008B1704" w14:paraId="6D7BBEE4" w14:textId="77777777" w:rsidTr="008B1704">
        <w:trPr>
          <w:trHeight w:val="315"/>
        </w:trPr>
        <w:tc>
          <w:tcPr>
            <w:tcW w:w="2880" w:type="dxa"/>
            <w:tcBorders>
              <w:top w:val="nil"/>
              <w:left w:val="nil"/>
              <w:bottom w:val="nil"/>
              <w:right w:val="nil"/>
            </w:tcBorders>
            <w:shd w:val="clear" w:color="auto" w:fill="auto"/>
            <w:noWrap/>
            <w:vAlign w:val="bottom"/>
            <w:hideMark/>
          </w:tcPr>
          <w:p w14:paraId="021761F4"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p>
        </w:tc>
        <w:tc>
          <w:tcPr>
            <w:tcW w:w="1890" w:type="dxa"/>
            <w:tcBorders>
              <w:top w:val="nil"/>
              <w:left w:val="nil"/>
              <w:bottom w:val="nil"/>
              <w:right w:val="nil"/>
            </w:tcBorders>
            <w:shd w:val="clear" w:color="auto" w:fill="auto"/>
            <w:noWrap/>
            <w:vAlign w:val="bottom"/>
            <w:hideMark/>
          </w:tcPr>
          <w:p w14:paraId="561588AF"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3298084"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3A33F164"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75C04DF6"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r w:rsidR="008B1704" w:rsidRPr="008B1704" w14:paraId="2E8585F9" w14:textId="77777777" w:rsidTr="008B1704">
        <w:trPr>
          <w:trHeight w:val="315"/>
        </w:trPr>
        <w:tc>
          <w:tcPr>
            <w:tcW w:w="2880" w:type="dxa"/>
            <w:tcBorders>
              <w:top w:val="nil"/>
              <w:left w:val="nil"/>
              <w:bottom w:val="nil"/>
              <w:right w:val="nil"/>
            </w:tcBorders>
            <w:shd w:val="clear" w:color="auto" w:fill="auto"/>
            <w:noWrap/>
            <w:vAlign w:val="bottom"/>
            <w:hideMark/>
          </w:tcPr>
          <w:p w14:paraId="3F5719A7" w14:textId="77777777" w:rsidR="008B1704" w:rsidRPr="008B1704" w:rsidRDefault="008B1704" w:rsidP="008B1704">
            <w:pPr>
              <w:spacing w:before="0" w:after="0" w:line="240" w:lineRule="auto"/>
              <w:outlineLvl w:val="1"/>
              <w:rPr>
                <w:rFonts w:ascii="Times New Roman" w:eastAsia="Times New Roman" w:hAnsi="Times New Roman" w:cs="Times New Roman"/>
                <w:noProof/>
              </w:rPr>
            </w:pPr>
          </w:p>
        </w:tc>
        <w:tc>
          <w:tcPr>
            <w:tcW w:w="1890" w:type="dxa"/>
            <w:tcBorders>
              <w:top w:val="nil"/>
              <w:left w:val="nil"/>
              <w:bottom w:val="nil"/>
              <w:right w:val="nil"/>
            </w:tcBorders>
            <w:shd w:val="clear" w:color="auto" w:fill="auto"/>
            <w:noWrap/>
            <w:vAlign w:val="bottom"/>
            <w:hideMark/>
          </w:tcPr>
          <w:p w14:paraId="0B7FFA02"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A6C624"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640C1B62"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3F83634E"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r>
      <w:tr w:rsidR="008B1704" w:rsidRPr="008B1704" w14:paraId="6D651F78" w14:textId="77777777" w:rsidTr="008B1704">
        <w:trPr>
          <w:trHeight w:val="390"/>
        </w:trPr>
        <w:tc>
          <w:tcPr>
            <w:tcW w:w="2880" w:type="dxa"/>
            <w:tcBorders>
              <w:top w:val="nil"/>
              <w:left w:val="nil"/>
              <w:bottom w:val="nil"/>
              <w:right w:val="nil"/>
            </w:tcBorders>
            <w:shd w:val="clear" w:color="4CB5D3" w:fill="339774"/>
            <w:noWrap/>
            <w:vAlign w:val="bottom"/>
            <w:hideMark/>
          </w:tcPr>
          <w:p w14:paraId="537164BE" w14:textId="77777777" w:rsidR="008B1704" w:rsidRPr="008B1704" w:rsidRDefault="008B1704" w:rsidP="008B1704">
            <w:pPr>
              <w:spacing w:before="0" w:after="0" w:line="240" w:lineRule="auto"/>
              <w:outlineLvl w:val="0"/>
              <w:rPr>
                <w:rFonts w:ascii="Franklin Gothic Book" w:eastAsia="Times New Roman" w:hAnsi="Franklin Gothic Book" w:cs="Times New Roman"/>
                <w:b/>
                <w:bCs/>
                <w:noProof/>
                <w:color w:val="FFFFFF"/>
                <w:sz w:val="28"/>
                <w:szCs w:val="28"/>
              </w:rPr>
            </w:pPr>
            <w:bookmarkStart w:id="1135" w:name="_Toc516580565"/>
            <w:r w:rsidRPr="008B1704">
              <w:rPr>
                <w:rFonts w:ascii="Franklin Gothic Book" w:eastAsia="Times New Roman" w:hAnsi="Franklin Gothic Book" w:cs="Times New Roman"/>
                <w:b/>
                <w:bCs/>
                <w:noProof/>
                <w:color w:val="FFFFFF"/>
                <w:sz w:val="28"/>
                <w:szCs w:val="28"/>
              </w:rPr>
              <w:t>Invoice_Rx_Builder</w:t>
            </w:r>
            <w:bookmarkEnd w:id="1135"/>
          </w:p>
        </w:tc>
        <w:tc>
          <w:tcPr>
            <w:tcW w:w="1890" w:type="dxa"/>
            <w:tcBorders>
              <w:top w:val="nil"/>
              <w:left w:val="nil"/>
              <w:bottom w:val="nil"/>
              <w:right w:val="nil"/>
            </w:tcBorders>
            <w:shd w:val="clear" w:color="4CB5D3" w:fill="339774"/>
            <w:noWrap/>
            <w:vAlign w:val="bottom"/>
            <w:hideMark/>
          </w:tcPr>
          <w:p w14:paraId="4032AB35" w14:textId="77777777" w:rsidR="008B1704" w:rsidRPr="008B1704" w:rsidRDefault="008B1704" w:rsidP="008B1704">
            <w:pPr>
              <w:spacing w:before="0" w:after="0" w:line="240" w:lineRule="auto"/>
              <w:outlineLvl w:val="0"/>
              <w:rPr>
                <w:rFonts w:ascii="Franklin Gothic Book" w:eastAsia="Times New Roman" w:hAnsi="Franklin Gothic Book" w:cs="Times New Roman"/>
                <w:b/>
                <w:bCs/>
                <w:color w:val="FFFFFF"/>
                <w:sz w:val="28"/>
                <w:szCs w:val="28"/>
              </w:rPr>
            </w:pPr>
            <w:bookmarkStart w:id="1136" w:name="_Toc516580566"/>
            <w:r w:rsidRPr="008B1704">
              <w:rPr>
                <w:rFonts w:ascii="Franklin Gothic Book" w:eastAsia="Times New Roman" w:hAnsi="Franklin Gothic Book" w:cs="Times New Roman"/>
                <w:b/>
                <w:bCs/>
                <w:color w:val="FFFFFF"/>
                <w:sz w:val="28"/>
                <w:szCs w:val="28"/>
              </w:rPr>
              <w:t>Table</w:t>
            </w:r>
            <w:bookmarkEnd w:id="1136"/>
          </w:p>
        </w:tc>
        <w:tc>
          <w:tcPr>
            <w:tcW w:w="900" w:type="dxa"/>
            <w:tcBorders>
              <w:top w:val="nil"/>
              <w:left w:val="nil"/>
              <w:bottom w:val="nil"/>
              <w:right w:val="nil"/>
            </w:tcBorders>
            <w:shd w:val="clear" w:color="auto" w:fill="auto"/>
            <w:noWrap/>
            <w:vAlign w:val="bottom"/>
            <w:hideMark/>
          </w:tcPr>
          <w:p w14:paraId="72DEF674" w14:textId="77777777" w:rsidR="008B1704" w:rsidRPr="008B1704" w:rsidRDefault="008B1704" w:rsidP="008B1704">
            <w:pPr>
              <w:spacing w:before="0" w:after="0" w:line="240" w:lineRule="auto"/>
              <w:outlineLvl w:val="0"/>
              <w:rPr>
                <w:rFonts w:ascii="Franklin Gothic Book" w:eastAsia="Times New Roman" w:hAnsi="Franklin Gothic Book" w:cs="Times New Roman"/>
                <w:b/>
                <w:bCs/>
                <w:color w:val="FFFFFF"/>
                <w:sz w:val="28"/>
                <w:szCs w:val="28"/>
              </w:rPr>
            </w:pPr>
          </w:p>
        </w:tc>
        <w:tc>
          <w:tcPr>
            <w:tcW w:w="1350" w:type="dxa"/>
            <w:tcBorders>
              <w:top w:val="nil"/>
              <w:left w:val="nil"/>
              <w:bottom w:val="nil"/>
              <w:right w:val="nil"/>
            </w:tcBorders>
            <w:shd w:val="clear" w:color="auto" w:fill="auto"/>
            <w:noWrap/>
            <w:vAlign w:val="bottom"/>
            <w:hideMark/>
          </w:tcPr>
          <w:p w14:paraId="6EA1B70D"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4CF851C0"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r>
      <w:tr w:rsidR="008B1704" w:rsidRPr="008B1704" w14:paraId="090DC8A8" w14:textId="77777777" w:rsidTr="008B1704">
        <w:trPr>
          <w:trHeight w:val="315"/>
        </w:trPr>
        <w:tc>
          <w:tcPr>
            <w:tcW w:w="2880" w:type="dxa"/>
            <w:tcBorders>
              <w:top w:val="single" w:sz="8" w:space="0" w:color="000000"/>
              <w:left w:val="nil"/>
              <w:bottom w:val="single" w:sz="8" w:space="0" w:color="000000"/>
              <w:right w:val="nil"/>
            </w:tcBorders>
            <w:shd w:val="clear" w:color="000000" w:fill="339774"/>
            <w:noWrap/>
            <w:vAlign w:val="bottom"/>
            <w:hideMark/>
          </w:tcPr>
          <w:p w14:paraId="5B752DF0"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noProof/>
                <w:color w:val="FFFFFF"/>
                <w:sz w:val="22"/>
                <w:szCs w:val="22"/>
              </w:rPr>
            </w:pPr>
            <w:bookmarkStart w:id="1137" w:name="_Toc516580567"/>
            <w:r w:rsidRPr="008B1704">
              <w:rPr>
                <w:rFonts w:ascii="Franklin Gothic Book" w:eastAsia="Times New Roman" w:hAnsi="Franklin Gothic Book" w:cs="Times New Roman"/>
                <w:b/>
                <w:bCs/>
                <w:noProof/>
                <w:color w:val="FFFFFF"/>
                <w:sz w:val="22"/>
                <w:szCs w:val="22"/>
              </w:rPr>
              <w:t>Attribute Name</w:t>
            </w:r>
            <w:bookmarkEnd w:id="1137"/>
          </w:p>
        </w:tc>
        <w:tc>
          <w:tcPr>
            <w:tcW w:w="1890" w:type="dxa"/>
            <w:tcBorders>
              <w:top w:val="single" w:sz="8" w:space="0" w:color="000000"/>
              <w:left w:val="nil"/>
              <w:bottom w:val="single" w:sz="8" w:space="0" w:color="000000"/>
              <w:right w:val="nil"/>
            </w:tcBorders>
            <w:shd w:val="clear" w:color="000000" w:fill="339774"/>
            <w:noWrap/>
            <w:vAlign w:val="bottom"/>
            <w:hideMark/>
          </w:tcPr>
          <w:p w14:paraId="39702708"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138" w:name="_Toc516580568"/>
            <w:r w:rsidRPr="008B1704">
              <w:rPr>
                <w:rFonts w:ascii="Franklin Gothic Book" w:eastAsia="Times New Roman" w:hAnsi="Franklin Gothic Book" w:cs="Times New Roman"/>
                <w:b/>
                <w:bCs/>
                <w:color w:val="FFFFFF"/>
                <w:sz w:val="22"/>
                <w:szCs w:val="22"/>
              </w:rPr>
              <w:t>Data Type</w:t>
            </w:r>
            <w:bookmarkEnd w:id="1138"/>
          </w:p>
        </w:tc>
        <w:tc>
          <w:tcPr>
            <w:tcW w:w="900" w:type="dxa"/>
            <w:tcBorders>
              <w:top w:val="single" w:sz="8" w:space="0" w:color="000000"/>
              <w:left w:val="nil"/>
              <w:bottom w:val="single" w:sz="8" w:space="0" w:color="000000"/>
              <w:right w:val="nil"/>
            </w:tcBorders>
            <w:shd w:val="clear" w:color="000000" w:fill="339774"/>
            <w:noWrap/>
            <w:vAlign w:val="bottom"/>
            <w:hideMark/>
          </w:tcPr>
          <w:p w14:paraId="1E962564"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139" w:name="_Toc516580569"/>
            <w:r w:rsidRPr="008B1704">
              <w:rPr>
                <w:rFonts w:ascii="Franklin Gothic Book" w:eastAsia="Times New Roman" w:hAnsi="Franklin Gothic Book" w:cs="Times New Roman"/>
                <w:b/>
                <w:bCs/>
                <w:color w:val="FFFFFF"/>
                <w:sz w:val="22"/>
                <w:szCs w:val="22"/>
              </w:rPr>
              <w:t>Size</w:t>
            </w:r>
            <w:bookmarkEnd w:id="1139"/>
          </w:p>
        </w:tc>
        <w:tc>
          <w:tcPr>
            <w:tcW w:w="1350" w:type="dxa"/>
            <w:tcBorders>
              <w:top w:val="single" w:sz="8" w:space="0" w:color="000000"/>
              <w:left w:val="nil"/>
              <w:bottom w:val="single" w:sz="8" w:space="0" w:color="000000"/>
              <w:right w:val="nil"/>
            </w:tcBorders>
            <w:shd w:val="clear" w:color="000000" w:fill="339774"/>
            <w:noWrap/>
            <w:vAlign w:val="bottom"/>
            <w:hideMark/>
          </w:tcPr>
          <w:p w14:paraId="01252BBF"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140" w:name="_Toc516580570"/>
            <w:r w:rsidRPr="008B1704">
              <w:rPr>
                <w:rFonts w:ascii="Franklin Gothic Book" w:eastAsia="Times New Roman" w:hAnsi="Franklin Gothic Book" w:cs="Times New Roman"/>
                <w:b/>
                <w:bCs/>
                <w:color w:val="FFFFFF"/>
                <w:sz w:val="22"/>
                <w:szCs w:val="22"/>
              </w:rPr>
              <w:t>Constraint</w:t>
            </w:r>
            <w:bookmarkEnd w:id="1140"/>
          </w:p>
        </w:tc>
        <w:tc>
          <w:tcPr>
            <w:tcW w:w="3510" w:type="dxa"/>
            <w:tcBorders>
              <w:top w:val="single" w:sz="8" w:space="0" w:color="000000"/>
              <w:left w:val="nil"/>
              <w:bottom w:val="single" w:sz="8" w:space="0" w:color="000000"/>
              <w:right w:val="nil"/>
            </w:tcBorders>
            <w:shd w:val="clear" w:color="000000" w:fill="339774"/>
            <w:noWrap/>
            <w:vAlign w:val="bottom"/>
            <w:hideMark/>
          </w:tcPr>
          <w:p w14:paraId="0A0BFDA1"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141" w:name="_Toc516580571"/>
            <w:r w:rsidRPr="008B1704">
              <w:rPr>
                <w:rFonts w:ascii="Franklin Gothic Book" w:eastAsia="Times New Roman" w:hAnsi="Franklin Gothic Book" w:cs="Times New Roman"/>
                <w:b/>
                <w:bCs/>
                <w:color w:val="FFFFFF"/>
                <w:sz w:val="22"/>
                <w:szCs w:val="22"/>
              </w:rPr>
              <w:t>Notes</w:t>
            </w:r>
            <w:bookmarkEnd w:id="1141"/>
          </w:p>
        </w:tc>
      </w:tr>
      <w:tr w:rsidR="008B1704" w:rsidRPr="008B1704" w14:paraId="66EEDAE7" w14:textId="77777777" w:rsidTr="008B1704">
        <w:trPr>
          <w:trHeight w:val="315"/>
        </w:trPr>
        <w:tc>
          <w:tcPr>
            <w:tcW w:w="2880" w:type="dxa"/>
            <w:tcBorders>
              <w:top w:val="nil"/>
              <w:left w:val="nil"/>
              <w:bottom w:val="nil"/>
              <w:right w:val="nil"/>
            </w:tcBorders>
            <w:shd w:val="clear" w:color="D9D9D9" w:fill="D9D9D9"/>
            <w:noWrap/>
            <w:vAlign w:val="bottom"/>
            <w:hideMark/>
          </w:tcPr>
          <w:p w14:paraId="70D798BA"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142" w:name="_Toc516580572"/>
            <w:r w:rsidRPr="008B1704">
              <w:rPr>
                <w:rFonts w:ascii="Franklin Gothic Book" w:eastAsia="Times New Roman" w:hAnsi="Franklin Gothic Book" w:cs="Times New Roman"/>
                <w:noProof/>
                <w:color w:val="000000"/>
                <w:sz w:val="22"/>
                <w:szCs w:val="22"/>
              </w:rPr>
              <w:t>Invoice_RxID</w:t>
            </w:r>
            <w:bookmarkEnd w:id="1142"/>
          </w:p>
        </w:tc>
        <w:tc>
          <w:tcPr>
            <w:tcW w:w="1890" w:type="dxa"/>
            <w:tcBorders>
              <w:top w:val="nil"/>
              <w:left w:val="nil"/>
              <w:bottom w:val="nil"/>
              <w:right w:val="nil"/>
            </w:tcBorders>
            <w:shd w:val="clear" w:color="D9D9D9" w:fill="D9D9D9"/>
            <w:noWrap/>
            <w:vAlign w:val="bottom"/>
            <w:hideMark/>
          </w:tcPr>
          <w:p w14:paraId="1A0B08E7"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43" w:name="_Toc516580573"/>
            <w:r w:rsidRPr="008B1704">
              <w:rPr>
                <w:rFonts w:ascii="Franklin Gothic Book" w:eastAsia="Times New Roman" w:hAnsi="Franklin Gothic Book" w:cs="Times New Roman"/>
                <w:color w:val="000000"/>
                <w:sz w:val="22"/>
                <w:szCs w:val="22"/>
              </w:rPr>
              <w:t>int</w:t>
            </w:r>
            <w:bookmarkEnd w:id="1143"/>
          </w:p>
        </w:tc>
        <w:tc>
          <w:tcPr>
            <w:tcW w:w="900" w:type="dxa"/>
            <w:tcBorders>
              <w:top w:val="nil"/>
              <w:left w:val="nil"/>
              <w:bottom w:val="nil"/>
              <w:right w:val="nil"/>
            </w:tcBorders>
            <w:shd w:val="clear" w:color="D9D9D9" w:fill="D9D9D9"/>
            <w:noWrap/>
            <w:vAlign w:val="bottom"/>
            <w:hideMark/>
          </w:tcPr>
          <w:p w14:paraId="34614263"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144" w:name="_Toc516580574"/>
            <w:r w:rsidRPr="008B1704">
              <w:rPr>
                <w:rFonts w:ascii="Franklin Gothic Book" w:eastAsia="Times New Roman" w:hAnsi="Franklin Gothic Book" w:cs="Times New Roman"/>
                <w:color w:val="000000"/>
                <w:sz w:val="22"/>
                <w:szCs w:val="22"/>
              </w:rPr>
              <w:t>12</w:t>
            </w:r>
            <w:bookmarkEnd w:id="1144"/>
          </w:p>
        </w:tc>
        <w:tc>
          <w:tcPr>
            <w:tcW w:w="1350" w:type="dxa"/>
            <w:tcBorders>
              <w:top w:val="nil"/>
              <w:left w:val="nil"/>
              <w:bottom w:val="nil"/>
              <w:right w:val="nil"/>
            </w:tcBorders>
            <w:shd w:val="clear" w:color="D9D9D9" w:fill="D9D9D9"/>
            <w:noWrap/>
            <w:vAlign w:val="bottom"/>
            <w:hideMark/>
          </w:tcPr>
          <w:p w14:paraId="123C99D9"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45" w:name="_Toc516580575"/>
            <w:r w:rsidRPr="008B1704">
              <w:rPr>
                <w:rFonts w:ascii="Franklin Gothic Book" w:eastAsia="Times New Roman" w:hAnsi="Franklin Gothic Book" w:cs="Times New Roman"/>
                <w:color w:val="000000"/>
                <w:sz w:val="22"/>
                <w:szCs w:val="22"/>
              </w:rPr>
              <w:t>PRIMARY KEY</w:t>
            </w:r>
            <w:bookmarkEnd w:id="1145"/>
            <w:r w:rsidRPr="008B1704">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39E6D10E"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r>
      <w:tr w:rsidR="008B1704" w:rsidRPr="008B1704" w14:paraId="5162CC72" w14:textId="77777777" w:rsidTr="008B1704">
        <w:trPr>
          <w:trHeight w:val="315"/>
        </w:trPr>
        <w:tc>
          <w:tcPr>
            <w:tcW w:w="2880" w:type="dxa"/>
            <w:tcBorders>
              <w:top w:val="nil"/>
              <w:left w:val="nil"/>
              <w:bottom w:val="nil"/>
              <w:right w:val="nil"/>
            </w:tcBorders>
            <w:shd w:val="clear" w:color="auto" w:fill="auto"/>
            <w:noWrap/>
            <w:vAlign w:val="bottom"/>
            <w:hideMark/>
          </w:tcPr>
          <w:p w14:paraId="7450C16E"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146" w:name="_Toc516580576"/>
            <w:r w:rsidRPr="008B1704">
              <w:rPr>
                <w:rFonts w:ascii="Franklin Gothic Book" w:eastAsia="Times New Roman" w:hAnsi="Franklin Gothic Book" w:cs="Times New Roman"/>
                <w:noProof/>
                <w:color w:val="000000"/>
                <w:sz w:val="22"/>
                <w:szCs w:val="22"/>
              </w:rPr>
              <w:t>PetID</w:t>
            </w:r>
            <w:bookmarkEnd w:id="1146"/>
          </w:p>
        </w:tc>
        <w:tc>
          <w:tcPr>
            <w:tcW w:w="1890" w:type="dxa"/>
            <w:tcBorders>
              <w:top w:val="nil"/>
              <w:left w:val="nil"/>
              <w:bottom w:val="nil"/>
              <w:right w:val="nil"/>
            </w:tcBorders>
            <w:shd w:val="clear" w:color="auto" w:fill="auto"/>
            <w:noWrap/>
            <w:vAlign w:val="bottom"/>
            <w:hideMark/>
          </w:tcPr>
          <w:p w14:paraId="5919A048"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47" w:name="_Toc516580577"/>
            <w:r w:rsidRPr="008B1704">
              <w:rPr>
                <w:rFonts w:ascii="Franklin Gothic Book" w:eastAsia="Times New Roman" w:hAnsi="Franklin Gothic Book" w:cs="Times New Roman"/>
                <w:color w:val="000000"/>
                <w:sz w:val="22"/>
                <w:szCs w:val="22"/>
              </w:rPr>
              <w:t>int</w:t>
            </w:r>
            <w:bookmarkEnd w:id="1147"/>
          </w:p>
        </w:tc>
        <w:tc>
          <w:tcPr>
            <w:tcW w:w="900" w:type="dxa"/>
            <w:tcBorders>
              <w:top w:val="nil"/>
              <w:left w:val="nil"/>
              <w:bottom w:val="nil"/>
              <w:right w:val="nil"/>
            </w:tcBorders>
            <w:shd w:val="clear" w:color="auto" w:fill="auto"/>
            <w:noWrap/>
            <w:vAlign w:val="bottom"/>
            <w:hideMark/>
          </w:tcPr>
          <w:p w14:paraId="4726C5CB"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357EDC35"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48" w:name="_Toc516580578"/>
            <w:r w:rsidRPr="008B1704">
              <w:rPr>
                <w:rFonts w:ascii="Franklin Gothic Book" w:eastAsia="Times New Roman" w:hAnsi="Franklin Gothic Book" w:cs="Times New Roman"/>
                <w:color w:val="000000"/>
                <w:sz w:val="22"/>
                <w:szCs w:val="22"/>
              </w:rPr>
              <w:t>FOREIGN KEY</w:t>
            </w:r>
            <w:bookmarkEnd w:id="1148"/>
            <w:r w:rsidRPr="008B1704">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auto" w:fill="auto"/>
            <w:noWrap/>
            <w:vAlign w:val="bottom"/>
            <w:hideMark/>
          </w:tcPr>
          <w:p w14:paraId="5ED2A077"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49" w:name="_Toc516580579"/>
            <w:r w:rsidRPr="008B1704">
              <w:rPr>
                <w:rFonts w:ascii="Franklin Gothic Book" w:eastAsia="Times New Roman" w:hAnsi="Franklin Gothic Book" w:cs="Times New Roman"/>
                <w:color w:val="000000"/>
                <w:sz w:val="22"/>
                <w:szCs w:val="22"/>
              </w:rPr>
              <w:t>Couple of options with these tables, can either use PL/SQL or connector tables.</w:t>
            </w:r>
            <w:bookmarkEnd w:id="1149"/>
          </w:p>
        </w:tc>
      </w:tr>
      <w:tr w:rsidR="008B1704" w:rsidRPr="008B1704" w14:paraId="6D82057C" w14:textId="77777777" w:rsidTr="008B1704">
        <w:trPr>
          <w:trHeight w:val="315"/>
        </w:trPr>
        <w:tc>
          <w:tcPr>
            <w:tcW w:w="2880" w:type="dxa"/>
            <w:tcBorders>
              <w:top w:val="nil"/>
              <w:left w:val="nil"/>
              <w:bottom w:val="nil"/>
              <w:right w:val="nil"/>
            </w:tcBorders>
            <w:shd w:val="clear" w:color="D9D9D9" w:fill="D9D9D9"/>
            <w:noWrap/>
            <w:vAlign w:val="bottom"/>
            <w:hideMark/>
          </w:tcPr>
          <w:p w14:paraId="564A1BBC"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150" w:name="_Toc516580580"/>
            <w:r w:rsidRPr="008B1704">
              <w:rPr>
                <w:rFonts w:ascii="Franklin Gothic Book" w:eastAsia="Times New Roman" w:hAnsi="Franklin Gothic Book" w:cs="Times New Roman"/>
                <w:noProof/>
                <w:color w:val="000000"/>
                <w:sz w:val="22"/>
                <w:szCs w:val="22"/>
              </w:rPr>
              <w:t>Drug_ID</w:t>
            </w:r>
            <w:bookmarkEnd w:id="1150"/>
          </w:p>
        </w:tc>
        <w:tc>
          <w:tcPr>
            <w:tcW w:w="1890" w:type="dxa"/>
            <w:tcBorders>
              <w:top w:val="nil"/>
              <w:left w:val="nil"/>
              <w:bottom w:val="nil"/>
              <w:right w:val="nil"/>
            </w:tcBorders>
            <w:shd w:val="clear" w:color="D9D9D9" w:fill="D9D9D9"/>
            <w:noWrap/>
            <w:vAlign w:val="bottom"/>
            <w:hideMark/>
          </w:tcPr>
          <w:p w14:paraId="7416F1D5"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51" w:name="_Toc516580581"/>
            <w:r w:rsidRPr="008B1704">
              <w:rPr>
                <w:rFonts w:ascii="Franklin Gothic Book" w:eastAsia="Times New Roman" w:hAnsi="Franklin Gothic Book" w:cs="Times New Roman"/>
                <w:color w:val="000000"/>
                <w:sz w:val="22"/>
                <w:szCs w:val="22"/>
              </w:rPr>
              <w:t>int</w:t>
            </w:r>
            <w:bookmarkEnd w:id="1151"/>
          </w:p>
        </w:tc>
        <w:tc>
          <w:tcPr>
            <w:tcW w:w="900" w:type="dxa"/>
            <w:tcBorders>
              <w:top w:val="nil"/>
              <w:left w:val="nil"/>
              <w:bottom w:val="nil"/>
              <w:right w:val="nil"/>
            </w:tcBorders>
            <w:shd w:val="clear" w:color="D9D9D9" w:fill="D9D9D9"/>
            <w:noWrap/>
            <w:vAlign w:val="bottom"/>
            <w:hideMark/>
          </w:tcPr>
          <w:p w14:paraId="2F485FDB"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152" w:name="_Toc516580582"/>
            <w:r w:rsidRPr="008B1704">
              <w:rPr>
                <w:rFonts w:ascii="Franklin Gothic Book" w:eastAsia="Times New Roman" w:hAnsi="Franklin Gothic Book" w:cs="Times New Roman"/>
                <w:color w:val="000000"/>
                <w:sz w:val="22"/>
                <w:szCs w:val="22"/>
              </w:rPr>
              <w:t>10</w:t>
            </w:r>
            <w:bookmarkEnd w:id="1152"/>
          </w:p>
        </w:tc>
        <w:tc>
          <w:tcPr>
            <w:tcW w:w="1350" w:type="dxa"/>
            <w:tcBorders>
              <w:top w:val="nil"/>
              <w:left w:val="nil"/>
              <w:bottom w:val="nil"/>
              <w:right w:val="nil"/>
            </w:tcBorders>
            <w:shd w:val="clear" w:color="D9D9D9" w:fill="D9D9D9"/>
            <w:noWrap/>
            <w:vAlign w:val="bottom"/>
            <w:hideMark/>
          </w:tcPr>
          <w:p w14:paraId="0692288F"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53" w:name="_Toc516580583"/>
            <w:r w:rsidRPr="008B1704">
              <w:rPr>
                <w:rFonts w:ascii="Franklin Gothic Book" w:eastAsia="Times New Roman" w:hAnsi="Franklin Gothic Book" w:cs="Times New Roman"/>
                <w:color w:val="000000"/>
                <w:sz w:val="22"/>
                <w:szCs w:val="22"/>
              </w:rPr>
              <w:t>FOREIGN KEY</w:t>
            </w:r>
            <w:bookmarkEnd w:id="1153"/>
            <w:r w:rsidRPr="008B1704">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302A9AD1"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r>
      <w:tr w:rsidR="008B1704" w:rsidRPr="008B1704" w14:paraId="0389AD16" w14:textId="77777777" w:rsidTr="008B1704">
        <w:trPr>
          <w:trHeight w:val="315"/>
        </w:trPr>
        <w:tc>
          <w:tcPr>
            <w:tcW w:w="2880" w:type="dxa"/>
            <w:tcBorders>
              <w:top w:val="nil"/>
              <w:left w:val="nil"/>
              <w:bottom w:val="nil"/>
              <w:right w:val="nil"/>
            </w:tcBorders>
            <w:shd w:val="clear" w:color="auto" w:fill="auto"/>
            <w:noWrap/>
            <w:vAlign w:val="bottom"/>
            <w:hideMark/>
          </w:tcPr>
          <w:p w14:paraId="301963C7"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154" w:name="_Toc516580584"/>
            <w:r w:rsidRPr="008B1704">
              <w:rPr>
                <w:rFonts w:ascii="Franklin Gothic Book" w:eastAsia="Times New Roman" w:hAnsi="Franklin Gothic Book" w:cs="Times New Roman"/>
                <w:noProof/>
                <w:color w:val="000000"/>
                <w:sz w:val="22"/>
                <w:szCs w:val="22"/>
              </w:rPr>
              <w:t>Drug_Cost_Per_Unit</w:t>
            </w:r>
            <w:bookmarkEnd w:id="1154"/>
          </w:p>
        </w:tc>
        <w:tc>
          <w:tcPr>
            <w:tcW w:w="1890" w:type="dxa"/>
            <w:tcBorders>
              <w:top w:val="nil"/>
              <w:left w:val="nil"/>
              <w:bottom w:val="nil"/>
              <w:right w:val="nil"/>
            </w:tcBorders>
            <w:shd w:val="clear" w:color="auto" w:fill="auto"/>
            <w:noWrap/>
            <w:vAlign w:val="bottom"/>
            <w:hideMark/>
          </w:tcPr>
          <w:p w14:paraId="59159B57"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55" w:name="_Toc516580585"/>
            <w:r w:rsidRPr="008B1704">
              <w:rPr>
                <w:rFonts w:ascii="Franklin Gothic Book" w:eastAsia="Times New Roman" w:hAnsi="Franklin Gothic Book" w:cs="Times New Roman"/>
                <w:color w:val="000000"/>
                <w:sz w:val="22"/>
                <w:szCs w:val="22"/>
              </w:rPr>
              <w:t>number(p,s)</w:t>
            </w:r>
            <w:bookmarkEnd w:id="1155"/>
          </w:p>
        </w:tc>
        <w:tc>
          <w:tcPr>
            <w:tcW w:w="900" w:type="dxa"/>
            <w:tcBorders>
              <w:top w:val="nil"/>
              <w:left w:val="nil"/>
              <w:bottom w:val="nil"/>
              <w:right w:val="nil"/>
            </w:tcBorders>
            <w:shd w:val="clear" w:color="auto" w:fill="auto"/>
            <w:noWrap/>
            <w:vAlign w:val="bottom"/>
            <w:hideMark/>
          </w:tcPr>
          <w:p w14:paraId="2CF52E7A"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156" w:name="_Toc516580586"/>
            <w:r w:rsidRPr="008B1704">
              <w:rPr>
                <w:rFonts w:ascii="Franklin Gothic Book" w:eastAsia="Times New Roman" w:hAnsi="Franklin Gothic Book" w:cs="Times New Roman"/>
                <w:color w:val="000000"/>
                <w:sz w:val="22"/>
                <w:szCs w:val="22"/>
              </w:rPr>
              <w:t>7,2</w:t>
            </w:r>
            <w:bookmarkEnd w:id="1156"/>
          </w:p>
        </w:tc>
        <w:tc>
          <w:tcPr>
            <w:tcW w:w="1350" w:type="dxa"/>
            <w:tcBorders>
              <w:top w:val="nil"/>
              <w:left w:val="nil"/>
              <w:bottom w:val="nil"/>
              <w:right w:val="nil"/>
            </w:tcBorders>
            <w:shd w:val="clear" w:color="auto" w:fill="auto"/>
            <w:noWrap/>
            <w:vAlign w:val="bottom"/>
            <w:hideMark/>
          </w:tcPr>
          <w:p w14:paraId="5504B7F0"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auto" w:fill="auto"/>
            <w:noWrap/>
            <w:vAlign w:val="bottom"/>
            <w:hideMark/>
          </w:tcPr>
          <w:p w14:paraId="3111662D"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r w:rsidR="008B1704" w:rsidRPr="008B1704" w14:paraId="2DB05125" w14:textId="77777777" w:rsidTr="008B1704">
        <w:trPr>
          <w:trHeight w:val="315"/>
        </w:trPr>
        <w:tc>
          <w:tcPr>
            <w:tcW w:w="2880" w:type="dxa"/>
            <w:tcBorders>
              <w:top w:val="nil"/>
              <w:left w:val="nil"/>
              <w:bottom w:val="nil"/>
              <w:right w:val="nil"/>
            </w:tcBorders>
            <w:shd w:val="clear" w:color="D9D9D9" w:fill="D9D9D9"/>
            <w:noWrap/>
            <w:vAlign w:val="bottom"/>
            <w:hideMark/>
          </w:tcPr>
          <w:p w14:paraId="53C1C536"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157" w:name="_Toc516580587"/>
            <w:r w:rsidRPr="008B1704">
              <w:rPr>
                <w:rFonts w:ascii="Franklin Gothic Book" w:eastAsia="Times New Roman" w:hAnsi="Franklin Gothic Book" w:cs="Times New Roman"/>
                <w:noProof/>
                <w:color w:val="000000"/>
                <w:sz w:val="22"/>
                <w:szCs w:val="22"/>
              </w:rPr>
              <w:t>Drug_Dosage</w:t>
            </w:r>
            <w:bookmarkEnd w:id="1157"/>
          </w:p>
        </w:tc>
        <w:tc>
          <w:tcPr>
            <w:tcW w:w="1890" w:type="dxa"/>
            <w:tcBorders>
              <w:top w:val="nil"/>
              <w:left w:val="nil"/>
              <w:bottom w:val="nil"/>
              <w:right w:val="nil"/>
            </w:tcBorders>
            <w:shd w:val="clear" w:color="D9D9D9" w:fill="D9D9D9"/>
            <w:noWrap/>
            <w:vAlign w:val="bottom"/>
            <w:hideMark/>
          </w:tcPr>
          <w:p w14:paraId="4BB78680"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58" w:name="_Toc516580588"/>
            <w:r w:rsidRPr="008B1704">
              <w:rPr>
                <w:rFonts w:ascii="Franklin Gothic Book" w:eastAsia="Times New Roman" w:hAnsi="Franklin Gothic Book" w:cs="Times New Roman"/>
                <w:color w:val="000000"/>
                <w:sz w:val="22"/>
                <w:szCs w:val="22"/>
              </w:rPr>
              <w:t>number(p,s)</w:t>
            </w:r>
            <w:bookmarkEnd w:id="1158"/>
          </w:p>
        </w:tc>
        <w:tc>
          <w:tcPr>
            <w:tcW w:w="900" w:type="dxa"/>
            <w:tcBorders>
              <w:top w:val="nil"/>
              <w:left w:val="nil"/>
              <w:bottom w:val="nil"/>
              <w:right w:val="nil"/>
            </w:tcBorders>
            <w:shd w:val="clear" w:color="D9D9D9" w:fill="D9D9D9"/>
            <w:noWrap/>
            <w:vAlign w:val="bottom"/>
            <w:hideMark/>
          </w:tcPr>
          <w:p w14:paraId="5AAFCD31"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159" w:name="_Toc516580589"/>
            <w:r w:rsidRPr="008B1704">
              <w:rPr>
                <w:rFonts w:ascii="Franklin Gothic Book" w:eastAsia="Times New Roman" w:hAnsi="Franklin Gothic Book" w:cs="Times New Roman"/>
                <w:color w:val="000000"/>
                <w:sz w:val="22"/>
                <w:szCs w:val="22"/>
              </w:rPr>
              <w:t>9,2</w:t>
            </w:r>
            <w:bookmarkEnd w:id="1159"/>
          </w:p>
        </w:tc>
        <w:tc>
          <w:tcPr>
            <w:tcW w:w="1350" w:type="dxa"/>
            <w:tcBorders>
              <w:top w:val="nil"/>
              <w:left w:val="nil"/>
              <w:bottom w:val="nil"/>
              <w:right w:val="nil"/>
            </w:tcBorders>
            <w:shd w:val="clear" w:color="D9D9D9" w:fill="D9D9D9"/>
            <w:noWrap/>
            <w:vAlign w:val="bottom"/>
            <w:hideMark/>
          </w:tcPr>
          <w:p w14:paraId="255FB1D6"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D9D9D9" w:fill="D9D9D9"/>
            <w:noWrap/>
            <w:vAlign w:val="bottom"/>
            <w:hideMark/>
          </w:tcPr>
          <w:p w14:paraId="63361AD5"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r w:rsidR="008B1704" w:rsidRPr="008B1704" w14:paraId="790C8206" w14:textId="77777777" w:rsidTr="008B1704">
        <w:trPr>
          <w:trHeight w:val="315"/>
        </w:trPr>
        <w:tc>
          <w:tcPr>
            <w:tcW w:w="2880" w:type="dxa"/>
            <w:tcBorders>
              <w:top w:val="nil"/>
              <w:left w:val="nil"/>
              <w:bottom w:val="nil"/>
              <w:right w:val="nil"/>
            </w:tcBorders>
            <w:shd w:val="clear" w:color="auto" w:fill="auto"/>
            <w:noWrap/>
            <w:vAlign w:val="bottom"/>
            <w:hideMark/>
          </w:tcPr>
          <w:p w14:paraId="6025C444"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160" w:name="_Toc516580590"/>
            <w:r w:rsidRPr="008B1704">
              <w:rPr>
                <w:rFonts w:ascii="Franklin Gothic Book" w:eastAsia="Times New Roman" w:hAnsi="Franklin Gothic Book" w:cs="Times New Roman"/>
                <w:noProof/>
                <w:color w:val="000000"/>
                <w:sz w:val="22"/>
                <w:szCs w:val="22"/>
              </w:rPr>
              <w:t>Drug_Units_Prescribed</w:t>
            </w:r>
            <w:bookmarkEnd w:id="1160"/>
          </w:p>
        </w:tc>
        <w:tc>
          <w:tcPr>
            <w:tcW w:w="1890" w:type="dxa"/>
            <w:tcBorders>
              <w:top w:val="nil"/>
              <w:left w:val="nil"/>
              <w:bottom w:val="nil"/>
              <w:right w:val="nil"/>
            </w:tcBorders>
            <w:shd w:val="clear" w:color="auto" w:fill="auto"/>
            <w:noWrap/>
            <w:vAlign w:val="bottom"/>
            <w:hideMark/>
          </w:tcPr>
          <w:p w14:paraId="23E75E04"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61" w:name="_Toc516580591"/>
            <w:r w:rsidRPr="008B1704">
              <w:rPr>
                <w:rFonts w:ascii="Franklin Gothic Book" w:eastAsia="Times New Roman" w:hAnsi="Franklin Gothic Book" w:cs="Times New Roman"/>
                <w:color w:val="000000"/>
                <w:sz w:val="22"/>
                <w:szCs w:val="22"/>
              </w:rPr>
              <w:t>number(p,s)</w:t>
            </w:r>
            <w:bookmarkEnd w:id="1161"/>
          </w:p>
        </w:tc>
        <w:tc>
          <w:tcPr>
            <w:tcW w:w="900" w:type="dxa"/>
            <w:tcBorders>
              <w:top w:val="nil"/>
              <w:left w:val="nil"/>
              <w:bottom w:val="nil"/>
              <w:right w:val="nil"/>
            </w:tcBorders>
            <w:shd w:val="clear" w:color="auto" w:fill="auto"/>
            <w:noWrap/>
            <w:vAlign w:val="bottom"/>
            <w:hideMark/>
          </w:tcPr>
          <w:p w14:paraId="7E0E75D9"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162" w:name="_Toc516580592"/>
            <w:r w:rsidRPr="008B1704">
              <w:rPr>
                <w:rFonts w:ascii="Franklin Gothic Book" w:eastAsia="Times New Roman" w:hAnsi="Franklin Gothic Book" w:cs="Times New Roman"/>
                <w:color w:val="000000"/>
                <w:sz w:val="22"/>
                <w:szCs w:val="22"/>
              </w:rPr>
              <w:t>9,2</w:t>
            </w:r>
            <w:bookmarkEnd w:id="1162"/>
          </w:p>
        </w:tc>
        <w:tc>
          <w:tcPr>
            <w:tcW w:w="1350" w:type="dxa"/>
            <w:tcBorders>
              <w:top w:val="nil"/>
              <w:left w:val="nil"/>
              <w:bottom w:val="nil"/>
              <w:right w:val="nil"/>
            </w:tcBorders>
            <w:shd w:val="clear" w:color="auto" w:fill="auto"/>
            <w:noWrap/>
            <w:vAlign w:val="bottom"/>
            <w:hideMark/>
          </w:tcPr>
          <w:p w14:paraId="0BCC0118"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auto" w:fill="auto"/>
            <w:noWrap/>
            <w:vAlign w:val="bottom"/>
            <w:hideMark/>
          </w:tcPr>
          <w:p w14:paraId="2C52A18E"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63" w:name="_Toc516580593"/>
            <w:r w:rsidRPr="008B1704">
              <w:rPr>
                <w:rFonts w:ascii="Franklin Gothic Book" w:eastAsia="Times New Roman" w:hAnsi="Franklin Gothic Book" w:cs="Times New Roman"/>
                <w:color w:val="000000"/>
                <w:sz w:val="22"/>
                <w:szCs w:val="22"/>
              </w:rPr>
              <w:t>From Rx_Order table</w:t>
            </w:r>
            <w:bookmarkEnd w:id="1163"/>
          </w:p>
        </w:tc>
      </w:tr>
      <w:tr w:rsidR="008B1704" w:rsidRPr="008B1704" w14:paraId="3B9CBDEC" w14:textId="77777777" w:rsidTr="008B1704">
        <w:trPr>
          <w:trHeight w:val="315"/>
        </w:trPr>
        <w:tc>
          <w:tcPr>
            <w:tcW w:w="2880" w:type="dxa"/>
            <w:tcBorders>
              <w:top w:val="nil"/>
              <w:left w:val="nil"/>
              <w:bottom w:val="nil"/>
              <w:right w:val="nil"/>
            </w:tcBorders>
            <w:shd w:val="clear" w:color="D9D9D9" w:fill="D9D9D9"/>
            <w:noWrap/>
            <w:vAlign w:val="bottom"/>
            <w:hideMark/>
          </w:tcPr>
          <w:p w14:paraId="6FE51E48"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164" w:name="_Toc516580594"/>
            <w:r w:rsidRPr="008B1704">
              <w:rPr>
                <w:rFonts w:ascii="Franklin Gothic Book" w:eastAsia="Times New Roman" w:hAnsi="Franklin Gothic Book" w:cs="Times New Roman"/>
                <w:noProof/>
                <w:color w:val="000000"/>
                <w:sz w:val="22"/>
                <w:szCs w:val="22"/>
              </w:rPr>
              <w:t>Rx_Cost</w:t>
            </w:r>
            <w:bookmarkEnd w:id="1164"/>
          </w:p>
        </w:tc>
        <w:tc>
          <w:tcPr>
            <w:tcW w:w="1890" w:type="dxa"/>
            <w:tcBorders>
              <w:top w:val="nil"/>
              <w:left w:val="nil"/>
              <w:bottom w:val="nil"/>
              <w:right w:val="nil"/>
            </w:tcBorders>
            <w:shd w:val="clear" w:color="D9D9D9" w:fill="D9D9D9"/>
            <w:noWrap/>
            <w:vAlign w:val="bottom"/>
            <w:hideMark/>
          </w:tcPr>
          <w:p w14:paraId="43C7A4F8"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65" w:name="_Toc516580595"/>
            <w:r w:rsidRPr="008B1704">
              <w:rPr>
                <w:rFonts w:ascii="Franklin Gothic Book" w:eastAsia="Times New Roman" w:hAnsi="Franklin Gothic Book" w:cs="Times New Roman"/>
                <w:color w:val="000000"/>
                <w:sz w:val="22"/>
                <w:szCs w:val="22"/>
              </w:rPr>
              <w:t>number(p,s)</w:t>
            </w:r>
            <w:bookmarkEnd w:id="1165"/>
          </w:p>
        </w:tc>
        <w:tc>
          <w:tcPr>
            <w:tcW w:w="900" w:type="dxa"/>
            <w:tcBorders>
              <w:top w:val="nil"/>
              <w:left w:val="nil"/>
              <w:bottom w:val="nil"/>
              <w:right w:val="nil"/>
            </w:tcBorders>
            <w:shd w:val="clear" w:color="D9D9D9" w:fill="D9D9D9"/>
            <w:noWrap/>
            <w:vAlign w:val="bottom"/>
            <w:hideMark/>
          </w:tcPr>
          <w:p w14:paraId="5D109ED3"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166" w:name="_Toc516580596"/>
            <w:r w:rsidRPr="008B1704">
              <w:rPr>
                <w:rFonts w:ascii="Franklin Gothic Book" w:eastAsia="Times New Roman" w:hAnsi="Franklin Gothic Book" w:cs="Times New Roman"/>
                <w:color w:val="000000"/>
                <w:sz w:val="22"/>
                <w:szCs w:val="22"/>
              </w:rPr>
              <w:t>7,2</w:t>
            </w:r>
            <w:bookmarkEnd w:id="1166"/>
          </w:p>
        </w:tc>
        <w:tc>
          <w:tcPr>
            <w:tcW w:w="1350" w:type="dxa"/>
            <w:tcBorders>
              <w:top w:val="nil"/>
              <w:left w:val="nil"/>
              <w:bottom w:val="nil"/>
              <w:right w:val="nil"/>
            </w:tcBorders>
            <w:shd w:val="clear" w:color="D9D9D9" w:fill="D9D9D9"/>
            <w:noWrap/>
            <w:vAlign w:val="bottom"/>
            <w:hideMark/>
          </w:tcPr>
          <w:p w14:paraId="61A9F199"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D9D9D9" w:fill="D9D9D9"/>
            <w:noWrap/>
            <w:vAlign w:val="bottom"/>
            <w:hideMark/>
          </w:tcPr>
          <w:p w14:paraId="4FA65877"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r w:rsidRPr="008B1704">
              <w:rPr>
                <w:rFonts w:ascii="Franklin Gothic Book" w:eastAsia="Times New Roman" w:hAnsi="Franklin Gothic Book" w:cs="Times New Roman"/>
                <w:color w:val="000000"/>
                <w:sz w:val="22"/>
                <w:szCs w:val="22"/>
              </w:rPr>
              <w:t xml:space="preserve"> </w:t>
            </w:r>
            <w:bookmarkStart w:id="1167" w:name="_Toc516580597"/>
            <w:r w:rsidRPr="008B1704">
              <w:rPr>
                <w:rFonts w:ascii="Franklin Gothic Book" w:eastAsia="Times New Roman" w:hAnsi="Franklin Gothic Book" w:cs="Times New Roman"/>
                <w:color w:val="000000"/>
                <w:sz w:val="22"/>
                <w:szCs w:val="22"/>
              </w:rPr>
              <w:t>(Drug_Cost * Drug_Units_Prescribed)</w:t>
            </w:r>
            <w:bookmarkEnd w:id="1167"/>
          </w:p>
        </w:tc>
      </w:tr>
      <w:tr w:rsidR="008B1704" w:rsidRPr="008B1704" w14:paraId="0DF0E81E" w14:textId="77777777" w:rsidTr="008B1704">
        <w:trPr>
          <w:trHeight w:val="315"/>
        </w:trPr>
        <w:tc>
          <w:tcPr>
            <w:tcW w:w="2880" w:type="dxa"/>
            <w:tcBorders>
              <w:top w:val="nil"/>
              <w:left w:val="nil"/>
              <w:bottom w:val="single" w:sz="8" w:space="0" w:color="000000"/>
              <w:right w:val="nil"/>
            </w:tcBorders>
            <w:shd w:val="clear" w:color="auto" w:fill="auto"/>
            <w:noWrap/>
            <w:vAlign w:val="bottom"/>
            <w:hideMark/>
          </w:tcPr>
          <w:p w14:paraId="072EE7C5"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168" w:name="_Toc516580598"/>
            <w:r w:rsidRPr="008B1704">
              <w:rPr>
                <w:rFonts w:ascii="Franklin Gothic Book" w:eastAsia="Times New Roman" w:hAnsi="Franklin Gothic Book" w:cs="Times New Roman"/>
                <w:noProof/>
                <w:color w:val="000000"/>
                <w:sz w:val="22"/>
                <w:szCs w:val="22"/>
              </w:rPr>
              <w:t>RxID</w:t>
            </w:r>
            <w:bookmarkEnd w:id="1168"/>
          </w:p>
        </w:tc>
        <w:tc>
          <w:tcPr>
            <w:tcW w:w="1890" w:type="dxa"/>
            <w:tcBorders>
              <w:top w:val="nil"/>
              <w:left w:val="nil"/>
              <w:bottom w:val="single" w:sz="8" w:space="0" w:color="000000"/>
              <w:right w:val="nil"/>
            </w:tcBorders>
            <w:shd w:val="clear" w:color="auto" w:fill="auto"/>
            <w:noWrap/>
            <w:vAlign w:val="bottom"/>
            <w:hideMark/>
          </w:tcPr>
          <w:p w14:paraId="2D7E2CA9"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c>
          <w:tcPr>
            <w:tcW w:w="900" w:type="dxa"/>
            <w:tcBorders>
              <w:top w:val="nil"/>
              <w:left w:val="nil"/>
              <w:bottom w:val="single" w:sz="8" w:space="0" w:color="000000"/>
              <w:right w:val="nil"/>
            </w:tcBorders>
            <w:shd w:val="clear" w:color="auto" w:fill="auto"/>
            <w:noWrap/>
            <w:vAlign w:val="bottom"/>
            <w:hideMark/>
          </w:tcPr>
          <w:p w14:paraId="5C841CCB"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c>
          <w:tcPr>
            <w:tcW w:w="1350" w:type="dxa"/>
            <w:tcBorders>
              <w:top w:val="nil"/>
              <w:left w:val="nil"/>
              <w:bottom w:val="single" w:sz="8" w:space="0" w:color="000000"/>
              <w:right w:val="nil"/>
            </w:tcBorders>
            <w:shd w:val="clear" w:color="auto" w:fill="auto"/>
            <w:noWrap/>
            <w:vAlign w:val="bottom"/>
            <w:hideMark/>
          </w:tcPr>
          <w:p w14:paraId="535189F0" w14:textId="77777777" w:rsidR="008B1704" w:rsidRPr="008B1704" w:rsidRDefault="008B1704" w:rsidP="008B1704">
            <w:pPr>
              <w:spacing w:before="0" w:after="0" w:line="240" w:lineRule="auto"/>
              <w:jc w:val="right"/>
              <w:outlineLvl w:val="1"/>
              <w:rPr>
                <w:rFonts w:ascii="Times New Roman" w:eastAsia="Times New Roman" w:hAnsi="Times New Roman" w:cs="Times New Roman"/>
              </w:rPr>
            </w:pPr>
          </w:p>
        </w:tc>
        <w:tc>
          <w:tcPr>
            <w:tcW w:w="3510" w:type="dxa"/>
            <w:tcBorders>
              <w:top w:val="nil"/>
              <w:left w:val="nil"/>
              <w:bottom w:val="single" w:sz="8" w:space="0" w:color="000000"/>
              <w:right w:val="nil"/>
            </w:tcBorders>
            <w:shd w:val="clear" w:color="auto" w:fill="auto"/>
            <w:noWrap/>
            <w:vAlign w:val="bottom"/>
            <w:hideMark/>
          </w:tcPr>
          <w:p w14:paraId="7A258F21"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r w:rsidR="008B1704" w:rsidRPr="008B1704" w14:paraId="3894A646" w14:textId="77777777" w:rsidTr="008B1704">
        <w:trPr>
          <w:trHeight w:val="315"/>
        </w:trPr>
        <w:tc>
          <w:tcPr>
            <w:tcW w:w="2880" w:type="dxa"/>
            <w:tcBorders>
              <w:top w:val="nil"/>
              <w:left w:val="nil"/>
              <w:bottom w:val="nil"/>
              <w:right w:val="nil"/>
            </w:tcBorders>
            <w:shd w:val="clear" w:color="auto" w:fill="auto"/>
            <w:noWrap/>
            <w:vAlign w:val="bottom"/>
            <w:hideMark/>
          </w:tcPr>
          <w:p w14:paraId="6E057594" w14:textId="77777777" w:rsidR="008B1704" w:rsidRPr="008B1704" w:rsidRDefault="008B1704" w:rsidP="008B1704">
            <w:pPr>
              <w:spacing w:before="0" w:after="0" w:line="240" w:lineRule="auto"/>
              <w:outlineLvl w:val="1"/>
              <w:rPr>
                <w:rFonts w:ascii="Times New Roman" w:eastAsia="Times New Roman" w:hAnsi="Times New Roman" w:cs="Times New Roman"/>
                <w:noProof/>
              </w:rPr>
            </w:pPr>
          </w:p>
        </w:tc>
        <w:tc>
          <w:tcPr>
            <w:tcW w:w="1890" w:type="dxa"/>
            <w:tcBorders>
              <w:top w:val="nil"/>
              <w:left w:val="nil"/>
              <w:bottom w:val="nil"/>
              <w:right w:val="nil"/>
            </w:tcBorders>
            <w:shd w:val="clear" w:color="auto" w:fill="auto"/>
            <w:noWrap/>
            <w:vAlign w:val="bottom"/>
            <w:hideMark/>
          </w:tcPr>
          <w:p w14:paraId="627C8ED2"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5F800965"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4DF5523D"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5760D33D"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r w:rsidR="008B1704" w:rsidRPr="008B1704" w14:paraId="4C0E51C3" w14:textId="77777777" w:rsidTr="008B1704">
        <w:trPr>
          <w:trHeight w:val="315"/>
        </w:trPr>
        <w:tc>
          <w:tcPr>
            <w:tcW w:w="2880" w:type="dxa"/>
            <w:tcBorders>
              <w:top w:val="nil"/>
              <w:left w:val="nil"/>
              <w:bottom w:val="nil"/>
              <w:right w:val="nil"/>
            </w:tcBorders>
            <w:shd w:val="clear" w:color="auto" w:fill="auto"/>
            <w:noWrap/>
            <w:vAlign w:val="bottom"/>
            <w:hideMark/>
          </w:tcPr>
          <w:p w14:paraId="39BBA079" w14:textId="77777777" w:rsidR="008B1704" w:rsidRPr="008B1704" w:rsidRDefault="008B1704" w:rsidP="008B1704">
            <w:pPr>
              <w:spacing w:before="0" w:after="0" w:line="240" w:lineRule="auto"/>
              <w:outlineLvl w:val="1"/>
              <w:rPr>
                <w:rFonts w:ascii="Times New Roman" w:eastAsia="Times New Roman" w:hAnsi="Times New Roman" w:cs="Times New Roman"/>
                <w:noProof/>
              </w:rPr>
            </w:pPr>
          </w:p>
        </w:tc>
        <w:tc>
          <w:tcPr>
            <w:tcW w:w="1890" w:type="dxa"/>
            <w:tcBorders>
              <w:top w:val="nil"/>
              <w:left w:val="nil"/>
              <w:bottom w:val="nil"/>
              <w:right w:val="nil"/>
            </w:tcBorders>
            <w:shd w:val="clear" w:color="auto" w:fill="auto"/>
            <w:noWrap/>
            <w:vAlign w:val="bottom"/>
            <w:hideMark/>
          </w:tcPr>
          <w:p w14:paraId="6E082203"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90DC80C"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30C0510C"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5CF20749"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r>
      <w:tr w:rsidR="008B1704" w:rsidRPr="008B1704" w14:paraId="537C16D1" w14:textId="77777777" w:rsidTr="008B1704">
        <w:trPr>
          <w:trHeight w:val="390"/>
        </w:trPr>
        <w:tc>
          <w:tcPr>
            <w:tcW w:w="2880" w:type="dxa"/>
            <w:tcBorders>
              <w:top w:val="nil"/>
              <w:left w:val="nil"/>
              <w:bottom w:val="nil"/>
              <w:right w:val="nil"/>
            </w:tcBorders>
            <w:shd w:val="clear" w:color="4CB5D3" w:fill="339774"/>
            <w:noWrap/>
            <w:vAlign w:val="bottom"/>
            <w:hideMark/>
          </w:tcPr>
          <w:p w14:paraId="79682E72" w14:textId="77777777" w:rsidR="008B1704" w:rsidRDefault="008B1704" w:rsidP="008B1704">
            <w:pPr>
              <w:spacing w:before="0" w:after="0" w:line="240" w:lineRule="auto"/>
              <w:outlineLvl w:val="0"/>
              <w:rPr>
                <w:rFonts w:ascii="Franklin Gothic Book" w:eastAsia="Times New Roman" w:hAnsi="Franklin Gothic Book" w:cs="Times New Roman"/>
                <w:b/>
                <w:bCs/>
                <w:noProof/>
                <w:color w:val="FFFFFF"/>
                <w:sz w:val="28"/>
                <w:szCs w:val="28"/>
              </w:rPr>
            </w:pPr>
            <w:bookmarkStart w:id="1169" w:name="_Toc516580599"/>
            <w:r w:rsidRPr="008B1704">
              <w:rPr>
                <w:rFonts w:ascii="Franklin Gothic Book" w:eastAsia="Times New Roman" w:hAnsi="Franklin Gothic Book" w:cs="Times New Roman"/>
                <w:b/>
                <w:bCs/>
                <w:noProof/>
                <w:color w:val="FFFFFF"/>
                <w:sz w:val="28"/>
                <w:szCs w:val="28"/>
              </w:rPr>
              <w:t>Procedure_Cost</w:t>
            </w:r>
            <w:bookmarkEnd w:id="1169"/>
          </w:p>
          <w:p w14:paraId="5C63824D" w14:textId="2CCAC4E0" w:rsidR="008B1704" w:rsidRPr="008B1704" w:rsidRDefault="008B1704" w:rsidP="008B1704">
            <w:pPr>
              <w:spacing w:before="0" w:after="0" w:line="240" w:lineRule="auto"/>
              <w:outlineLvl w:val="0"/>
              <w:rPr>
                <w:rFonts w:ascii="Franklin Gothic Book" w:eastAsia="Times New Roman" w:hAnsi="Franklin Gothic Book" w:cs="Times New Roman"/>
                <w:b/>
                <w:bCs/>
                <w:noProof/>
                <w:color w:val="FFFFFF"/>
                <w:sz w:val="28"/>
                <w:szCs w:val="28"/>
              </w:rPr>
            </w:pPr>
            <w:bookmarkStart w:id="1170" w:name="_Toc516580600"/>
            <w:r w:rsidRPr="008B1704">
              <w:rPr>
                <w:rFonts w:ascii="Franklin Gothic Book" w:eastAsia="Times New Roman" w:hAnsi="Franklin Gothic Book" w:cs="Times New Roman"/>
                <w:b/>
                <w:bCs/>
                <w:noProof/>
                <w:color w:val="FFFFFF"/>
                <w:sz w:val="28"/>
                <w:szCs w:val="28"/>
              </w:rPr>
              <w:t>_Aggregator</w:t>
            </w:r>
            <w:bookmarkEnd w:id="1170"/>
          </w:p>
        </w:tc>
        <w:tc>
          <w:tcPr>
            <w:tcW w:w="1890" w:type="dxa"/>
            <w:tcBorders>
              <w:top w:val="nil"/>
              <w:left w:val="nil"/>
              <w:bottom w:val="nil"/>
              <w:right w:val="nil"/>
            </w:tcBorders>
            <w:shd w:val="clear" w:color="4CB5D3" w:fill="339774"/>
            <w:noWrap/>
            <w:vAlign w:val="bottom"/>
            <w:hideMark/>
          </w:tcPr>
          <w:p w14:paraId="708AA35B" w14:textId="77777777" w:rsidR="008B1704" w:rsidRPr="008B1704" w:rsidRDefault="008B1704" w:rsidP="008B1704">
            <w:pPr>
              <w:spacing w:before="0" w:after="0" w:line="240" w:lineRule="auto"/>
              <w:outlineLvl w:val="0"/>
              <w:rPr>
                <w:rFonts w:ascii="Franklin Gothic Book" w:eastAsia="Times New Roman" w:hAnsi="Franklin Gothic Book" w:cs="Times New Roman"/>
                <w:b/>
                <w:bCs/>
                <w:color w:val="FFFFFF"/>
                <w:sz w:val="28"/>
                <w:szCs w:val="28"/>
              </w:rPr>
            </w:pPr>
            <w:bookmarkStart w:id="1171" w:name="_Toc516580601"/>
            <w:r w:rsidRPr="008B1704">
              <w:rPr>
                <w:rFonts w:ascii="Franklin Gothic Book" w:eastAsia="Times New Roman" w:hAnsi="Franklin Gothic Book" w:cs="Times New Roman"/>
                <w:b/>
                <w:bCs/>
                <w:color w:val="FFFFFF"/>
                <w:sz w:val="28"/>
                <w:szCs w:val="28"/>
              </w:rPr>
              <w:t>Table</w:t>
            </w:r>
            <w:bookmarkEnd w:id="1171"/>
          </w:p>
        </w:tc>
        <w:tc>
          <w:tcPr>
            <w:tcW w:w="900" w:type="dxa"/>
            <w:tcBorders>
              <w:top w:val="nil"/>
              <w:left w:val="nil"/>
              <w:bottom w:val="nil"/>
              <w:right w:val="nil"/>
            </w:tcBorders>
            <w:shd w:val="clear" w:color="auto" w:fill="auto"/>
            <w:noWrap/>
            <w:vAlign w:val="bottom"/>
            <w:hideMark/>
          </w:tcPr>
          <w:p w14:paraId="11A9BCAB" w14:textId="77777777" w:rsidR="008B1704" w:rsidRPr="008B1704" w:rsidRDefault="008B1704" w:rsidP="008B1704">
            <w:pPr>
              <w:spacing w:before="0" w:after="0" w:line="240" w:lineRule="auto"/>
              <w:outlineLvl w:val="0"/>
              <w:rPr>
                <w:rFonts w:ascii="Franklin Gothic Book" w:eastAsia="Times New Roman" w:hAnsi="Franklin Gothic Book" w:cs="Times New Roman"/>
                <w:b/>
                <w:bCs/>
                <w:color w:val="FFFFFF"/>
                <w:sz w:val="28"/>
                <w:szCs w:val="28"/>
              </w:rPr>
            </w:pPr>
          </w:p>
        </w:tc>
        <w:tc>
          <w:tcPr>
            <w:tcW w:w="1350" w:type="dxa"/>
            <w:tcBorders>
              <w:top w:val="nil"/>
              <w:left w:val="nil"/>
              <w:bottom w:val="nil"/>
              <w:right w:val="nil"/>
            </w:tcBorders>
            <w:shd w:val="clear" w:color="auto" w:fill="auto"/>
            <w:noWrap/>
            <w:vAlign w:val="bottom"/>
            <w:hideMark/>
          </w:tcPr>
          <w:p w14:paraId="37B7A119"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1AABFFAC"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r>
      <w:tr w:rsidR="008B1704" w:rsidRPr="008B1704" w14:paraId="51A22F9A" w14:textId="77777777" w:rsidTr="008B1704">
        <w:trPr>
          <w:trHeight w:val="315"/>
        </w:trPr>
        <w:tc>
          <w:tcPr>
            <w:tcW w:w="2880" w:type="dxa"/>
            <w:tcBorders>
              <w:top w:val="single" w:sz="8" w:space="0" w:color="000000"/>
              <w:left w:val="nil"/>
              <w:bottom w:val="single" w:sz="8" w:space="0" w:color="000000"/>
              <w:right w:val="nil"/>
            </w:tcBorders>
            <w:shd w:val="clear" w:color="000000" w:fill="339774"/>
            <w:noWrap/>
            <w:vAlign w:val="bottom"/>
            <w:hideMark/>
          </w:tcPr>
          <w:p w14:paraId="5A8425A4"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noProof/>
                <w:color w:val="FFFFFF"/>
                <w:sz w:val="22"/>
                <w:szCs w:val="22"/>
              </w:rPr>
            </w:pPr>
            <w:bookmarkStart w:id="1172" w:name="_Toc516580602"/>
            <w:r w:rsidRPr="008B1704">
              <w:rPr>
                <w:rFonts w:ascii="Franklin Gothic Book" w:eastAsia="Times New Roman" w:hAnsi="Franklin Gothic Book" w:cs="Times New Roman"/>
                <w:b/>
                <w:bCs/>
                <w:noProof/>
                <w:color w:val="FFFFFF"/>
                <w:sz w:val="22"/>
                <w:szCs w:val="22"/>
              </w:rPr>
              <w:t>Attribute Name</w:t>
            </w:r>
            <w:bookmarkEnd w:id="1172"/>
          </w:p>
        </w:tc>
        <w:tc>
          <w:tcPr>
            <w:tcW w:w="1890" w:type="dxa"/>
            <w:tcBorders>
              <w:top w:val="single" w:sz="8" w:space="0" w:color="000000"/>
              <w:left w:val="nil"/>
              <w:bottom w:val="single" w:sz="8" w:space="0" w:color="000000"/>
              <w:right w:val="nil"/>
            </w:tcBorders>
            <w:shd w:val="clear" w:color="000000" w:fill="339774"/>
            <w:noWrap/>
            <w:vAlign w:val="bottom"/>
            <w:hideMark/>
          </w:tcPr>
          <w:p w14:paraId="1AA4FCFE"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173" w:name="_Toc516580603"/>
            <w:r w:rsidRPr="008B1704">
              <w:rPr>
                <w:rFonts w:ascii="Franklin Gothic Book" w:eastAsia="Times New Roman" w:hAnsi="Franklin Gothic Book" w:cs="Times New Roman"/>
                <w:b/>
                <w:bCs/>
                <w:color w:val="FFFFFF"/>
                <w:sz w:val="22"/>
                <w:szCs w:val="22"/>
              </w:rPr>
              <w:t>Data Type</w:t>
            </w:r>
            <w:bookmarkEnd w:id="1173"/>
          </w:p>
        </w:tc>
        <w:tc>
          <w:tcPr>
            <w:tcW w:w="900" w:type="dxa"/>
            <w:tcBorders>
              <w:top w:val="single" w:sz="8" w:space="0" w:color="000000"/>
              <w:left w:val="nil"/>
              <w:bottom w:val="single" w:sz="8" w:space="0" w:color="000000"/>
              <w:right w:val="nil"/>
            </w:tcBorders>
            <w:shd w:val="clear" w:color="000000" w:fill="339774"/>
            <w:noWrap/>
            <w:vAlign w:val="bottom"/>
            <w:hideMark/>
          </w:tcPr>
          <w:p w14:paraId="468A4BC7"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174" w:name="_Toc516580604"/>
            <w:r w:rsidRPr="008B1704">
              <w:rPr>
                <w:rFonts w:ascii="Franklin Gothic Book" w:eastAsia="Times New Roman" w:hAnsi="Franklin Gothic Book" w:cs="Times New Roman"/>
                <w:b/>
                <w:bCs/>
                <w:color w:val="FFFFFF"/>
                <w:sz w:val="22"/>
                <w:szCs w:val="22"/>
              </w:rPr>
              <w:t>Size</w:t>
            </w:r>
            <w:bookmarkEnd w:id="1174"/>
          </w:p>
        </w:tc>
        <w:tc>
          <w:tcPr>
            <w:tcW w:w="1350" w:type="dxa"/>
            <w:tcBorders>
              <w:top w:val="single" w:sz="8" w:space="0" w:color="000000"/>
              <w:left w:val="nil"/>
              <w:bottom w:val="single" w:sz="8" w:space="0" w:color="000000"/>
              <w:right w:val="nil"/>
            </w:tcBorders>
            <w:shd w:val="clear" w:color="000000" w:fill="339774"/>
            <w:noWrap/>
            <w:vAlign w:val="bottom"/>
            <w:hideMark/>
          </w:tcPr>
          <w:p w14:paraId="4289F147"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175" w:name="_Toc516580605"/>
            <w:r w:rsidRPr="008B1704">
              <w:rPr>
                <w:rFonts w:ascii="Franklin Gothic Book" w:eastAsia="Times New Roman" w:hAnsi="Franklin Gothic Book" w:cs="Times New Roman"/>
                <w:b/>
                <w:bCs/>
                <w:color w:val="FFFFFF"/>
                <w:sz w:val="22"/>
                <w:szCs w:val="22"/>
              </w:rPr>
              <w:t>Constraint</w:t>
            </w:r>
            <w:bookmarkEnd w:id="1175"/>
          </w:p>
        </w:tc>
        <w:tc>
          <w:tcPr>
            <w:tcW w:w="3510" w:type="dxa"/>
            <w:tcBorders>
              <w:top w:val="single" w:sz="8" w:space="0" w:color="000000"/>
              <w:left w:val="nil"/>
              <w:bottom w:val="single" w:sz="8" w:space="0" w:color="000000"/>
              <w:right w:val="nil"/>
            </w:tcBorders>
            <w:shd w:val="clear" w:color="000000" w:fill="339774"/>
            <w:noWrap/>
            <w:vAlign w:val="bottom"/>
            <w:hideMark/>
          </w:tcPr>
          <w:p w14:paraId="40F9FE6B"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176" w:name="_Toc516580606"/>
            <w:r w:rsidRPr="008B1704">
              <w:rPr>
                <w:rFonts w:ascii="Franklin Gothic Book" w:eastAsia="Times New Roman" w:hAnsi="Franklin Gothic Book" w:cs="Times New Roman"/>
                <w:b/>
                <w:bCs/>
                <w:color w:val="FFFFFF"/>
                <w:sz w:val="22"/>
                <w:szCs w:val="22"/>
              </w:rPr>
              <w:t>Notes</w:t>
            </w:r>
            <w:bookmarkEnd w:id="1176"/>
          </w:p>
        </w:tc>
      </w:tr>
      <w:tr w:rsidR="008B1704" w:rsidRPr="008B1704" w14:paraId="4FBFF03A" w14:textId="77777777" w:rsidTr="008B1704">
        <w:trPr>
          <w:trHeight w:val="315"/>
        </w:trPr>
        <w:tc>
          <w:tcPr>
            <w:tcW w:w="2880" w:type="dxa"/>
            <w:tcBorders>
              <w:top w:val="nil"/>
              <w:left w:val="nil"/>
              <w:bottom w:val="nil"/>
              <w:right w:val="nil"/>
            </w:tcBorders>
            <w:shd w:val="clear" w:color="D9D9D9" w:fill="D9D9D9"/>
            <w:noWrap/>
            <w:vAlign w:val="bottom"/>
            <w:hideMark/>
          </w:tcPr>
          <w:p w14:paraId="560913E4"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177" w:name="_Toc516580607"/>
            <w:r w:rsidRPr="008B1704">
              <w:rPr>
                <w:rFonts w:ascii="Franklin Gothic Book" w:eastAsia="Times New Roman" w:hAnsi="Franklin Gothic Book" w:cs="Times New Roman"/>
                <w:noProof/>
                <w:color w:val="000000"/>
                <w:sz w:val="22"/>
                <w:szCs w:val="22"/>
              </w:rPr>
              <w:t>InvoiceID</w:t>
            </w:r>
            <w:bookmarkEnd w:id="1177"/>
          </w:p>
        </w:tc>
        <w:tc>
          <w:tcPr>
            <w:tcW w:w="1890" w:type="dxa"/>
            <w:tcBorders>
              <w:top w:val="nil"/>
              <w:left w:val="nil"/>
              <w:bottom w:val="nil"/>
              <w:right w:val="nil"/>
            </w:tcBorders>
            <w:shd w:val="clear" w:color="D9D9D9" w:fill="D9D9D9"/>
            <w:noWrap/>
            <w:vAlign w:val="bottom"/>
            <w:hideMark/>
          </w:tcPr>
          <w:p w14:paraId="354CEFB7"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78" w:name="_Toc516580608"/>
            <w:r w:rsidRPr="008B1704">
              <w:rPr>
                <w:rFonts w:ascii="Franklin Gothic Book" w:eastAsia="Times New Roman" w:hAnsi="Franklin Gothic Book" w:cs="Times New Roman"/>
                <w:color w:val="000000"/>
                <w:sz w:val="22"/>
                <w:szCs w:val="22"/>
              </w:rPr>
              <w:t>int</w:t>
            </w:r>
            <w:bookmarkEnd w:id="1178"/>
          </w:p>
        </w:tc>
        <w:tc>
          <w:tcPr>
            <w:tcW w:w="900" w:type="dxa"/>
            <w:tcBorders>
              <w:top w:val="nil"/>
              <w:left w:val="nil"/>
              <w:bottom w:val="nil"/>
              <w:right w:val="nil"/>
            </w:tcBorders>
            <w:shd w:val="clear" w:color="D9D9D9" w:fill="D9D9D9"/>
            <w:noWrap/>
            <w:vAlign w:val="bottom"/>
            <w:hideMark/>
          </w:tcPr>
          <w:p w14:paraId="639509CF"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179" w:name="_Toc516580609"/>
            <w:r w:rsidRPr="008B1704">
              <w:rPr>
                <w:rFonts w:ascii="Franklin Gothic Book" w:eastAsia="Times New Roman" w:hAnsi="Franklin Gothic Book" w:cs="Times New Roman"/>
                <w:color w:val="000000"/>
                <w:sz w:val="22"/>
                <w:szCs w:val="22"/>
              </w:rPr>
              <w:t>12</w:t>
            </w:r>
            <w:bookmarkEnd w:id="1179"/>
          </w:p>
        </w:tc>
        <w:tc>
          <w:tcPr>
            <w:tcW w:w="1350" w:type="dxa"/>
            <w:tcBorders>
              <w:top w:val="nil"/>
              <w:left w:val="nil"/>
              <w:bottom w:val="nil"/>
              <w:right w:val="nil"/>
            </w:tcBorders>
            <w:shd w:val="clear" w:color="D9D9D9" w:fill="D9D9D9"/>
            <w:noWrap/>
            <w:vAlign w:val="bottom"/>
            <w:hideMark/>
          </w:tcPr>
          <w:p w14:paraId="67A62B3B"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80" w:name="_Toc516580610"/>
            <w:r w:rsidRPr="008B1704">
              <w:rPr>
                <w:rFonts w:ascii="Franklin Gothic Book" w:eastAsia="Times New Roman" w:hAnsi="Franklin Gothic Book" w:cs="Times New Roman"/>
                <w:color w:val="000000"/>
                <w:sz w:val="22"/>
                <w:szCs w:val="22"/>
              </w:rPr>
              <w:t>FORMARY KEY</w:t>
            </w:r>
            <w:bookmarkEnd w:id="1180"/>
          </w:p>
        </w:tc>
        <w:tc>
          <w:tcPr>
            <w:tcW w:w="3510" w:type="dxa"/>
            <w:tcBorders>
              <w:top w:val="nil"/>
              <w:left w:val="nil"/>
              <w:bottom w:val="nil"/>
              <w:right w:val="nil"/>
            </w:tcBorders>
            <w:shd w:val="clear" w:color="D9D9D9" w:fill="D9D9D9"/>
            <w:noWrap/>
            <w:vAlign w:val="bottom"/>
            <w:hideMark/>
          </w:tcPr>
          <w:p w14:paraId="6CD558E3"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81" w:name="_Toc516580611"/>
            <w:r w:rsidRPr="008B1704">
              <w:rPr>
                <w:rFonts w:ascii="Franklin Gothic Book" w:eastAsia="Times New Roman" w:hAnsi="Franklin Gothic Book" w:cs="Times New Roman"/>
                <w:color w:val="000000"/>
                <w:sz w:val="22"/>
                <w:szCs w:val="22"/>
              </w:rPr>
              <w:t>Compound Primary Key</w:t>
            </w:r>
            <w:bookmarkEnd w:id="1181"/>
          </w:p>
        </w:tc>
      </w:tr>
      <w:tr w:rsidR="008B1704" w:rsidRPr="008B1704" w14:paraId="74AC0DF3" w14:textId="77777777" w:rsidTr="008B1704">
        <w:trPr>
          <w:trHeight w:val="315"/>
        </w:trPr>
        <w:tc>
          <w:tcPr>
            <w:tcW w:w="2880" w:type="dxa"/>
            <w:tcBorders>
              <w:top w:val="nil"/>
              <w:left w:val="nil"/>
              <w:bottom w:val="nil"/>
              <w:right w:val="nil"/>
            </w:tcBorders>
            <w:shd w:val="clear" w:color="auto" w:fill="auto"/>
            <w:noWrap/>
            <w:vAlign w:val="bottom"/>
            <w:hideMark/>
          </w:tcPr>
          <w:p w14:paraId="116FD357"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182" w:name="_Toc516580612"/>
            <w:r w:rsidRPr="008B1704">
              <w:rPr>
                <w:rFonts w:ascii="Franklin Gothic Book" w:eastAsia="Times New Roman" w:hAnsi="Franklin Gothic Book" w:cs="Times New Roman"/>
                <w:noProof/>
                <w:color w:val="000000"/>
                <w:sz w:val="22"/>
                <w:szCs w:val="22"/>
              </w:rPr>
              <w:t>InvoiceProcID</w:t>
            </w:r>
            <w:bookmarkEnd w:id="1182"/>
          </w:p>
        </w:tc>
        <w:tc>
          <w:tcPr>
            <w:tcW w:w="1890" w:type="dxa"/>
            <w:tcBorders>
              <w:top w:val="nil"/>
              <w:left w:val="nil"/>
              <w:bottom w:val="nil"/>
              <w:right w:val="nil"/>
            </w:tcBorders>
            <w:shd w:val="clear" w:color="auto" w:fill="auto"/>
            <w:noWrap/>
            <w:vAlign w:val="bottom"/>
            <w:hideMark/>
          </w:tcPr>
          <w:p w14:paraId="0A0B6429"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83" w:name="_Toc516580613"/>
            <w:r w:rsidRPr="008B1704">
              <w:rPr>
                <w:rFonts w:ascii="Franklin Gothic Book" w:eastAsia="Times New Roman" w:hAnsi="Franklin Gothic Book" w:cs="Times New Roman"/>
                <w:color w:val="000000"/>
                <w:sz w:val="22"/>
                <w:szCs w:val="22"/>
              </w:rPr>
              <w:t>int</w:t>
            </w:r>
            <w:bookmarkEnd w:id="1183"/>
          </w:p>
        </w:tc>
        <w:tc>
          <w:tcPr>
            <w:tcW w:w="900" w:type="dxa"/>
            <w:tcBorders>
              <w:top w:val="nil"/>
              <w:left w:val="nil"/>
              <w:bottom w:val="nil"/>
              <w:right w:val="nil"/>
            </w:tcBorders>
            <w:shd w:val="clear" w:color="auto" w:fill="auto"/>
            <w:noWrap/>
            <w:vAlign w:val="bottom"/>
            <w:hideMark/>
          </w:tcPr>
          <w:p w14:paraId="720E2B2B"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184" w:name="_Toc516580614"/>
            <w:r w:rsidRPr="008B1704">
              <w:rPr>
                <w:rFonts w:ascii="Franklin Gothic Book" w:eastAsia="Times New Roman" w:hAnsi="Franklin Gothic Book" w:cs="Times New Roman"/>
                <w:color w:val="000000"/>
                <w:sz w:val="22"/>
                <w:szCs w:val="22"/>
              </w:rPr>
              <w:t>12</w:t>
            </w:r>
            <w:bookmarkEnd w:id="1184"/>
          </w:p>
        </w:tc>
        <w:tc>
          <w:tcPr>
            <w:tcW w:w="1350" w:type="dxa"/>
            <w:tcBorders>
              <w:top w:val="nil"/>
              <w:left w:val="nil"/>
              <w:bottom w:val="nil"/>
              <w:right w:val="nil"/>
            </w:tcBorders>
            <w:shd w:val="clear" w:color="auto" w:fill="auto"/>
            <w:noWrap/>
            <w:vAlign w:val="bottom"/>
            <w:hideMark/>
          </w:tcPr>
          <w:p w14:paraId="249B0C41"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85" w:name="_Toc516580615"/>
            <w:r w:rsidRPr="008B1704">
              <w:rPr>
                <w:rFonts w:ascii="Franklin Gothic Book" w:eastAsia="Times New Roman" w:hAnsi="Franklin Gothic Book" w:cs="Times New Roman"/>
                <w:color w:val="000000"/>
                <w:sz w:val="22"/>
                <w:szCs w:val="22"/>
              </w:rPr>
              <w:t>PRIMARY KEY</w:t>
            </w:r>
            <w:bookmarkEnd w:id="1185"/>
            <w:r w:rsidRPr="008B1704">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auto" w:fill="auto"/>
            <w:noWrap/>
            <w:vAlign w:val="bottom"/>
            <w:hideMark/>
          </w:tcPr>
          <w:p w14:paraId="6B31E85C"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86" w:name="_Toc516580616"/>
            <w:r w:rsidRPr="008B1704">
              <w:rPr>
                <w:rFonts w:ascii="Franklin Gothic Book" w:eastAsia="Times New Roman" w:hAnsi="Franklin Gothic Book" w:cs="Times New Roman"/>
                <w:color w:val="000000"/>
                <w:sz w:val="22"/>
                <w:szCs w:val="22"/>
              </w:rPr>
              <w:t>Compound Primary Key</w:t>
            </w:r>
            <w:bookmarkEnd w:id="1186"/>
          </w:p>
        </w:tc>
      </w:tr>
      <w:tr w:rsidR="008B1704" w:rsidRPr="008B1704" w14:paraId="0F87567D" w14:textId="77777777" w:rsidTr="008B1704">
        <w:trPr>
          <w:trHeight w:val="315"/>
        </w:trPr>
        <w:tc>
          <w:tcPr>
            <w:tcW w:w="2880" w:type="dxa"/>
            <w:tcBorders>
              <w:top w:val="nil"/>
              <w:left w:val="nil"/>
              <w:bottom w:val="single" w:sz="8" w:space="0" w:color="000000"/>
              <w:right w:val="nil"/>
            </w:tcBorders>
            <w:shd w:val="clear" w:color="D9D9D9" w:fill="D9D9D9"/>
            <w:noWrap/>
            <w:vAlign w:val="bottom"/>
            <w:hideMark/>
          </w:tcPr>
          <w:p w14:paraId="07A01F4A"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187" w:name="_Toc516580617"/>
            <w:r w:rsidRPr="008B1704">
              <w:rPr>
                <w:rFonts w:ascii="Franklin Gothic Book" w:eastAsia="Times New Roman" w:hAnsi="Franklin Gothic Book" w:cs="Times New Roman"/>
                <w:noProof/>
                <w:color w:val="000000"/>
                <w:sz w:val="22"/>
                <w:szCs w:val="22"/>
              </w:rPr>
              <w:t>Sum_Proc_Cost</w:t>
            </w:r>
            <w:bookmarkEnd w:id="1187"/>
          </w:p>
        </w:tc>
        <w:tc>
          <w:tcPr>
            <w:tcW w:w="1890" w:type="dxa"/>
            <w:tcBorders>
              <w:top w:val="nil"/>
              <w:left w:val="nil"/>
              <w:bottom w:val="single" w:sz="8" w:space="0" w:color="000000"/>
              <w:right w:val="nil"/>
            </w:tcBorders>
            <w:shd w:val="clear" w:color="D9D9D9" w:fill="D9D9D9"/>
            <w:noWrap/>
            <w:vAlign w:val="bottom"/>
            <w:hideMark/>
          </w:tcPr>
          <w:p w14:paraId="24DCFEAD"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88" w:name="_Toc516580618"/>
            <w:r w:rsidRPr="008B1704">
              <w:rPr>
                <w:rFonts w:ascii="Franklin Gothic Book" w:eastAsia="Times New Roman" w:hAnsi="Franklin Gothic Book" w:cs="Times New Roman"/>
                <w:color w:val="000000"/>
                <w:sz w:val="22"/>
                <w:szCs w:val="22"/>
              </w:rPr>
              <w:t>number(p,s)</w:t>
            </w:r>
            <w:bookmarkEnd w:id="1188"/>
          </w:p>
        </w:tc>
        <w:tc>
          <w:tcPr>
            <w:tcW w:w="900" w:type="dxa"/>
            <w:tcBorders>
              <w:top w:val="nil"/>
              <w:left w:val="nil"/>
              <w:bottom w:val="single" w:sz="8" w:space="0" w:color="000000"/>
              <w:right w:val="nil"/>
            </w:tcBorders>
            <w:shd w:val="clear" w:color="D9D9D9" w:fill="D9D9D9"/>
            <w:noWrap/>
            <w:vAlign w:val="bottom"/>
            <w:hideMark/>
          </w:tcPr>
          <w:p w14:paraId="4D22ED71"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189" w:name="_Toc516580619"/>
            <w:r w:rsidRPr="008B1704">
              <w:rPr>
                <w:rFonts w:ascii="Franklin Gothic Book" w:eastAsia="Times New Roman" w:hAnsi="Franklin Gothic Book" w:cs="Times New Roman"/>
                <w:color w:val="000000"/>
                <w:sz w:val="22"/>
                <w:szCs w:val="22"/>
              </w:rPr>
              <w:t>9,2</w:t>
            </w:r>
            <w:bookmarkEnd w:id="1189"/>
          </w:p>
        </w:tc>
        <w:tc>
          <w:tcPr>
            <w:tcW w:w="1350" w:type="dxa"/>
            <w:tcBorders>
              <w:top w:val="nil"/>
              <w:left w:val="nil"/>
              <w:bottom w:val="single" w:sz="8" w:space="0" w:color="000000"/>
              <w:right w:val="nil"/>
            </w:tcBorders>
            <w:shd w:val="clear" w:color="D9D9D9" w:fill="D9D9D9"/>
            <w:noWrap/>
            <w:vAlign w:val="bottom"/>
            <w:hideMark/>
          </w:tcPr>
          <w:p w14:paraId="4FFBE38A"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single" w:sz="8" w:space="0" w:color="000000"/>
              <w:right w:val="nil"/>
            </w:tcBorders>
            <w:shd w:val="clear" w:color="D9D9D9" w:fill="D9D9D9"/>
            <w:noWrap/>
            <w:vAlign w:val="bottom"/>
            <w:hideMark/>
          </w:tcPr>
          <w:p w14:paraId="0D54F6A9"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r w:rsidR="008B1704" w:rsidRPr="008B1704" w14:paraId="7E4BF45D" w14:textId="77777777" w:rsidTr="008B1704">
        <w:trPr>
          <w:trHeight w:val="315"/>
        </w:trPr>
        <w:tc>
          <w:tcPr>
            <w:tcW w:w="2880" w:type="dxa"/>
            <w:tcBorders>
              <w:top w:val="nil"/>
              <w:left w:val="nil"/>
              <w:bottom w:val="nil"/>
              <w:right w:val="nil"/>
            </w:tcBorders>
            <w:shd w:val="clear" w:color="auto" w:fill="auto"/>
            <w:noWrap/>
            <w:vAlign w:val="bottom"/>
            <w:hideMark/>
          </w:tcPr>
          <w:p w14:paraId="560DA983" w14:textId="77777777" w:rsidR="008B1704" w:rsidRPr="008B1704" w:rsidRDefault="008B1704" w:rsidP="008B1704">
            <w:pPr>
              <w:spacing w:before="0" w:after="0" w:line="240" w:lineRule="auto"/>
              <w:outlineLvl w:val="1"/>
              <w:rPr>
                <w:rFonts w:ascii="Times New Roman" w:eastAsia="Times New Roman" w:hAnsi="Times New Roman" w:cs="Times New Roman"/>
                <w:noProof/>
              </w:rPr>
            </w:pPr>
          </w:p>
        </w:tc>
        <w:tc>
          <w:tcPr>
            <w:tcW w:w="1890" w:type="dxa"/>
            <w:tcBorders>
              <w:top w:val="nil"/>
              <w:left w:val="nil"/>
              <w:bottom w:val="nil"/>
              <w:right w:val="nil"/>
            </w:tcBorders>
            <w:shd w:val="clear" w:color="auto" w:fill="auto"/>
            <w:noWrap/>
            <w:vAlign w:val="bottom"/>
            <w:hideMark/>
          </w:tcPr>
          <w:p w14:paraId="652CF7F4"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09314507"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4231DAE9" w14:textId="77777777" w:rsidR="008B1704" w:rsidRPr="008B1704" w:rsidRDefault="008B1704" w:rsidP="008B1704">
            <w:pPr>
              <w:spacing w:before="0" w:after="0" w:line="240" w:lineRule="auto"/>
              <w:jc w:val="right"/>
              <w:outlineLvl w:val="1"/>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0DA7ED6C"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r w:rsidR="008B1704" w:rsidRPr="008B1704" w14:paraId="6D5EEDE1" w14:textId="77777777" w:rsidTr="008B1704">
        <w:trPr>
          <w:trHeight w:val="315"/>
        </w:trPr>
        <w:tc>
          <w:tcPr>
            <w:tcW w:w="2880" w:type="dxa"/>
            <w:tcBorders>
              <w:top w:val="nil"/>
              <w:left w:val="nil"/>
              <w:bottom w:val="nil"/>
              <w:right w:val="nil"/>
            </w:tcBorders>
            <w:shd w:val="clear" w:color="auto" w:fill="auto"/>
            <w:noWrap/>
            <w:vAlign w:val="bottom"/>
            <w:hideMark/>
          </w:tcPr>
          <w:p w14:paraId="42EA9377" w14:textId="77777777" w:rsidR="008B1704" w:rsidRPr="008B1704" w:rsidRDefault="008B1704" w:rsidP="008B1704">
            <w:pPr>
              <w:spacing w:before="0" w:after="0" w:line="240" w:lineRule="auto"/>
              <w:outlineLvl w:val="1"/>
              <w:rPr>
                <w:rFonts w:ascii="Times New Roman" w:eastAsia="Times New Roman" w:hAnsi="Times New Roman" w:cs="Times New Roman"/>
                <w:noProof/>
              </w:rPr>
            </w:pPr>
          </w:p>
        </w:tc>
        <w:tc>
          <w:tcPr>
            <w:tcW w:w="1890" w:type="dxa"/>
            <w:tcBorders>
              <w:top w:val="nil"/>
              <w:left w:val="nil"/>
              <w:bottom w:val="nil"/>
              <w:right w:val="nil"/>
            </w:tcBorders>
            <w:shd w:val="clear" w:color="auto" w:fill="auto"/>
            <w:noWrap/>
            <w:vAlign w:val="bottom"/>
            <w:hideMark/>
          </w:tcPr>
          <w:p w14:paraId="3C28037D"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661AA248"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26D09620"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2B1C07AB"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r>
      <w:tr w:rsidR="008B1704" w:rsidRPr="008B1704" w14:paraId="258733A4" w14:textId="77777777" w:rsidTr="008B1704">
        <w:trPr>
          <w:trHeight w:val="390"/>
        </w:trPr>
        <w:tc>
          <w:tcPr>
            <w:tcW w:w="2880" w:type="dxa"/>
            <w:tcBorders>
              <w:top w:val="nil"/>
              <w:left w:val="nil"/>
              <w:bottom w:val="nil"/>
              <w:right w:val="nil"/>
            </w:tcBorders>
            <w:shd w:val="clear" w:color="4CB5D3" w:fill="339774"/>
            <w:noWrap/>
            <w:vAlign w:val="bottom"/>
            <w:hideMark/>
          </w:tcPr>
          <w:p w14:paraId="7585B7A3" w14:textId="77777777" w:rsidR="008B1704" w:rsidRDefault="008B1704" w:rsidP="008B1704">
            <w:pPr>
              <w:spacing w:before="0" w:after="0" w:line="240" w:lineRule="auto"/>
              <w:outlineLvl w:val="0"/>
              <w:rPr>
                <w:rFonts w:ascii="Franklin Gothic Book" w:eastAsia="Times New Roman" w:hAnsi="Franklin Gothic Book" w:cs="Times New Roman"/>
                <w:b/>
                <w:bCs/>
                <w:noProof/>
                <w:color w:val="FFFFFF"/>
                <w:sz w:val="28"/>
                <w:szCs w:val="28"/>
              </w:rPr>
            </w:pPr>
            <w:bookmarkStart w:id="1190" w:name="_Toc516580620"/>
            <w:r w:rsidRPr="008B1704">
              <w:rPr>
                <w:rFonts w:ascii="Franklin Gothic Book" w:eastAsia="Times New Roman" w:hAnsi="Franklin Gothic Book" w:cs="Times New Roman"/>
                <w:b/>
                <w:bCs/>
                <w:noProof/>
                <w:color w:val="FFFFFF"/>
                <w:sz w:val="28"/>
                <w:szCs w:val="28"/>
              </w:rPr>
              <w:t>Rx_Cost</w:t>
            </w:r>
            <w:bookmarkEnd w:id="1190"/>
          </w:p>
          <w:p w14:paraId="6DD8CADE" w14:textId="25E2DD54" w:rsidR="008B1704" w:rsidRPr="008B1704" w:rsidRDefault="008B1704" w:rsidP="008B1704">
            <w:pPr>
              <w:spacing w:before="0" w:after="0" w:line="240" w:lineRule="auto"/>
              <w:outlineLvl w:val="0"/>
              <w:rPr>
                <w:rFonts w:ascii="Franklin Gothic Book" w:eastAsia="Times New Roman" w:hAnsi="Franklin Gothic Book" w:cs="Times New Roman"/>
                <w:b/>
                <w:bCs/>
                <w:noProof/>
                <w:color w:val="FFFFFF"/>
                <w:sz w:val="28"/>
                <w:szCs w:val="28"/>
              </w:rPr>
            </w:pPr>
            <w:bookmarkStart w:id="1191" w:name="_Toc516580621"/>
            <w:r w:rsidRPr="008B1704">
              <w:rPr>
                <w:rFonts w:ascii="Franklin Gothic Book" w:eastAsia="Times New Roman" w:hAnsi="Franklin Gothic Book" w:cs="Times New Roman"/>
                <w:b/>
                <w:bCs/>
                <w:noProof/>
                <w:color w:val="FFFFFF"/>
                <w:sz w:val="28"/>
                <w:szCs w:val="28"/>
              </w:rPr>
              <w:t>_Aggregator</w:t>
            </w:r>
            <w:bookmarkEnd w:id="1191"/>
          </w:p>
        </w:tc>
        <w:tc>
          <w:tcPr>
            <w:tcW w:w="1890" w:type="dxa"/>
            <w:tcBorders>
              <w:top w:val="nil"/>
              <w:left w:val="nil"/>
              <w:bottom w:val="nil"/>
              <w:right w:val="nil"/>
            </w:tcBorders>
            <w:shd w:val="clear" w:color="4CB5D3" w:fill="339774"/>
            <w:noWrap/>
            <w:vAlign w:val="bottom"/>
            <w:hideMark/>
          </w:tcPr>
          <w:p w14:paraId="30EBA9D9" w14:textId="77777777" w:rsidR="008B1704" w:rsidRPr="008B1704" w:rsidRDefault="008B1704" w:rsidP="008B1704">
            <w:pPr>
              <w:spacing w:before="0" w:after="0" w:line="240" w:lineRule="auto"/>
              <w:outlineLvl w:val="0"/>
              <w:rPr>
                <w:rFonts w:ascii="Franklin Gothic Book" w:eastAsia="Times New Roman" w:hAnsi="Franklin Gothic Book" w:cs="Times New Roman"/>
                <w:b/>
                <w:bCs/>
                <w:color w:val="FFFFFF"/>
                <w:sz w:val="28"/>
                <w:szCs w:val="28"/>
              </w:rPr>
            </w:pPr>
            <w:bookmarkStart w:id="1192" w:name="_Toc516580622"/>
            <w:r w:rsidRPr="008B1704">
              <w:rPr>
                <w:rFonts w:ascii="Franklin Gothic Book" w:eastAsia="Times New Roman" w:hAnsi="Franklin Gothic Book" w:cs="Times New Roman"/>
                <w:b/>
                <w:bCs/>
                <w:color w:val="FFFFFF"/>
                <w:sz w:val="28"/>
                <w:szCs w:val="28"/>
              </w:rPr>
              <w:t>Table</w:t>
            </w:r>
            <w:bookmarkEnd w:id="1192"/>
          </w:p>
        </w:tc>
        <w:tc>
          <w:tcPr>
            <w:tcW w:w="900" w:type="dxa"/>
            <w:tcBorders>
              <w:top w:val="nil"/>
              <w:left w:val="nil"/>
              <w:bottom w:val="nil"/>
              <w:right w:val="nil"/>
            </w:tcBorders>
            <w:shd w:val="clear" w:color="auto" w:fill="auto"/>
            <w:noWrap/>
            <w:vAlign w:val="bottom"/>
            <w:hideMark/>
          </w:tcPr>
          <w:p w14:paraId="5BDFC5C5" w14:textId="77777777" w:rsidR="008B1704" w:rsidRPr="008B1704" w:rsidRDefault="008B1704" w:rsidP="008B1704">
            <w:pPr>
              <w:spacing w:before="0" w:after="0" w:line="240" w:lineRule="auto"/>
              <w:outlineLvl w:val="0"/>
              <w:rPr>
                <w:rFonts w:ascii="Franklin Gothic Book" w:eastAsia="Times New Roman" w:hAnsi="Franklin Gothic Book" w:cs="Times New Roman"/>
                <w:b/>
                <w:bCs/>
                <w:color w:val="FFFFFF"/>
                <w:sz w:val="28"/>
                <w:szCs w:val="28"/>
              </w:rPr>
            </w:pPr>
          </w:p>
        </w:tc>
        <w:tc>
          <w:tcPr>
            <w:tcW w:w="1350" w:type="dxa"/>
            <w:tcBorders>
              <w:top w:val="nil"/>
              <w:left w:val="nil"/>
              <w:bottom w:val="nil"/>
              <w:right w:val="nil"/>
            </w:tcBorders>
            <w:shd w:val="clear" w:color="auto" w:fill="auto"/>
            <w:noWrap/>
            <w:vAlign w:val="bottom"/>
            <w:hideMark/>
          </w:tcPr>
          <w:p w14:paraId="32B2EB89"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1502BFDD"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r>
      <w:tr w:rsidR="008B1704" w:rsidRPr="008B1704" w14:paraId="47FD5CF9" w14:textId="77777777" w:rsidTr="008B1704">
        <w:trPr>
          <w:trHeight w:val="315"/>
        </w:trPr>
        <w:tc>
          <w:tcPr>
            <w:tcW w:w="2880" w:type="dxa"/>
            <w:tcBorders>
              <w:top w:val="single" w:sz="8" w:space="0" w:color="000000"/>
              <w:left w:val="nil"/>
              <w:bottom w:val="single" w:sz="8" w:space="0" w:color="000000"/>
              <w:right w:val="nil"/>
            </w:tcBorders>
            <w:shd w:val="clear" w:color="000000" w:fill="339774"/>
            <w:noWrap/>
            <w:vAlign w:val="bottom"/>
            <w:hideMark/>
          </w:tcPr>
          <w:p w14:paraId="4ED4D073"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noProof/>
                <w:color w:val="FFFFFF"/>
                <w:sz w:val="22"/>
                <w:szCs w:val="22"/>
              </w:rPr>
            </w:pPr>
            <w:bookmarkStart w:id="1193" w:name="_Toc516580623"/>
            <w:r w:rsidRPr="008B1704">
              <w:rPr>
                <w:rFonts w:ascii="Franklin Gothic Book" w:eastAsia="Times New Roman" w:hAnsi="Franklin Gothic Book" w:cs="Times New Roman"/>
                <w:b/>
                <w:bCs/>
                <w:noProof/>
                <w:color w:val="FFFFFF"/>
                <w:sz w:val="22"/>
                <w:szCs w:val="22"/>
              </w:rPr>
              <w:t>Attribute Name</w:t>
            </w:r>
            <w:bookmarkEnd w:id="1193"/>
          </w:p>
        </w:tc>
        <w:tc>
          <w:tcPr>
            <w:tcW w:w="1890" w:type="dxa"/>
            <w:tcBorders>
              <w:top w:val="single" w:sz="8" w:space="0" w:color="000000"/>
              <w:left w:val="nil"/>
              <w:bottom w:val="single" w:sz="8" w:space="0" w:color="000000"/>
              <w:right w:val="nil"/>
            </w:tcBorders>
            <w:shd w:val="clear" w:color="000000" w:fill="339774"/>
            <w:noWrap/>
            <w:vAlign w:val="bottom"/>
            <w:hideMark/>
          </w:tcPr>
          <w:p w14:paraId="554DBC9E"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194" w:name="_Toc516580624"/>
            <w:r w:rsidRPr="008B1704">
              <w:rPr>
                <w:rFonts w:ascii="Franklin Gothic Book" w:eastAsia="Times New Roman" w:hAnsi="Franklin Gothic Book" w:cs="Times New Roman"/>
                <w:b/>
                <w:bCs/>
                <w:color w:val="FFFFFF"/>
                <w:sz w:val="22"/>
                <w:szCs w:val="22"/>
              </w:rPr>
              <w:t>Data Type</w:t>
            </w:r>
            <w:bookmarkEnd w:id="1194"/>
          </w:p>
        </w:tc>
        <w:tc>
          <w:tcPr>
            <w:tcW w:w="900" w:type="dxa"/>
            <w:tcBorders>
              <w:top w:val="single" w:sz="8" w:space="0" w:color="000000"/>
              <w:left w:val="nil"/>
              <w:bottom w:val="single" w:sz="8" w:space="0" w:color="000000"/>
              <w:right w:val="nil"/>
            </w:tcBorders>
            <w:shd w:val="clear" w:color="000000" w:fill="339774"/>
            <w:noWrap/>
            <w:vAlign w:val="bottom"/>
            <w:hideMark/>
          </w:tcPr>
          <w:p w14:paraId="2249E85F"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195" w:name="_Toc516580625"/>
            <w:r w:rsidRPr="008B1704">
              <w:rPr>
                <w:rFonts w:ascii="Franklin Gothic Book" w:eastAsia="Times New Roman" w:hAnsi="Franklin Gothic Book" w:cs="Times New Roman"/>
                <w:b/>
                <w:bCs/>
                <w:color w:val="FFFFFF"/>
                <w:sz w:val="22"/>
                <w:szCs w:val="22"/>
              </w:rPr>
              <w:t>Size</w:t>
            </w:r>
            <w:bookmarkEnd w:id="1195"/>
          </w:p>
        </w:tc>
        <w:tc>
          <w:tcPr>
            <w:tcW w:w="1350" w:type="dxa"/>
            <w:tcBorders>
              <w:top w:val="single" w:sz="8" w:space="0" w:color="000000"/>
              <w:left w:val="nil"/>
              <w:bottom w:val="single" w:sz="8" w:space="0" w:color="000000"/>
              <w:right w:val="nil"/>
            </w:tcBorders>
            <w:shd w:val="clear" w:color="000000" w:fill="339774"/>
            <w:noWrap/>
            <w:vAlign w:val="bottom"/>
            <w:hideMark/>
          </w:tcPr>
          <w:p w14:paraId="0864385E"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196" w:name="_Toc516580626"/>
            <w:r w:rsidRPr="008B1704">
              <w:rPr>
                <w:rFonts w:ascii="Franklin Gothic Book" w:eastAsia="Times New Roman" w:hAnsi="Franklin Gothic Book" w:cs="Times New Roman"/>
                <w:b/>
                <w:bCs/>
                <w:color w:val="FFFFFF"/>
                <w:sz w:val="22"/>
                <w:szCs w:val="22"/>
              </w:rPr>
              <w:t>Constraint</w:t>
            </w:r>
            <w:bookmarkEnd w:id="1196"/>
          </w:p>
        </w:tc>
        <w:tc>
          <w:tcPr>
            <w:tcW w:w="3510" w:type="dxa"/>
            <w:tcBorders>
              <w:top w:val="single" w:sz="8" w:space="0" w:color="000000"/>
              <w:left w:val="nil"/>
              <w:bottom w:val="single" w:sz="8" w:space="0" w:color="000000"/>
              <w:right w:val="nil"/>
            </w:tcBorders>
            <w:shd w:val="clear" w:color="000000" w:fill="339774"/>
            <w:noWrap/>
            <w:vAlign w:val="bottom"/>
            <w:hideMark/>
          </w:tcPr>
          <w:p w14:paraId="07D315F0"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197" w:name="_Toc516580627"/>
            <w:r w:rsidRPr="008B1704">
              <w:rPr>
                <w:rFonts w:ascii="Franklin Gothic Book" w:eastAsia="Times New Roman" w:hAnsi="Franklin Gothic Book" w:cs="Times New Roman"/>
                <w:b/>
                <w:bCs/>
                <w:color w:val="FFFFFF"/>
                <w:sz w:val="22"/>
                <w:szCs w:val="22"/>
              </w:rPr>
              <w:t>Notes</w:t>
            </w:r>
            <w:bookmarkEnd w:id="1197"/>
          </w:p>
        </w:tc>
      </w:tr>
      <w:tr w:rsidR="008B1704" w:rsidRPr="008B1704" w14:paraId="581AAF44" w14:textId="77777777" w:rsidTr="008B1704">
        <w:trPr>
          <w:trHeight w:val="315"/>
        </w:trPr>
        <w:tc>
          <w:tcPr>
            <w:tcW w:w="2880" w:type="dxa"/>
            <w:tcBorders>
              <w:top w:val="nil"/>
              <w:left w:val="nil"/>
              <w:bottom w:val="nil"/>
              <w:right w:val="nil"/>
            </w:tcBorders>
            <w:shd w:val="clear" w:color="D9D9D9" w:fill="D9D9D9"/>
            <w:noWrap/>
            <w:vAlign w:val="bottom"/>
            <w:hideMark/>
          </w:tcPr>
          <w:p w14:paraId="5DE48C8E"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198" w:name="_Toc516580628"/>
            <w:r w:rsidRPr="008B1704">
              <w:rPr>
                <w:rFonts w:ascii="Franklin Gothic Book" w:eastAsia="Times New Roman" w:hAnsi="Franklin Gothic Book" w:cs="Times New Roman"/>
                <w:noProof/>
                <w:color w:val="000000"/>
                <w:sz w:val="22"/>
                <w:szCs w:val="22"/>
              </w:rPr>
              <w:t>InvoiceID</w:t>
            </w:r>
            <w:bookmarkEnd w:id="1198"/>
          </w:p>
        </w:tc>
        <w:tc>
          <w:tcPr>
            <w:tcW w:w="1890" w:type="dxa"/>
            <w:tcBorders>
              <w:top w:val="nil"/>
              <w:left w:val="nil"/>
              <w:bottom w:val="nil"/>
              <w:right w:val="nil"/>
            </w:tcBorders>
            <w:shd w:val="clear" w:color="D9D9D9" w:fill="D9D9D9"/>
            <w:noWrap/>
            <w:vAlign w:val="bottom"/>
            <w:hideMark/>
          </w:tcPr>
          <w:p w14:paraId="23F10418"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99" w:name="_Toc516580629"/>
            <w:r w:rsidRPr="008B1704">
              <w:rPr>
                <w:rFonts w:ascii="Franklin Gothic Book" w:eastAsia="Times New Roman" w:hAnsi="Franklin Gothic Book" w:cs="Times New Roman"/>
                <w:color w:val="000000"/>
                <w:sz w:val="22"/>
                <w:szCs w:val="22"/>
              </w:rPr>
              <w:t>int</w:t>
            </w:r>
            <w:bookmarkEnd w:id="1199"/>
          </w:p>
        </w:tc>
        <w:tc>
          <w:tcPr>
            <w:tcW w:w="900" w:type="dxa"/>
            <w:tcBorders>
              <w:top w:val="nil"/>
              <w:left w:val="nil"/>
              <w:bottom w:val="nil"/>
              <w:right w:val="nil"/>
            </w:tcBorders>
            <w:shd w:val="clear" w:color="D9D9D9" w:fill="D9D9D9"/>
            <w:noWrap/>
            <w:vAlign w:val="bottom"/>
            <w:hideMark/>
          </w:tcPr>
          <w:p w14:paraId="7036E4C2"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200" w:name="_Toc516580630"/>
            <w:r w:rsidRPr="008B1704">
              <w:rPr>
                <w:rFonts w:ascii="Franklin Gothic Book" w:eastAsia="Times New Roman" w:hAnsi="Franklin Gothic Book" w:cs="Times New Roman"/>
                <w:color w:val="000000"/>
                <w:sz w:val="22"/>
                <w:szCs w:val="22"/>
              </w:rPr>
              <w:t>12</w:t>
            </w:r>
            <w:bookmarkEnd w:id="1200"/>
          </w:p>
        </w:tc>
        <w:tc>
          <w:tcPr>
            <w:tcW w:w="1350" w:type="dxa"/>
            <w:tcBorders>
              <w:top w:val="nil"/>
              <w:left w:val="nil"/>
              <w:bottom w:val="nil"/>
              <w:right w:val="nil"/>
            </w:tcBorders>
            <w:shd w:val="clear" w:color="D9D9D9" w:fill="D9D9D9"/>
            <w:noWrap/>
            <w:vAlign w:val="bottom"/>
            <w:hideMark/>
          </w:tcPr>
          <w:p w14:paraId="04F2D0BB"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201" w:name="_Toc516580631"/>
            <w:r w:rsidRPr="008B1704">
              <w:rPr>
                <w:rFonts w:ascii="Franklin Gothic Book" w:eastAsia="Times New Roman" w:hAnsi="Franklin Gothic Book" w:cs="Times New Roman"/>
                <w:color w:val="000000"/>
                <w:sz w:val="22"/>
                <w:szCs w:val="22"/>
              </w:rPr>
              <w:t>FORMARY KEY</w:t>
            </w:r>
            <w:bookmarkEnd w:id="1201"/>
          </w:p>
        </w:tc>
        <w:tc>
          <w:tcPr>
            <w:tcW w:w="3510" w:type="dxa"/>
            <w:tcBorders>
              <w:top w:val="nil"/>
              <w:left w:val="nil"/>
              <w:bottom w:val="nil"/>
              <w:right w:val="nil"/>
            </w:tcBorders>
            <w:shd w:val="clear" w:color="D9D9D9" w:fill="D9D9D9"/>
            <w:noWrap/>
            <w:vAlign w:val="bottom"/>
            <w:hideMark/>
          </w:tcPr>
          <w:p w14:paraId="723E38EC"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202" w:name="_Toc516580632"/>
            <w:r w:rsidRPr="008B1704">
              <w:rPr>
                <w:rFonts w:ascii="Franklin Gothic Book" w:eastAsia="Times New Roman" w:hAnsi="Franklin Gothic Book" w:cs="Times New Roman"/>
                <w:color w:val="000000"/>
                <w:sz w:val="22"/>
                <w:szCs w:val="22"/>
              </w:rPr>
              <w:t>Compound Primary Key</w:t>
            </w:r>
            <w:bookmarkEnd w:id="1202"/>
          </w:p>
        </w:tc>
      </w:tr>
      <w:tr w:rsidR="008B1704" w:rsidRPr="008B1704" w14:paraId="068784C1" w14:textId="77777777" w:rsidTr="008B1704">
        <w:trPr>
          <w:trHeight w:val="315"/>
        </w:trPr>
        <w:tc>
          <w:tcPr>
            <w:tcW w:w="2880" w:type="dxa"/>
            <w:tcBorders>
              <w:top w:val="nil"/>
              <w:left w:val="nil"/>
              <w:bottom w:val="nil"/>
              <w:right w:val="nil"/>
            </w:tcBorders>
            <w:shd w:val="clear" w:color="auto" w:fill="auto"/>
            <w:noWrap/>
            <w:vAlign w:val="bottom"/>
            <w:hideMark/>
          </w:tcPr>
          <w:p w14:paraId="12C2B586"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203" w:name="_Toc516580633"/>
            <w:r w:rsidRPr="008B1704">
              <w:rPr>
                <w:rFonts w:ascii="Franklin Gothic Book" w:eastAsia="Times New Roman" w:hAnsi="Franklin Gothic Book" w:cs="Times New Roman"/>
                <w:noProof/>
                <w:color w:val="000000"/>
                <w:sz w:val="22"/>
                <w:szCs w:val="22"/>
              </w:rPr>
              <w:t>Invoice_RxID</w:t>
            </w:r>
            <w:bookmarkEnd w:id="1203"/>
          </w:p>
        </w:tc>
        <w:tc>
          <w:tcPr>
            <w:tcW w:w="1890" w:type="dxa"/>
            <w:tcBorders>
              <w:top w:val="nil"/>
              <w:left w:val="nil"/>
              <w:bottom w:val="nil"/>
              <w:right w:val="nil"/>
            </w:tcBorders>
            <w:shd w:val="clear" w:color="auto" w:fill="auto"/>
            <w:noWrap/>
            <w:vAlign w:val="bottom"/>
            <w:hideMark/>
          </w:tcPr>
          <w:p w14:paraId="52BA85C8"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204" w:name="_Toc516580634"/>
            <w:r w:rsidRPr="008B1704">
              <w:rPr>
                <w:rFonts w:ascii="Franklin Gothic Book" w:eastAsia="Times New Roman" w:hAnsi="Franklin Gothic Book" w:cs="Times New Roman"/>
                <w:color w:val="000000"/>
                <w:sz w:val="22"/>
                <w:szCs w:val="22"/>
              </w:rPr>
              <w:t>int</w:t>
            </w:r>
            <w:bookmarkEnd w:id="1204"/>
          </w:p>
        </w:tc>
        <w:tc>
          <w:tcPr>
            <w:tcW w:w="900" w:type="dxa"/>
            <w:tcBorders>
              <w:top w:val="nil"/>
              <w:left w:val="nil"/>
              <w:bottom w:val="nil"/>
              <w:right w:val="nil"/>
            </w:tcBorders>
            <w:shd w:val="clear" w:color="auto" w:fill="auto"/>
            <w:noWrap/>
            <w:vAlign w:val="bottom"/>
            <w:hideMark/>
          </w:tcPr>
          <w:p w14:paraId="58AB3B06"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205" w:name="_Toc516580635"/>
            <w:r w:rsidRPr="008B1704">
              <w:rPr>
                <w:rFonts w:ascii="Franklin Gothic Book" w:eastAsia="Times New Roman" w:hAnsi="Franklin Gothic Book" w:cs="Times New Roman"/>
                <w:color w:val="000000"/>
                <w:sz w:val="22"/>
                <w:szCs w:val="22"/>
              </w:rPr>
              <w:t>12</w:t>
            </w:r>
            <w:bookmarkEnd w:id="1205"/>
          </w:p>
        </w:tc>
        <w:tc>
          <w:tcPr>
            <w:tcW w:w="1350" w:type="dxa"/>
            <w:tcBorders>
              <w:top w:val="nil"/>
              <w:left w:val="nil"/>
              <w:bottom w:val="nil"/>
              <w:right w:val="nil"/>
            </w:tcBorders>
            <w:shd w:val="clear" w:color="auto" w:fill="auto"/>
            <w:noWrap/>
            <w:vAlign w:val="bottom"/>
            <w:hideMark/>
          </w:tcPr>
          <w:p w14:paraId="3C042833"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206" w:name="_Toc516580636"/>
            <w:r w:rsidRPr="008B1704">
              <w:rPr>
                <w:rFonts w:ascii="Franklin Gothic Book" w:eastAsia="Times New Roman" w:hAnsi="Franklin Gothic Book" w:cs="Times New Roman"/>
                <w:color w:val="000000"/>
                <w:sz w:val="22"/>
                <w:szCs w:val="22"/>
              </w:rPr>
              <w:t xml:space="preserve">PRIMARY </w:t>
            </w:r>
            <w:r w:rsidRPr="008B1704">
              <w:rPr>
                <w:rFonts w:ascii="Franklin Gothic Book" w:eastAsia="Times New Roman" w:hAnsi="Franklin Gothic Book" w:cs="Times New Roman"/>
                <w:color w:val="000000"/>
                <w:sz w:val="22"/>
                <w:szCs w:val="22"/>
              </w:rPr>
              <w:lastRenderedPageBreak/>
              <w:t>KEY</w:t>
            </w:r>
            <w:bookmarkEnd w:id="1206"/>
            <w:r w:rsidRPr="008B1704">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auto" w:fill="auto"/>
            <w:noWrap/>
            <w:vAlign w:val="bottom"/>
            <w:hideMark/>
          </w:tcPr>
          <w:p w14:paraId="06871043"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207" w:name="_Toc516580637"/>
            <w:r w:rsidRPr="008B1704">
              <w:rPr>
                <w:rFonts w:ascii="Franklin Gothic Book" w:eastAsia="Times New Roman" w:hAnsi="Franklin Gothic Book" w:cs="Times New Roman"/>
                <w:color w:val="000000"/>
                <w:sz w:val="22"/>
                <w:szCs w:val="22"/>
              </w:rPr>
              <w:lastRenderedPageBreak/>
              <w:t>Compound Primary Key</w:t>
            </w:r>
            <w:bookmarkEnd w:id="1207"/>
          </w:p>
        </w:tc>
      </w:tr>
      <w:tr w:rsidR="008B1704" w:rsidRPr="008B1704" w14:paraId="7F159EB4" w14:textId="77777777" w:rsidTr="008B1704">
        <w:trPr>
          <w:trHeight w:val="315"/>
        </w:trPr>
        <w:tc>
          <w:tcPr>
            <w:tcW w:w="2880" w:type="dxa"/>
            <w:tcBorders>
              <w:top w:val="nil"/>
              <w:left w:val="nil"/>
              <w:bottom w:val="single" w:sz="8" w:space="0" w:color="000000"/>
              <w:right w:val="nil"/>
            </w:tcBorders>
            <w:shd w:val="clear" w:color="D9D9D9" w:fill="D9D9D9"/>
            <w:noWrap/>
            <w:vAlign w:val="bottom"/>
            <w:hideMark/>
          </w:tcPr>
          <w:p w14:paraId="17FC8C40"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208" w:name="_Toc516580638"/>
            <w:r w:rsidRPr="008B1704">
              <w:rPr>
                <w:rFonts w:ascii="Franklin Gothic Book" w:eastAsia="Times New Roman" w:hAnsi="Franklin Gothic Book" w:cs="Times New Roman"/>
                <w:noProof/>
                <w:color w:val="000000"/>
                <w:sz w:val="22"/>
                <w:szCs w:val="22"/>
              </w:rPr>
              <w:lastRenderedPageBreak/>
              <w:t>Sum_Rx_Cost</w:t>
            </w:r>
            <w:bookmarkEnd w:id="1208"/>
          </w:p>
        </w:tc>
        <w:tc>
          <w:tcPr>
            <w:tcW w:w="1890" w:type="dxa"/>
            <w:tcBorders>
              <w:top w:val="nil"/>
              <w:left w:val="nil"/>
              <w:bottom w:val="single" w:sz="8" w:space="0" w:color="000000"/>
              <w:right w:val="nil"/>
            </w:tcBorders>
            <w:shd w:val="clear" w:color="D9D9D9" w:fill="D9D9D9"/>
            <w:noWrap/>
            <w:vAlign w:val="bottom"/>
            <w:hideMark/>
          </w:tcPr>
          <w:p w14:paraId="4E9D2633"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209" w:name="_Toc516580639"/>
            <w:r w:rsidRPr="008B1704">
              <w:rPr>
                <w:rFonts w:ascii="Franklin Gothic Book" w:eastAsia="Times New Roman" w:hAnsi="Franklin Gothic Book" w:cs="Times New Roman"/>
                <w:color w:val="000000"/>
                <w:sz w:val="22"/>
                <w:szCs w:val="22"/>
              </w:rPr>
              <w:t>number(p,s)</w:t>
            </w:r>
            <w:bookmarkEnd w:id="1209"/>
          </w:p>
        </w:tc>
        <w:tc>
          <w:tcPr>
            <w:tcW w:w="900" w:type="dxa"/>
            <w:tcBorders>
              <w:top w:val="nil"/>
              <w:left w:val="nil"/>
              <w:bottom w:val="single" w:sz="8" w:space="0" w:color="000000"/>
              <w:right w:val="nil"/>
            </w:tcBorders>
            <w:shd w:val="clear" w:color="D9D9D9" w:fill="D9D9D9"/>
            <w:noWrap/>
            <w:vAlign w:val="bottom"/>
            <w:hideMark/>
          </w:tcPr>
          <w:p w14:paraId="7DCF6025"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210" w:name="_Toc516580640"/>
            <w:r w:rsidRPr="008B1704">
              <w:rPr>
                <w:rFonts w:ascii="Franklin Gothic Book" w:eastAsia="Times New Roman" w:hAnsi="Franklin Gothic Book" w:cs="Times New Roman"/>
                <w:color w:val="000000"/>
                <w:sz w:val="22"/>
                <w:szCs w:val="22"/>
              </w:rPr>
              <w:t>9,2</w:t>
            </w:r>
            <w:bookmarkEnd w:id="1210"/>
          </w:p>
        </w:tc>
        <w:tc>
          <w:tcPr>
            <w:tcW w:w="1350" w:type="dxa"/>
            <w:tcBorders>
              <w:top w:val="nil"/>
              <w:left w:val="nil"/>
              <w:bottom w:val="single" w:sz="8" w:space="0" w:color="000000"/>
              <w:right w:val="nil"/>
            </w:tcBorders>
            <w:shd w:val="clear" w:color="D9D9D9" w:fill="D9D9D9"/>
            <w:noWrap/>
            <w:vAlign w:val="bottom"/>
            <w:hideMark/>
          </w:tcPr>
          <w:p w14:paraId="17A861AE"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single" w:sz="8" w:space="0" w:color="000000"/>
              <w:right w:val="nil"/>
            </w:tcBorders>
            <w:shd w:val="clear" w:color="D9D9D9" w:fill="D9D9D9"/>
            <w:noWrap/>
            <w:vAlign w:val="bottom"/>
            <w:hideMark/>
          </w:tcPr>
          <w:p w14:paraId="31B81BF7"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bl>
    <w:p w14:paraId="07E9C432" w14:textId="6F5C1284" w:rsidR="004A123E" w:rsidRDefault="004A123E" w:rsidP="00AB288E">
      <w:pPr>
        <w:rPr>
          <w:b/>
          <w:bCs/>
          <w:color w:val="FFFFFF" w:themeColor="background1"/>
        </w:rPr>
      </w:pPr>
    </w:p>
    <w:tbl>
      <w:tblPr>
        <w:tblW w:w="7000" w:type="dxa"/>
        <w:tblLook w:val="04A0" w:firstRow="1" w:lastRow="0" w:firstColumn="1" w:lastColumn="0" w:noHBand="0" w:noVBand="1"/>
      </w:tblPr>
      <w:tblGrid>
        <w:gridCol w:w="5020"/>
        <w:gridCol w:w="1980"/>
      </w:tblGrid>
      <w:tr w:rsidR="008B1704" w:rsidRPr="008B1704" w14:paraId="19C5243F" w14:textId="77777777" w:rsidTr="008B1704">
        <w:trPr>
          <w:trHeight w:val="390"/>
        </w:trPr>
        <w:tc>
          <w:tcPr>
            <w:tcW w:w="5020" w:type="dxa"/>
            <w:tcBorders>
              <w:top w:val="nil"/>
              <w:left w:val="nil"/>
              <w:bottom w:val="nil"/>
              <w:right w:val="nil"/>
            </w:tcBorders>
            <w:shd w:val="clear" w:color="4CB5D3" w:fill="339774"/>
            <w:noWrap/>
            <w:vAlign w:val="bottom"/>
            <w:hideMark/>
          </w:tcPr>
          <w:p w14:paraId="23CDE150" w14:textId="77777777" w:rsidR="008B1704" w:rsidRPr="008B1704" w:rsidRDefault="008B1704" w:rsidP="008B1704">
            <w:pPr>
              <w:spacing w:before="0" w:after="0" w:line="240" w:lineRule="auto"/>
              <w:outlineLvl w:val="0"/>
              <w:rPr>
                <w:rFonts w:ascii="Franklin Gothic Book" w:eastAsia="Times New Roman" w:hAnsi="Franklin Gothic Book" w:cs="Times New Roman"/>
                <w:b/>
                <w:bCs/>
                <w:color w:val="FFFFFF"/>
                <w:sz w:val="28"/>
                <w:szCs w:val="28"/>
              </w:rPr>
            </w:pPr>
            <w:bookmarkStart w:id="1211" w:name="_Toc516580641"/>
            <w:r w:rsidRPr="008B1704">
              <w:rPr>
                <w:rFonts w:ascii="Franklin Gothic Book" w:eastAsia="Times New Roman" w:hAnsi="Franklin Gothic Book" w:cs="Times New Roman"/>
                <w:b/>
                <w:bCs/>
                <w:color w:val="FFFFFF"/>
                <w:sz w:val="28"/>
                <w:szCs w:val="28"/>
              </w:rPr>
              <w:t>Estimate_V</w:t>
            </w:r>
            <w:bookmarkEnd w:id="1211"/>
          </w:p>
        </w:tc>
        <w:tc>
          <w:tcPr>
            <w:tcW w:w="1980" w:type="dxa"/>
            <w:tcBorders>
              <w:top w:val="nil"/>
              <w:left w:val="nil"/>
              <w:bottom w:val="nil"/>
              <w:right w:val="nil"/>
            </w:tcBorders>
            <w:shd w:val="clear" w:color="4CB5D3" w:fill="339774"/>
            <w:noWrap/>
            <w:vAlign w:val="bottom"/>
            <w:hideMark/>
          </w:tcPr>
          <w:p w14:paraId="2C497974" w14:textId="77777777" w:rsidR="008B1704" w:rsidRPr="008B1704" w:rsidRDefault="008B1704" w:rsidP="008B1704">
            <w:pPr>
              <w:spacing w:before="0" w:after="0" w:line="240" w:lineRule="auto"/>
              <w:outlineLvl w:val="0"/>
              <w:rPr>
                <w:rFonts w:ascii="Franklin Gothic Book" w:eastAsia="Times New Roman" w:hAnsi="Franklin Gothic Book" w:cs="Times New Roman"/>
                <w:b/>
                <w:bCs/>
                <w:color w:val="FFFFFF"/>
                <w:sz w:val="28"/>
                <w:szCs w:val="28"/>
              </w:rPr>
            </w:pPr>
            <w:bookmarkStart w:id="1212" w:name="_Toc516580642"/>
            <w:r w:rsidRPr="008B1704">
              <w:rPr>
                <w:rFonts w:ascii="Franklin Gothic Book" w:eastAsia="Times New Roman" w:hAnsi="Franklin Gothic Book" w:cs="Times New Roman"/>
                <w:b/>
                <w:bCs/>
                <w:color w:val="FFFFFF"/>
                <w:sz w:val="28"/>
                <w:szCs w:val="28"/>
              </w:rPr>
              <w:t>View</w:t>
            </w:r>
            <w:bookmarkEnd w:id="1212"/>
          </w:p>
        </w:tc>
      </w:tr>
      <w:tr w:rsidR="008B1704" w:rsidRPr="008B1704" w14:paraId="577F0608" w14:textId="77777777" w:rsidTr="008B1704">
        <w:trPr>
          <w:trHeight w:val="315"/>
        </w:trPr>
        <w:tc>
          <w:tcPr>
            <w:tcW w:w="5020" w:type="dxa"/>
            <w:tcBorders>
              <w:top w:val="nil"/>
              <w:left w:val="nil"/>
              <w:bottom w:val="single" w:sz="8" w:space="0" w:color="FFFFFF"/>
              <w:right w:val="nil"/>
            </w:tcBorders>
            <w:shd w:val="clear" w:color="000000" w:fill="000000"/>
            <w:noWrap/>
            <w:vAlign w:val="bottom"/>
            <w:hideMark/>
          </w:tcPr>
          <w:p w14:paraId="3B0C34D7"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213" w:name="_Toc516580643"/>
            <w:r w:rsidRPr="008B1704">
              <w:rPr>
                <w:rFonts w:ascii="Franklin Gothic Book" w:eastAsia="Times New Roman" w:hAnsi="Franklin Gothic Book" w:cs="Times New Roman"/>
                <w:b/>
                <w:bCs/>
                <w:color w:val="FFFFFF"/>
                <w:sz w:val="22"/>
                <w:szCs w:val="22"/>
              </w:rPr>
              <w:t>Field</w:t>
            </w:r>
            <w:bookmarkEnd w:id="1213"/>
          </w:p>
        </w:tc>
        <w:tc>
          <w:tcPr>
            <w:tcW w:w="1980" w:type="dxa"/>
            <w:tcBorders>
              <w:top w:val="nil"/>
              <w:left w:val="nil"/>
              <w:bottom w:val="single" w:sz="8" w:space="0" w:color="FFFFFF"/>
              <w:right w:val="nil"/>
            </w:tcBorders>
            <w:shd w:val="clear" w:color="000000" w:fill="000000"/>
            <w:noWrap/>
            <w:vAlign w:val="bottom"/>
            <w:hideMark/>
          </w:tcPr>
          <w:p w14:paraId="5E53FF89"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214" w:name="_Toc516580644"/>
            <w:r w:rsidRPr="008B1704">
              <w:rPr>
                <w:rFonts w:ascii="Franklin Gothic Book" w:eastAsia="Times New Roman" w:hAnsi="Franklin Gothic Book" w:cs="Times New Roman"/>
                <w:b/>
                <w:bCs/>
                <w:color w:val="FFFFFF"/>
                <w:sz w:val="22"/>
                <w:szCs w:val="22"/>
              </w:rPr>
              <w:t>Notes</w:t>
            </w:r>
            <w:bookmarkEnd w:id="1214"/>
          </w:p>
        </w:tc>
      </w:tr>
      <w:tr w:rsidR="008B1704" w:rsidRPr="008B1704" w14:paraId="22802680" w14:textId="77777777" w:rsidTr="008B1704">
        <w:trPr>
          <w:trHeight w:val="315"/>
        </w:trPr>
        <w:tc>
          <w:tcPr>
            <w:tcW w:w="5020" w:type="dxa"/>
            <w:tcBorders>
              <w:top w:val="nil"/>
              <w:left w:val="nil"/>
              <w:bottom w:val="nil"/>
              <w:right w:val="nil"/>
            </w:tcBorders>
            <w:shd w:val="clear" w:color="339774" w:fill="339774"/>
            <w:noWrap/>
            <w:vAlign w:val="bottom"/>
            <w:hideMark/>
          </w:tcPr>
          <w:p w14:paraId="3F1743E3"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15" w:name="_Toc516580645"/>
            <w:r w:rsidRPr="008B1704">
              <w:rPr>
                <w:rFonts w:ascii="Franklin Gothic Book" w:eastAsia="Times New Roman" w:hAnsi="Franklin Gothic Book" w:cs="Times New Roman"/>
                <w:color w:val="FFFFFF"/>
                <w:sz w:val="22"/>
                <w:szCs w:val="22"/>
              </w:rPr>
              <w:t>EstimateID</w:t>
            </w:r>
            <w:bookmarkEnd w:id="1215"/>
          </w:p>
        </w:tc>
        <w:tc>
          <w:tcPr>
            <w:tcW w:w="1980" w:type="dxa"/>
            <w:tcBorders>
              <w:top w:val="nil"/>
              <w:left w:val="nil"/>
              <w:bottom w:val="nil"/>
              <w:right w:val="nil"/>
            </w:tcBorders>
            <w:shd w:val="clear" w:color="339774" w:fill="339774"/>
            <w:noWrap/>
            <w:vAlign w:val="bottom"/>
            <w:hideMark/>
          </w:tcPr>
          <w:p w14:paraId="7A943347"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30D5E84E" w14:textId="77777777" w:rsidTr="008B1704">
        <w:trPr>
          <w:trHeight w:val="315"/>
        </w:trPr>
        <w:tc>
          <w:tcPr>
            <w:tcW w:w="5020" w:type="dxa"/>
            <w:tcBorders>
              <w:top w:val="nil"/>
              <w:left w:val="nil"/>
              <w:bottom w:val="nil"/>
              <w:right w:val="nil"/>
            </w:tcBorders>
            <w:shd w:val="clear" w:color="4BC298" w:fill="4BC298"/>
            <w:noWrap/>
            <w:vAlign w:val="bottom"/>
            <w:hideMark/>
          </w:tcPr>
          <w:p w14:paraId="2951D225"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16" w:name="_Toc516580646"/>
            <w:r w:rsidRPr="008B1704">
              <w:rPr>
                <w:rFonts w:ascii="Franklin Gothic Book" w:eastAsia="Times New Roman" w:hAnsi="Franklin Gothic Book" w:cs="Times New Roman"/>
                <w:color w:val="FFFFFF"/>
                <w:sz w:val="22"/>
                <w:szCs w:val="22"/>
              </w:rPr>
              <w:t>Pet_Name</w:t>
            </w:r>
            <w:bookmarkEnd w:id="1216"/>
          </w:p>
        </w:tc>
        <w:tc>
          <w:tcPr>
            <w:tcW w:w="1980" w:type="dxa"/>
            <w:tcBorders>
              <w:top w:val="nil"/>
              <w:left w:val="nil"/>
              <w:bottom w:val="nil"/>
              <w:right w:val="nil"/>
            </w:tcBorders>
            <w:shd w:val="clear" w:color="4BC298" w:fill="4BC298"/>
            <w:noWrap/>
            <w:vAlign w:val="bottom"/>
            <w:hideMark/>
          </w:tcPr>
          <w:p w14:paraId="42F7A085"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274AA4CA" w14:textId="77777777" w:rsidTr="008B1704">
        <w:trPr>
          <w:trHeight w:val="315"/>
        </w:trPr>
        <w:tc>
          <w:tcPr>
            <w:tcW w:w="5020" w:type="dxa"/>
            <w:tcBorders>
              <w:top w:val="nil"/>
              <w:left w:val="nil"/>
              <w:bottom w:val="nil"/>
              <w:right w:val="nil"/>
            </w:tcBorders>
            <w:shd w:val="clear" w:color="339774" w:fill="339774"/>
            <w:noWrap/>
            <w:vAlign w:val="bottom"/>
            <w:hideMark/>
          </w:tcPr>
          <w:p w14:paraId="193DD7F2"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17" w:name="_Toc516580647"/>
            <w:r w:rsidRPr="008B1704">
              <w:rPr>
                <w:rFonts w:ascii="Franklin Gothic Book" w:eastAsia="Times New Roman" w:hAnsi="Franklin Gothic Book" w:cs="Times New Roman"/>
                <w:color w:val="FFFFFF"/>
                <w:sz w:val="22"/>
                <w:szCs w:val="22"/>
              </w:rPr>
              <w:t>Parent_Last</w:t>
            </w:r>
            <w:bookmarkEnd w:id="1217"/>
          </w:p>
        </w:tc>
        <w:tc>
          <w:tcPr>
            <w:tcW w:w="1980" w:type="dxa"/>
            <w:tcBorders>
              <w:top w:val="nil"/>
              <w:left w:val="nil"/>
              <w:bottom w:val="nil"/>
              <w:right w:val="nil"/>
            </w:tcBorders>
            <w:shd w:val="clear" w:color="339774" w:fill="339774"/>
            <w:noWrap/>
            <w:vAlign w:val="bottom"/>
            <w:hideMark/>
          </w:tcPr>
          <w:p w14:paraId="7492300F"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0CD58865" w14:textId="77777777" w:rsidTr="008B1704">
        <w:trPr>
          <w:trHeight w:val="315"/>
        </w:trPr>
        <w:tc>
          <w:tcPr>
            <w:tcW w:w="5020" w:type="dxa"/>
            <w:tcBorders>
              <w:top w:val="nil"/>
              <w:left w:val="nil"/>
              <w:bottom w:val="nil"/>
              <w:right w:val="nil"/>
            </w:tcBorders>
            <w:shd w:val="clear" w:color="4BC298" w:fill="4BC298"/>
            <w:noWrap/>
            <w:vAlign w:val="bottom"/>
            <w:hideMark/>
          </w:tcPr>
          <w:p w14:paraId="75A09E3D"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18" w:name="_Toc516580648"/>
            <w:r w:rsidRPr="008B1704">
              <w:rPr>
                <w:rFonts w:ascii="Franklin Gothic Book" w:eastAsia="Times New Roman" w:hAnsi="Franklin Gothic Book" w:cs="Times New Roman"/>
                <w:color w:val="FFFFFF"/>
                <w:sz w:val="22"/>
                <w:szCs w:val="22"/>
              </w:rPr>
              <w:t>Parent_First</w:t>
            </w:r>
            <w:bookmarkEnd w:id="1218"/>
          </w:p>
        </w:tc>
        <w:tc>
          <w:tcPr>
            <w:tcW w:w="1980" w:type="dxa"/>
            <w:tcBorders>
              <w:top w:val="nil"/>
              <w:left w:val="nil"/>
              <w:bottom w:val="nil"/>
              <w:right w:val="nil"/>
            </w:tcBorders>
            <w:shd w:val="clear" w:color="4BC298" w:fill="4BC298"/>
            <w:noWrap/>
            <w:vAlign w:val="bottom"/>
            <w:hideMark/>
          </w:tcPr>
          <w:p w14:paraId="2DE38797"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673D2F73" w14:textId="77777777" w:rsidTr="008B1704">
        <w:trPr>
          <w:trHeight w:val="315"/>
        </w:trPr>
        <w:tc>
          <w:tcPr>
            <w:tcW w:w="5020" w:type="dxa"/>
            <w:tcBorders>
              <w:top w:val="nil"/>
              <w:left w:val="nil"/>
              <w:bottom w:val="nil"/>
              <w:right w:val="nil"/>
            </w:tcBorders>
            <w:shd w:val="clear" w:color="339774" w:fill="339774"/>
            <w:noWrap/>
            <w:vAlign w:val="bottom"/>
            <w:hideMark/>
          </w:tcPr>
          <w:p w14:paraId="76DE4AAD"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19" w:name="_Toc516580649"/>
            <w:r w:rsidRPr="008B1704">
              <w:rPr>
                <w:rFonts w:ascii="Franklin Gothic Book" w:eastAsia="Times New Roman" w:hAnsi="Franklin Gothic Book" w:cs="Times New Roman"/>
                <w:color w:val="FFFFFF"/>
                <w:sz w:val="22"/>
                <w:szCs w:val="22"/>
              </w:rPr>
              <w:t>Lab_Name</w:t>
            </w:r>
            <w:bookmarkEnd w:id="1219"/>
          </w:p>
        </w:tc>
        <w:tc>
          <w:tcPr>
            <w:tcW w:w="1980" w:type="dxa"/>
            <w:tcBorders>
              <w:top w:val="nil"/>
              <w:left w:val="nil"/>
              <w:bottom w:val="nil"/>
              <w:right w:val="nil"/>
            </w:tcBorders>
            <w:shd w:val="clear" w:color="339774" w:fill="339774"/>
            <w:noWrap/>
            <w:vAlign w:val="bottom"/>
            <w:hideMark/>
          </w:tcPr>
          <w:p w14:paraId="48E3D3B2"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08FF0C65" w14:textId="77777777" w:rsidTr="008B1704">
        <w:trPr>
          <w:trHeight w:val="315"/>
        </w:trPr>
        <w:tc>
          <w:tcPr>
            <w:tcW w:w="5020" w:type="dxa"/>
            <w:tcBorders>
              <w:top w:val="nil"/>
              <w:left w:val="nil"/>
              <w:bottom w:val="nil"/>
              <w:right w:val="nil"/>
            </w:tcBorders>
            <w:shd w:val="clear" w:color="4BC298" w:fill="4BC298"/>
            <w:noWrap/>
            <w:vAlign w:val="bottom"/>
            <w:hideMark/>
          </w:tcPr>
          <w:p w14:paraId="31523C2D"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20" w:name="_Toc516580650"/>
            <w:r w:rsidRPr="008B1704">
              <w:rPr>
                <w:rFonts w:ascii="Franklin Gothic Book" w:eastAsia="Times New Roman" w:hAnsi="Franklin Gothic Book" w:cs="Times New Roman"/>
                <w:color w:val="FFFFFF"/>
                <w:sz w:val="22"/>
                <w:szCs w:val="22"/>
              </w:rPr>
              <w:t>Lab_Cost</w:t>
            </w:r>
            <w:bookmarkEnd w:id="1220"/>
          </w:p>
        </w:tc>
        <w:tc>
          <w:tcPr>
            <w:tcW w:w="1980" w:type="dxa"/>
            <w:tcBorders>
              <w:top w:val="nil"/>
              <w:left w:val="nil"/>
              <w:bottom w:val="nil"/>
              <w:right w:val="nil"/>
            </w:tcBorders>
            <w:shd w:val="clear" w:color="4BC298" w:fill="4BC298"/>
            <w:noWrap/>
            <w:vAlign w:val="bottom"/>
            <w:hideMark/>
          </w:tcPr>
          <w:p w14:paraId="3ADB4551"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65E5CDDB" w14:textId="77777777" w:rsidTr="008B1704">
        <w:trPr>
          <w:trHeight w:val="315"/>
        </w:trPr>
        <w:tc>
          <w:tcPr>
            <w:tcW w:w="5020" w:type="dxa"/>
            <w:tcBorders>
              <w:top w:val="nil"/>
              <w:left w:val="nil"/>
              <w:bottom w:val="nil"/>
              <w:right w:val="nil"/>
            </w:tcBorders>
            <w:shd w:val="clear" w:color="339774" w:fill="339774"/>
            <w:noWrap/>
            <w:vAlign w:val="bottom"/>
            <w:hideMark/>
          </w:tcPr>
          <w:p w14:paraId="3B8B3B9C"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21" w:name="_Toc516580651"/>
            <w:r w:rsidRPr="008B1704">
              <w:rPr>
                <w:rFonts w:ascii="Franklin Gothic Book" w:eastAsia="Times New Roman" w:hAnsi="Franklin Gothic Book" w:cs="Times New Roman"/>
                <w:color w:val="FFFFFF"/>
                <w:sz w:val="22"/>
                <w:szCs w:val="22"/>
              </w:rPr>
              <w:t>Vet_Last</w:t>
            </w:r>
            <w:bookmarkEnd w:id="1221"/>
          </w:p>
        </w:tc>
        <w:tc>
          <w:tcPr>
            <w:tcW w:w="1980" w:type="dxa"/>
            <w:tcBorders>
              <w:top w:val="nil"/>
              <w:left w:val="nil"/>
              <w:bottom w:val="nil"/>
              <w:right w:val="nil"/>
            </w:tcBorders>
            <w:shd w:val="clear" w:color="339774" w:fill="339774"/>
            <w:noWrap/>
            <w:vAlign w:val="bottom"/>
            <w:hideMark/>
          </w:tcPr>
          <w:p w14:paraId="677A9CFF"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5C9FE906" w14:textId="77777777" w:rsidTr="008B1704">
        <w:trPr>
          <w:trHeight w:val="315"/>
        </w:trPr>
        <w:tc>
          <w:tcPr>
            <w:tcW w:w="5020" w:type="dxa"/>
            <w:tcBorders>
              <w:top w:val="nil"/>
              <w:left w:val="nil"/>
              <w:bottom w:val="nil"/>
              <w:right w:val="nil"/>
            </w:tcBorders>
            <w:shd w:val="clear" w:color="4BC298" w:fill="4BC298"/>
            <w:noWrap/>
            <w:vAlign w:val="bottom"/>
            <w:hideMark/>
          </w:tcPr>
          <w:p w14:paraId="3C1747FD"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22" w:name="_Toc516580652"/>
            <w:r w:rsidRPr="008B1704">
              <w:rPr>
                <w:rFonts w:ascii="Franklin Gothic Book" w:eastAsia="Times New Roman" w:hAnsi="Franklin Gothic Book" w:cs="Times New Roman"/>
                <w:color w:val="FFFFFF"/>
                <w:sz w:val="22"/>
                <w:szCs w:val="22"/>
              </w:rPr>
              <w:t>Sum_Proc_Cost</w:t>
            </w:r>
            <w:bookmarkEnd w:id="1222"/>
          </w:p>
        </w:tc>
        <w:tc>
          <w:tcPr>
            <w:tcW w:w="1980" w:type="dxa"/>
            <w:tcBorders>
              <w:top w:val="nil"/>
              <w:left w:val="nil"/>
              <w:bottom w:val="nil"/>
              <w:right w:val="nil"/>
            </w:tcBorders>
            <w:shd w:val="clear" w:color="4BC298" w:fill="4BC298"/>
            <w:noWrap/>
            <w:vAlign w:val="bottom"/>
            <w:hideMark/>
          </w:tcPr>
          <w:p w14:paraId="6431914B"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7695B424" w14:textId="77777777" w:rsidTr="008B1704">
        <w:trPr>
          <w:trHeight w:val="315"/>
        </w:trPr>
        <w:tc>
          <w:tcPr>
            <w:tcW w:w="5020" w:type="dxa"/>
            <w:tcBorders>
              <w:top w:val="nil"/>
              <w:left w:val="nil"/>
              <w:bottom w:val="nil"/>
              <w:right w:val="nil"/>
            </w:tcBorders>
            <w:shd w:val="clear" w:color="339774" w:fill="339774"/>
            <w:noWrap/>
            <w:vAlign w:val="bottom"/>
            <w:hideMark/>
          </w:tcPr>
          <w:p w14:paraId="7DBB71E7"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23" w:name="_Toc516580653"/>
            <w:r w:rsidRPr="008B1704">
              <w:rPr>
                <w:rFonts w:ascii="Franklin Gothic Book" w:eastAsia="Times New Roman" w:hAnsi="Franklin Gothic Book" w:cs="Times New Roman"/>
                <w:color w:val="FFFFFF"/>
                <w:sz w:val="22"/>
                <w:szCs w:val="22"/>
              </w:rPr>
              <w:t>Sum_Rx_Cost</w:t>
            </w:r>
            <w:bookmarkEnd w:id="1223"/>
          </w:p>
        </w:tc>
        <w:tc>
          <w:tcPr>
            <w:tcW w:w="1980" w:type="dxa"/>
            <w:tcBorders>
              <w:top w:val="nil"/>
              <w:left w:val="nil"/>
              <w:bottom w:val="nil"/>
              <w:right w:val="nil"/>
            </w:tcBorders>
            <w:shd w:val="clear" w:color="339774" w:fill="339774"/>
            <w:noWrap/>
            <w:vAlign w:val="bottom"/>
            <w:hideMark/>
          </w:tcPr>
          <w:p w14:paraId="1B0DAC3F"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7BC17AAF" w14:textId="77777777" w:rsidTr="008B1704">
        <w:trPr>
          <w:trHeight w:val="315"/>
        </w:trPr>
        <w:tc>
          <w:tcPr>
            <w:tcW w:w="5020" w:type="dxa"/>
            <w:tcBorders>
              <w:top w:val="nil"/>
              <w:left w:val="nil"/>
              <w:bottom w:val="nil"/>
              <w:right w:val="nil"/>
            </w:tcBorders>
            <w:shd w:val="clear" w:color="4BC298" w:fill="4BC298"/>
            <w:noWrap/>
            <w:vAlign w:val="bottom"/>
            <w:hideMark/>
          </w:tcPr>
          <w:p w14:paraId="682CBF50"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24" w:name="_Toc516580654"/>
            <w:r w:rsidRPr="008B1704">
              <w:rPr>
                <w:rFonts w:ascii="Franklin Gothic Book" w:eastAsia="Times New Roman" w:hAnsi="Franklin Gothic Book" w:cs="Times New Roman"/>
                <w:color w:val="FFFFFF"/>
                <w:sz w:val="22"/>
                <w:szCs w:val="22"/>
              </w:rPr>
              <w:t>Specialty_Add_On_Cost</w:t>
            </w:r>
            <w:bookmarkEnd w:id="1224"/>
          </w:p>
        </w:tc>
        <w:tc>
          <w:tcPr>
            <w:tcW w:w="1980" w:type="dxa"/>
            <w:tcBorders>
              <w:top w:val="nil"/>
              <w:left w:val="nil"/>
              <w:bottom w:val="nil"/>
              <w:right w:val="nil"/>
            </w:tcBorders>
            <w:shd w:val="clear" w:color="4BC298" w:fill="4BC298"/>
            <w:noWrap/>
            <w:vAlign w:val="bottom"/>
            <w:hideMark/>
          </w:tcPr>
          <w:p w14:paraId="17B4522E"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39B6F8B7" w14:textId="77777777" w:rsidTr="008B1704">
        <w:trPr>
          <w:trHeight w:val="315"/>
        </w:trPr>
        <w:tc>
          <w:tcPr>
            <w:tcW w:w="5020" w:type="dxa"/>
            <w:tcBorders>
              <w:top w:val="nil"/>
              <w:left w:val="nil"/>
              <w:bottom w:val="nil"/>
              <w:right w:val="nil"/>
            </w:tcBorders>
            <w:shd w:val="clear" w:color="339774" w:fill="339774"/>
            <w:noWrap/>
            <w:vAlign w:val="bottom"/>
            <w:hideMark/>
          </w:tcPr>
          <w:p w14:paraId="488C92D2"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25" w:name="_Toc516580655"/>
            <w:r w:rsidRPr="008B1704">
              <w:rPr>
                <w:rFonts w:ascii="Franklin Gothic Book" w:eastAsia="Times New Roman" w:hAnsi="Franklin Gothic Book" w:cs="Times New Roman"/>
                <w:color w:val="FFFFFF"/>
                <w:sz w:val="22"/>
                <w:szCs w:val="22"/>
              </w:rPr>
              <w:t>Total_Add_On_Cost</w:t>
            </w:r>
            <w:bookmarkEnd w:id="1225"/>
          </w:p>
        </w:tc>
        <w:tc>
          <w:tcPr>
            <w:tcW w:w="1980" w:type="dxa"/>
            <w:tcBorders>
              <w:top w:val="nil"/>
              <w:left w:val="nil"/>
              <w:bottom w:val="nil"/>
              <w:right w:val="nil"/>
            </w:tcBorders>
            <w:shd w:val="clear" w:color="339774" w:fill="339774"/>
            <w:noWrap/>
            <w:vAlign w:val="bottom"/>
            <w:hideMark/>
          </w:tcPr>
          <w:p w14:paraId="53E956E2"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628EE8CF" w14:textId="77777777" w:rsidTr="008B1704">
        <w:trPr>
          <w:trHeight w:val="315"/>
        </w:trPr>
        <w:tc>
          <w:tcPr>
            <w:tcW w:w="5020" w:type="dxa"/>
            <w:tcBorders>
              <w:top w:val="nil"/>
              <w:left w:val="nil"/>
              <w:bottom w:val="nil"/>
              <w:right w:val="nil"/>
            </w:tcBorders>
            <w:shd w:val="clear" w:color="4BC298" w:fill="4BC298"/>
            <w:noWrap/>
            <w:vAlign w:val="bottom"/>
            <w:hideMark/>
          </w:tcPr>
          <w:p w14:paraId="3B704B70"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26" w:name="_Toc516580656"/>
            <w:r w:rsidRPr="008B1704">
              <w:rPr>
                <w:rFonts w:ascii="Franklin Gothic Book" w:eastAsia="Times New Roman" w:hAnsi="Franklin Gothic Book" w:cs="Times New Roman"/>
                <w:color w:val="FFFFFF"/>
                <w:sz w:val="22"/>
                <w:szCs w:val="22"/>
              </w:rPr>
              <w:t>Total_Estimate_Cost</w:t>
            </w:r>
            <w:bookmarkEnd w:id="1226"/>
          </w:p>
        </w:tc>
        <w:tc>
          <w:tcPr>
            <w:tcW w:w="1980" w:type="dxa"/>
            <w:tcBorders>
              <w:top w:val="nil"/>
              <w:left w:val="nil"/>
              <w:bottom w:val="nil"/>
              <w:right w:val="nil"/>
            </w:tcBorders>
            <w:shd w:val="clear" w:color="4BC298" w:fill="4BC298"/>
            <w:noWrap/>
            <w:vAlign w:val="bottom"/>
            <w:hideMark/>
          </w:tcPr>
          <w:p w14:paraId="5E0AE20D"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12B9A280" w14:textId="77777777" w:rsidTr="008B1704">
        <w:trPr>
          <w:trHeight w:val="315"/>
        </w:trPr>
        <w:tc>
          <w:tcPr>
            <w:tcW w:w="5020" w:type="dxa"/>
            <w:tcBorders>
              <w:top w:val="nil"/>
              <w:left w:val="nil"/>
              <w:bottom w:val="nil"/>
              <w:right w:val="nil"/>
            </w:tcBorders>
            <w:shd w:val="clear" w:color="339774" w:fill="339774"/>
            <w:noWrap/>
            <w:vAlign w:val="bottom"/>
            <w:hideMark/>
          </w:tcPr>
          <w:p w14:paraId="1F86301B"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27" w:name="_Toc516580657"/>
            <w:r w:rsidRPr="008B1704">
              <w:rPr>
                <w:rFonts w:ascii="Franklin Gothic Book" w:eastAsia="Times New Roman" w:hAnsi="Franklin Gothic Book" w:cs="Times New Roman"/>
                <w:color w:val="FFFFFF"/>
                <w:sz w:val="22"/>
                <w:szCs w:val="22"/>
              </w:rPr>
              <w:t>Date_Estimate_Creation</w:t>
            </w:r>
            <w:bookmarkEnd w:id="1227"/>
          </w:p>
        </w:tc>
        <w:tc>
          <w:tcPr>
            <w:tcW w:w="1980" w:type="dxa"/>
            <w:tcBorders>
              <w:top w:val="nil"/>
              <w:left w:val="nil"/>
              <w:bottom w:val="nil"/>
              <w:right w:val="nil"/>
            </w:tcBorders>
            <w:shd w:val="clear" w:color="339774" w:fill="339774"/>
            <w:noWrap/>
            <w:vAlign w:val="bottom"/>
            <w:hideMark/>
          </w:tcPr>
          <w:p w14:paraId="79F04CA7"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38E7E4E0" w14:textId="77777777" w:rsidTr="008B1704">
        <w:trPr>
          <w:trHeight w:val="315"/>
        </w:trPr>
        <w:tc>
          <w:tcPr>
            <w:tcW w:w="5020" w:type="dxa"/>
            <w:tcBorders>
              <w:top w:val="nil"/>
              <w:left w:val="nil"/>
              <w:bottom w:val="nil"/>
              <w:right w:val="nil"/>
            </w:tcBorders>
            <w:shd w:val="clear" w:color="4BC298" w:fill="4BC298"/>
            <w:noWrap/>
            <w:vAlign w:val="bottom"/>
            <w:hideMark/>
          </w:tcPr>
          <w:p w14:paraId="769BB77A"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28" w:name="_Toc516580658"/>
            <w:r w:rsidRPr="008B1704">
              <w:rPr>
                <w:rFonts w:ascii="Franklin Gothic Book" w:eastAsia="Times New Roman" w:hAnsi="Franklin Gothic Book" w:cs="Times New Roman"/>
                <w:color w:val="FFFFFF"/>
                <w:sz w:val="22"/>
                <w:szCs w:val="22"/>
              </w:rPr>
              <w:t>Date_Expires</w:t>
            </w:r>
            <w:bookmarkEnd w:id="1228"/>
          </w:p>
        </w:tc>
        <w:tc>
          <w:tcPr>
            <w:tcW w:w="1980" w:type="dxa"/>
            <w:tcBorders>
              <w:top w:val="nil"/>
              <w:left w:val="nil"/>
              <w:bottom w:val="nil"/>
              <w:right w:val="nil"/>
            </w:tcBorders>
            <w:shd w:val="clear" w:color="4BC298" w:fill="4BC298"/>
            <w:noWrap/>
            <w:vAlign w:val="bottom"/>
            <w:hideMark/>
          </w:tcPr>
          <w:p w14:paraId="4EDABF40"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56218578" w14:textId="77777777" w:rsidTr="008B1704">
        <w:trPr>
          <w:trHeight w:val="315"/>
        </w:trPr>
        <w:tc>
          <w:tcPr>
            <w:tcW w:w="5020" w:type="dxa"/>
            <w:tcBorders>
              <w:top w:val="nil"/>
              <w:left w:val="nil"/>
              <w:bottom w:val="nil"/>
              <w:right w:val="nil"/>
            </w:tcBorders>
            <w:shd w:val="clear" w:color="auto" w:fill="auto"/>
            <w:noWrap/>
            <w:vAlign w:val="bottom"/>
            <w:hideMark/>
          </w:tcPr>
          <w:p w14:paraId="33442B0F"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c>
          <w:tcPr>
            <w:tcW w:w="1980" w:type="dxa"/>
            <w:tcBorders>
              <w:top w:val="nil"/>
              <w:left w:val="nil"/>
              <w:bottom w:val="nil"/>
              <w:right w:val="nil"/>
            </w:tcBorders>
            <w:shd w:val="clear" w:color="auto" w:fill="auto"/>
            <w:noWrap/>
            <w:vAlign w:val="bottom"/>
            <w:hideMark/>
          </w:tcPr>
          <w:p w14:paraId="5934B571"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r w:rsidR="008B1704" w:rsidRPr="008B1704" w14:paraId="4CE49117" w14:textId="77777777" w:rsidTr="008B1704">
        <w:trPr>
          <w:trHeight w:val="315"/>
        </w:trPr>
        <w:tc>
          <w:tcPr>
            <w:tcW w:w="5020" w:type="dxa"/>
            <w:tcBorders>
              <w:top w:val="nil"/>
              <w:left w:val="nil"/>
              <w:bottom w:val="nil"/>
              <w:right w:val="nil"/>
            </w:tcBorders>
            <w:shd w:val="clear" w:color="auto" w:fill="auto"/>
            <w:noWrap/>
            <w:vAlign w:val="bottom"/>
            <w:hideMark/>
          </w:tcPr>
          <w:p w14:paraId="5F0A2921"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c>
          <w:tcPr>
            <w:tcW w:w="1980" w:type="dxa"/>
            <w:tcBorders>
              <w:top w:val="nil"/>
              <w:left w:val="nil"/>
              <w:bottom w:val="nil"/>
              <w:right w:val="nil"/>
            </w:tcBorders>
            <w:shd w:val="clear" w:color="auto" w:fill="auto"/>
            <w:noWrap/>
            <w:vAlign w:val="bottom"/>
            <w:hideMark/>
          </w:tcPr>
          <w:p w14:paraId="23D8BD58"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r>
      <w:tr w:rsidR="008B1704" w:rsidRPr="008B1704" w14:paraId="4ACE7679" w14:textId="77777777" w:rsidTr="008B1704">
        <w:trPr>
          <w:trHeight w:val="390"/>
        </w:trPr>
        <w:tc>
          <w:tcPr>
            <w:tcW w:w="5020" w:type="dxa"/>
            <w:tcBorders>
              <w:top w:val="nil"/>
              <w:left w:val="nil"/>
              <w:bottom w:val="nil"/>
              <w:right w:val="nil"/>
            </w:tcBorders>
            <w:shd w:val="clear" w:color="4CB5D3" w:fill="339774"/>
            <w:noWrap/>
            <w:vAlign w:val="bottom"/>
            <w:hideMark/>
          </w:tcPr>
          <w:p w14:paraId="779EFB11" w14:textId="77777777" w:rsidR="008B1704" w:rsidRPr="008B1704" w:rsidRDefault="008B1704" w:rsidP="008B1704">
            <w:pPr>
              <w:spacing w:before="0" w:after="0" w:line="240" w:lineRule="auto"/>
              <w:outlineLvl w:val="0"/>
              <w:rPr>
                <w:rFonts w:ascii="Franklin Gothic Book" w:eastAsia="Times New Roman" w:hAnsi="Franklin Gothic Book" w:cs="Times New Roman"/>
                <w:b/>
                <w:bCs/>
                <w:color w:val="FFFFFF"/>
                <w:sz w:val="28"/>
                <w:szCs w:val="28"/>
              </w:rPr>
            </w:pPr>
            <w:bookmarkStart w:id="1229" w:name="_Toc516580659"/>
            <w:r w:rsidRPr="008B1704">
              <w:rPr>
                <w:rFonts w:ascii="Franklin Gothic Book" w:eastAsia="Times New Roman" w:hAnsi="Franklin Gothic Book" w:cs="Times New Roman"/>
                <w:b/>
                <w:bCs/>
                <w:color w:val="FFFFFF"/>
                <w:sz w:val="28"/>
                <w:szCs w:val="28"/>
              </w:rPr>
              <w:t>Invoice_V</w:t>
            </w:r>
            <w:bookmarkEnd w:id="1229"/>
          </w:p>
        </w:tc>
        <w:tc>
          <w:tcPr>
            <w:tcW w:w="1980" w:type="dxa"/>
            <w:tcBorders>
              <w:top w:val="nil"/>
              <w:left w:val="nil"/>
              <w:bottom w:val="nil"/>
              <w:right w:val="nil"/>
            </w:tcBorders>
            <w:shd w:val="clear" w:color="4CB5D3" w:fill="339774"/>
            <w:noWrap/>
            <w:vAlign w:val="bottom"/>
            <w:hideMark/>
          </w:tcPr>
          <w:p w14:paraId="2912A19B" w14:textId="77777777" w:rsidR="008B1704" w:rsidRPr="008B1704" w:rsidRDefault="008B1704" w:rsidP="008B1704">
            <w:pPr>
              <w:spacing w:before="0" w:after="0" w:line="240" w:lineRule="auto"/>
              <w:outlineLvl w:val="0"/>
              <w:rPr>
                <w:rFonts w:ascii="Franklin Gothic Book" w:eastAsia="Times New Roman" w:hAnsi="Franklin Gothic Book" w:cs="Times New Roman"/>
                <w:b/>
                <w:bCs/>
                <w:color w:val="FFFFFF"/>
                <w:sz w:val="28"/>
                <w:szCs w:val="28"/>
              </w:rPr>
            </w:pPr>
            <w:bookmarkStart w:id="1230" w:name="_Toc516580660"/>
            <w:r w:rsidRPr="008B1704">
              <w:rPr>
                <w:rFonts w:ascii="Franklin Gothic Book" w:eastAsia="Times New Roman" w:hAnsi="Franklin Gothic Book" w:cs="Times New Roman"/>
                <w:b/>
                <w:bCs/>
                <w:color w:val="FFFFFF"/>
                <w:sz w:val="28"/>
                <w:szCs w:val="28"/>
              </w:rPr>
              <w:t>View</w:t>
            </w:r>
            <w:bookmarkEnd w:id="1230"/>
          </w:p>
        </w:tc>
      </w:tr>
      <w:tr w:rsidR="008B1704" w:rsidRPr="008B1704" w14:paraId="01CE393D" w14:textId="77777777" w:rsidTr="008B1704">
        <w:trPr>
          <w:trHeight w:val="315"/>
        </w:trPr>
        <w:tc>
          <w:tcPr>
            <w:tcW w:w="5020" w:type="dxa"/>
            <w:tcBorders>
              <w:top w:val="nil"/>
              <w:left w:val="nil"/>
              <w:bottom w:val="single" w:sz="8" w:space="0" w:color="FFFFFF"/>
              <w:right w:val="nil"/>
            </w:tcBorders>
            <w:shd w:val="clear" w:color="000000" w:fill="000000"/>
            <w:noWrap/>
            <w:vAlign w:val="bottom"/>
            <w:hideMark/>
          </w:tcPr>
          <w:p w14:paraId="6DA3DE84"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231" w:name="_Toc516580661"/>
            <w:r w:rsidRPr="008B1704">
              <w:rPr>
                <w:rFonts w:ascii="Franklin Gothic Book" w:eastAsia="Times New Roman" w:hAnsi="Franklin Gothic Book" w:cs="Times New Roman"/>
                <w:b/>
                <w:bCs/>
                <w:color w:val="FFFFFF"/>
                <w:sz w:val="22"/>
                <w:szCs w:val="22"/>
              </w:rPr>
              <w:t>Field</w:t>
            </w:r>
            <w:bookmarkEnd w:id="1231"/>
          </w:p>
        </w:tc>
        <w:tc>
          <w:tcPr>
            <w:tcW w:w="1980" w:type="dxa"/>
            <w:tcBorders>
              <w:top w:val="nil"/>
              <w:left w:val="nil"/>
              <w:bottom w:val="single" w:sz="8" w:space="0" w:color="FFFFFF"/>
              <w:right w:val="nil"/>
            </w:tcBorders>
            <w:shd w:val="clear" w:color="000000" w:fill="000000"/>
            <w:noWrap/>
            <w:vAlign w:val="bottom"/>
            <w:hideMark/>
          </w:tcPr>
          <w:p w14:paraId="429C50A2"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232" w:name="_Toc516580662"/>
            <w:r w:rsidRPr="008B1704">
              <w:rPr>
                <w:rFonts w:ascii="Franklin Gothic Book" w:eastAsia="Times New Roman" w:hAnsi="Franklin Gothic Book" w:cs="Times New Roman"/>
                <w:b/>
                <w:bCs/>
                <w:color w:val="FFFFFF"/>
                <w:sz w:val="22"/>
                <w:szCs w:val="22"/>
              </w:rPr>
              <w:t>Notes</w:t>
            </w:r>
            <w:bookmarkEnd w:id="1232"/>
          </w:p>
        </w:tc>
      </w:tr>
      <w:tr w:rsidR="008B1704" w:rsidRPr="008B1704" w14:paraId="5B1D452D" w14:textId="77777777" w:rsidTr="008B1704">
        <w:trPr>
          <w:trHeight w:val="315"/>
        </w:trPr>
        <w:tc>
          <w:tcPr>
            <w:tcW w:w="5020" w:type="dxa"/>
            <w:tcBorders>
              <w:top w:val="nil"/>
              <w:left w:val="nil"/>
              <w:bottom w:val="nil"/>
              <w:right w:val="nil"/>
            </w:tcBorders>
            <w:shd w:val="clear" w:color="339774" w:fill="339774"/>
            <w:noWrap/>
            <w:vAlign w:val="bottom"/>
            <w:hideMark/>
          </w:tcPr>
          <w:p w14:paraId="5F76793A"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33" w:name="_Toc516580663"/>
            <w:r w:rsidRPr="008B1704">
              <w:rPr>
                <w:rFonts w:ascii="Franklin Gothic Book" w:eastAsia="Times New Roman" w:hAnsi="Franklin Gothic Book" w:cs="Times New Roman"/>
                <w:color w:val="FFFFFF"/>
                <w:sz w:val="22"/>
                <w:szCs w:val="22"/>
              </w:rPr>
              <w:t>InvoiceID</w:t>
            </w:r>
            <w:bookmarkEnd w:id="1233"/>
          </w:p>
        </w:tc>
        <w:tc>
          <w:tcPr>
            <w:tcW w:w="1980" w:type="dxa"/>
            <w:tcBorders>
              <w:top w:val="nil"/>
              <w:left w:val="nil"/>
              <w:bottom w:val="nil"/>
              <w:right w:val="nil"/>
            </w:tcBorders>
            <w:shd w:val="clear" w:color="339774" w:fill="339774"/>
            <w:noWrap/>
            <w:vAlign w:val="bottom"/>
            <w:hideMark/>
          </w:tcPr>
          <w:p w14:paraId="5F159C62"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7C3C5963" w14:textId="77777777" w:rsidTr="008B1704">
        <w:trPr>
          <w:trHeight w:val="315"/>
        </w:trPr>
        <w:tc>
          <w:tcPr>
            <w:tcW w:w="5020" w:type="dxa"/>
            <w:tcBorders>
              <w:top w:val="nil"/>
              <w:left w:val="nil"/>
              <w:bottom w:val="nil"/>
              <w:right w:val="nil"/>
            </w:tcBorders>
            <w:shd w:val="clear" w:color="4BC298" w:fill="4BC298"/>
            <w:noWrap/>
            <w:vAlign w:val="bottom"/>
            <w:hideMark/>
          </w:tcPr>
          <w:p w14:paraId="0CF3A691"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34" w:name="_Toc516580664"/>
            <w:r w:rsidRPr="008B1704">
              <w:rPr>
                <w:rFonts w:ascii="Franklin Gothic Book" w:eastAsia="Times New Roman" w:hAnsi="Franklin Gothic Book" w:cs="Times New Roman"/>
                <w:color w:val="FFFFFF"/>
                <w:sz w:val="22"/>
                <w:szCs w:val="22"/>
              </w:rPr>
              <w:t>Pet_Name</w:t>
            </w:r>
            <w:bookmarkEnd w:id="1234"/>
          </w:p>
        </w:tc>
        <w:tc>
          <w:tcPr>
            <w:tcW w:w="1980" w:type="dxa"/>
            <w:tcBorders>
              <w:top w:val="nil"/>
              <w:left w:val="nil"/>
              <w:bottom w:val="nil"/>
              <w:right w:val="nil"/>
            </w:tcBorders>
            <w:shd w:val="clear" w:color="4BC298" w:fill="4BC298"/>
            <w:noWrap/>
            <w:vAlign w:val="bottom"/>
            <w:hideMark/>
          </w:tcPr>
          <w:p w14:paraId="7A49CCA2"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7063645E" w14:textId="77777777" w:rsidTr="008B1704">
        <w:trPr>
          <w:trHeight w:val="315"/>
        </w:trPr>
        <w:tc>
          <w:tcPr>
            <w:tcW w:w="5020" w:type="dxa"/>
            <w:tcBorders>
              <w:top w:val="nil"/>
              <w:left w:val="nil"/>
              <w:bottom w:val="nil"/>
              <w:right w:val="nil"/>
            </w:tcBorders>
            <w:shd w:val="clear" w:color="339774" w:fill="339774"/>
            <w:noWrap/>
            <w:vAlign w:val="bottom"/>
            <w:hideMark/>
          </w:tcPr>
          <w:p w14:paraId="323E1298"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35" w:name="_Toc516580665"/>
            <w:r w:rsidRPr="008B1704">
              <w:rPr>
                <w:rFonts w:ascii="Franklin Gothic Book" w:eastAsia="Times New Roman" w:hAnsi="Franklin Gothic Book" w:cs="Times New Roman"/>
                <w:color w:val="FFFFFF"/>
                <w:sz w:val="22"/>
                <w:szCs w:val="22"/>
              </w:rPr>
              <w:t>Parent_Last</w:t>
            </w:r>
            <w:bookmarkEnd w:id="1235"/>
          </w:p>
        </w:tc>
        <w:tc>
          <w:tcPr>
            <w:tcW w:w="1980" w:type="dxa"/>
            <w:tcBorders>
              <w:top w:val="nil"/>
              <w:left w:val="nil"/>
              <w:bottom w:val="nil"/>
              <w:right w:val="nil"/>
            </w:tcBorders>
            <w:shd w:val="clear" w:color="339774" w:fill="339774"/>
            <w:noWrap/>
            <w:vAlign w:val="bottom"/>
            <w:hideMark/>
          </w:tcPr>
          <w:p w14:paraId="125C0CCA"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0E757DBE" w14:textId="77777777" w:rsidTr="008B1704">
        <w:trPr>
          <w:trHeight w:val="315"/>
        </w:trPr>
        <w:tc>
          <w:tcPr>
            <w:tcW w:w="5020" w:type="dxa"/>
            <w:tcBorders>
              <w:top w:val="nil"/>
              <w:left w:val="nil"/>
              <w:bottom w:val="nil"/>
              <w:right w:val="nil"/>
            </w:tcBorders>
            <w:shd w:val="clear" w:color="4BC298" w:fill="4BC298"/>
            <w:noWrap/>
            <w:vAlign w:val="bottom"/>
            <w:hideMark/>
          </w:tcPr>
          <w:p w14:paraId="300E52D3"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36" w:name="_Toc516580666"/>
            <w:r w:rsidRPr="008B1704">
              <w:rPr>
                <w:rFonts w:ascii="Franklin Gothic Book" w:eastAsia="Times New Roman" w:hAnsi="Franklin Gothic Book" w:cs="Times New Roman"/>
                <w:color w:val="FFFFFF"/>
                <w:sz w:val="22"/>
                <w:szCs w:val="22"/>
              </w:rPr>
              <w:t>Parent_First</w:t>
            </w:r>
            <w:bookmarkEnd w:id="1236"/>
          </w:p>
        </w:tc>
        <w:tc>
          <w:tcPr>
            <w:tcW w:w="1980" w:type="dxa"/>
            <w:tcBorders>
              <w:top w:val="nil"/>
              <w:left w:val="nil"/>
              <w:bottom w:val="nil"/>
              <w:right w:val="nil"/>
            </w:tcBorders>
            <w:shd w:val="clear" w:color="4BC298" w:fill="4BC298"/>
            <w:noWrap/>
            <w:vAlign w:val="bottom"/>
            <w:hideMark/>
          </w:tcPr>
          <w:p w14:paraId="308C390D"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4D2D4912" w14:textId="77777777" w:rsidTr="008B1704">
        <w:trPr>
          <w:trHeight w:val="315"/>
        </w:trPr>
        <w:tc>
          <w:tcPr>
            <w:tcW w:w="5020" w:type="dxa"/>
            <w:tcBorders>
              <w:top w:val="nil"/>
              <w:left w:val="nil"/>
              <w:bottom w:val="nil"/>
              <w:right w:val="nil"/>
            </w:tcBorders>
            <w:shd w:val="clear" w:color="339774" w:fill="339774"/>
            <w:noWrap/>
            <w:vAlign w:val="bottom"/>
            <w:hideMark/>
          </w:tcPr>
          <w:p w14:paraId="4C65A994"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37" w:name="_Toc516580667"/>
            <w:r w:rsidRPr="008B1704">
              <w:rPr>
                <w:rFonts w:ascii="Franklin Gothic Book" w:eastAsia="Times New Roman" w:hAnsi="Franklin Gothic Book" w:cs="Times New Roman"/>
                <w:color w:val="FFFFFF"/>
                <w:sz w:val="22"/>
                <w:szCs w:val="22"/>
              </w:rPr>
              <w:t>Lab_Name</w:t>
            </w:r>
            <w:bookmarkEnd w:id="1237"/>
          </w:p>
        </w:tc>
        <w:tc>
          <w:tcPr>
            <w:tcW w:w="1980" w:type="dxa"/>
            <w:tcBorders>
              <w:top w:val="nil"/>
              <w:left w:val="nil"/>
              <w:bottom w:val="nil"/>
              <w:right w:val="nil"/>
            </w:tcBorders>
            <w:shd w:val="clear" w:color="339774" w:fill="339774"/>
            <w:noWrap/>
            <w:vAlign w:val="bottom"/>
            <w:hideMark/>
          </w:tcPr>
          <w:p w14:paraId="73277E82"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0785D153" w14:textId="77777777" w:rsidTr="008B1704">
        <w:trPr>
          <w:trHeight w:val="315"/>
        </w:trPr>
        <w:tc>
          <w:tcPr>
            <w:tcW w:w="5020" w:type="dxa"/>
            <w:tcBorders>
              <w:top w:val="nil"/>
              <w:left w:val="nil"/>
              <w:bottom w:val="nil"/>
              <w:right w:val="nil"/>
            </w:tcBorders>
            <w:shd w:val="clear" w:color="4BC298" w:fill="4BC298"/>
            <w:noWrap/>
            <w:vAlign w:val="bottom"/>
            <w:hideMark/>
          </w:tcPr>
          <w:p w14:paraId="5D591D84"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38" w:name="_Toc516580668"/>
            <w:r w:rsidRPr="008B1704">
              <w:rPr>
                <w:rFonts w:ascii="Franklin Gothic Book" w:eastAsia="Times New Roman" w:hAnsi="Franklin Gothic Book" w:cs="Times New Roman"/>
                <w:color w:val="FFFFFF"/>
                <w:sz w:val="22"/>
                <w:szCs w:val="22"/>
              </w:rPr>
              <w:t>Lab_Cost</w:t>
            </w:r>
            <w:bookmarkEnd w:id="1238"/>
          </w:p>
        </w:tc>
        <w:tc>
          <w:tcPr>
            <w:tcW w:w="1980" w:type="dxa"/>
            <w:tcBorders>
              <w:top w:val="nil"/>
              <w:left w:val="nil"/>
              <w:bottom w:val="nil"/>
              <w:right w:val="nil"/>
            </w:tcBorders>
            <w:shd w:val="clear" w:color="4BC298" w:fill="4BC298"/>
            <w:noWrap/>
            <w:vAlign w:val="bottom"/>
            <w:hideMark/>
          </w:tcPr>
          <w:p w14:paraId="3ECE32F6"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73389EA5" w14:textId="77777777" w:rsidTr="008B1704">
        <w:trPr>
          <w:trHeight w:val="315"/>
        </w:trPr>
        <w:tc>
          <w:tcPr>
            <w:tcW w:w="5020" w:type="dxa"/>
            <w:tcBorders>
              <w:top w:val="nil"/>
              <w:left w:val="nil"/>
              <w:bottom w:val="nil"/>
              <w:right w:val="nil"/>
            </w:tcBorders>
            <w:shd w:val="clear" w:color="339774" w:fill="339774"/>
            <w:noWrap/>
            <w:vAlign w:val="bottom"/>
            <w:hideMark/>
          </w:tcPr>
          <w:p w14:paraId="33BC1B58"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39" w:name="_Toc516580669"/>
            <w:r w:rsidRPr="008B1704">
              <w:rPr>
                <w:rFonts w:ascii="Franklin Gothic Book" w:eastAsia="Times New Roman" w:hAnsi="Franklin Gothic Book" w:cs="Times New Roman"/>
                <w:color w:val="FFFFFF"/>
                <w:sz w:val="22"/>
                <w:szCs w:val="22"/>
              </w:rPr>
              <w:t>Vet_Last</w:t>
            </w:r>
            <w:bookmarkEnd w:id="1239"/>
          </w:p>
        </w:tc>
        <w:tc>
          <w:tcPr>
            <w:tcW w:w="1980" w:type="dxa"/>
            <w:tcBorders>
              <w:top w:val="nil"/>
              <w:left w:val="nil"/>
              <w:bottom w:val="nil"/>
              <w:right w:val="nil"/>
            </w:tcBorders>
            <w:shd w:val="clear" w:color="339774" w:fill="339774"/>
            <w:noWrap/>
            <w:vAlign w:val="bottom"/>
            <w:hideMark/>
          </w:tcPr>
          <w:p w14:paraId="5271CFAA"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7E3DD58B" w14:textId="77777777" w:rsidTr="008B1704">
        <w:trPr>
          <w:trHeight w:val="315"/>
        </w:trPr>
        <w:tc>
          <w:tcPr>
            <w:tcW w:w="5020" w:type="dxa"/>
            <w:tcBorders>
              <w:top w:val="nil"/>
              <w:left w:val="nil"/>
              <w:bottom w:val="nil"/>
              <w:right w:val="nil"/>
            </w:tcBorders>
            <w:shd w:val="clear" w:color="4BC298" w:fill="4BC298"/>
            <w:noWrap/>
            <w:vAlign w:val="bottom"/>
            <w:hideMark/>
          </w:tcPr>
          <w:p w14:paraId="5E2B23BD"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40" w:name="_Toc516580670"/>
            <w:r w:rsidRPr="008B1704">
              <w:rPr>
                <w:rFonts w:ascii="Franklin Gothic Book" w:eastAsia="Times New Roman" w:hAnsi="Franklin Gothic Book" w:cs="Times New Roman"/>
                <w:color w:val="FFFFFF"/>
                <w:sz w:val="22"/>
                <w:szCs w:val="22"/>
              </w:rPr>
              <w:t>Sum_Proc_Cost</w:t>
            </w:r>
            <w:bookmarkEnd w:id="1240"/>
          </w:p>
        </w:tc>
        <w:tc>
          <w:tcPr>
            <w:tcW w:w="1980" w:type="dxa"/>
            <w:tcBorders>
              <w:top w:val="nil"/>
              <w:left w:val="nil"/>
              <w:bottom w:val="nil"/>
              <w:right w:val="nil"/>
            </w:tcBorders>
            <w:shd w:val="clear" w:color="4BC298" w:fill="4BC298"/>
            <w:noWrap/>
            <w:vAlign w:val="bottom"/>
            <w:hideMark/>
          </w:tcPr>
          <w:p w14:paraId="3806F6FB"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0EDA2603" w14:textId="77777777" w:rsidTr="008B1704">
        <w:trPr>
          <w:trHeight w:val="315"/>
        </w:trPr>
        <w:tc>
          <w:tcPr>
            <w:tcW w:w="5020" w:type="dxa"/>
            <w:tcBorders>
              <w:top w:val="nil"/>
              <w:left w:val="nil"/>
              <w:bottom w:val="nil"/>
              <w:right w:val="nil"/>
            </w:tcBorders>
            <w:shd w:val="clear" w:color="339774" w:fill="339774"/>
            <w:noWrap/>
            <w:vAlign w:val="bottom"/>
            <w:hideMark/>
          </w:tcPr>
          <w:p w14:paraId="253637F3"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41" w:name="_Toc516580671"/>
            <w:r w:rsidRPr="008B1704">
              <w:rPr>
                <w:rFonts w:ascii="Franklin Gothic Book" w:eastAsia="Times New Roman" w:hAnsi="Franklin Gothic Book" w:cs="Times New Roman"/>
                <w:color w:val="FFFFFF"/>
                <w:sz w:val="22"/>
                <w:szCs w:val="22"/>
              </w:rPr>
              <w:t>Sum_Rx_Cost</w:t>
            </w:r>
            <w:bookmarkEnd w:id="1241"/>
          </w:p>
        </w:tc>
        <w:tc>
          <w:tcPr>
            <w:tcW w:w="1980" w:type="dxa"/>
            <w:tcBorders>
              <w:top w:val="nil"/>
              <w:left w:val="nil"/>
              <w:bottom w:val="nil"/>
              <w:right w:val="nil"/>
            </w:tcBorders>
            <w:shd w:val="clear" w:color="339774" w:fill="339774"/>
            <w:noWrap/>
            <w:vAlign w:val="bottom"/>
            <w:hideMark/>
          </w:tcPr>
          <w:p w14:paraId="2C0D21E5"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1541CE49" w14:textId="77777777" w:rsidTr="008B1704">
        <w:trPr>
          <w:trHeight w:val="315"/>
        </w:trPr>
        <w:tc>
          <w:tcPr>
            <w:tcW w:w="5020" w:type="dxa"/>
            <w:tcBorders>
              <w:top w:val="nil"/>
              <w:left w:val="nil"/>
              <w:bottom w:val="nil"/>
              <w:right w:val="nil"/>
            </w:tcBorders>
            <w:shd w:val="clear" w:color="4BC298" w:fill="4BC298"/>
            <w:noWrap/>
            <w:vAlign w:val="bottom"/>
            <w:hideMark/>
          </w:tcPr>
          <w:p w14:paraId="61F0F011"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42" w:name="_Toc516580672"/>
            <w:r w:rsidRPr="008B1704">
              <w:rPr>
                <w:rFonts w:ascii="Franklin Gothic Book" w:eastAsia="Times New Roman" w:hAnsi="Franklin Gothic Book" w:cs="Times New Roman"/>
                <w:color w:val="FFFFFF"/>
                <w:sz w:val="22"/>
                <w:szCs w:val="22"/>
              </w:rPr>
              <w:t>Specialty_Add_On_Cost</w:t>
            </w:r>
            <w:bookmarkEnd w:id="1242"/>
          </w:p>
        </w:tc>
        <w:tc>
          <w:tcPr>
            <w:tcW w:w="1980" w:type="dxa"/>
            <w:tcBorders>
              <w:top w:val="nil"/>
              <w:left w:val="nil"/>
              <w:bottom w:val="nil"/>
              <w:right w:val="nil"/>
            </w:tcBorders>
            <w:shd w:val="clear" w:color="4BC298" w:fill="4BC298"/>
            <w:noWrap/>
            <w:vAlign w:val="bottom"/>
            <w:hideMark/>
          </w:tcPr>
          <w:p w14:paraId="7336B81B"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7EE596BE" w14:textId="77777777" w:rsidTr="008B1704">
        <w:trPr>
          <w:trHeight w:val="315"/>
        </w:trPr>
        <w:tc>
          <w:tcPr>
            <w:tcW w:w="5020" w:type="dxa"/>
            <w:tcBorders>
              <w:top w:val="nil"/>
              <w:left w:val="nil"/>
              <w:bottom w:val="nil"/>
              <w:right w:val="nil"/>
            </w:tcBorders>
            <w:shd w:val="clear" w:color="339774" w:fill="339774"/>
            <w:noWrap/>
            <w:vAlign w:val="bottom"/>
            <w:hideMark/>
          </w:tcPr>
          <w:p w14:paraId="18937E58"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43" w:name="_Toc516580673"/>
            <w:r w:rsidRPr="008B1704">
              <w:rPr>
                <w:rFonts w:ascii="Franklin Gothic Book" w:eastAsia="Times New Roman" w:hAnsi="Franklin Gothic Book" w:cs="Times New Roman"/>
                <w:color w:val="FFFFFF"/>
                <w:sz w:val="22"/>
                <w:szCs w:val="22"/>
              </w:rPr>
              <w:t>Total_Add_On_Cost</w:t>
            </w:r>
            <w:bookmarkEnd w:id="1243"/>
          </w:p>
        </w:tc>
        <w:tc>
          <w:tcPr>
            <w:tcW w:w="1980" w:type="dxa"/>
            <w:tcBorders>
              <w:top w:val="nil"/>
              <w:left w:val="nil"/>
              <w:bottom w:val="nil"/>
              <w:right w:val="nil"/>
            </w:tcBorders>
            <w:shd w:val="clear" w:color="339774" w:fill="339774"/>
            <w:noWrap/>
            <w:vAlign w:val="bottom"/>
            <w:hideMark/>
          </w:tcPr>
          <w:p w14:paraId="6D62B5CE"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6B419C69" w14:textId="77777777" w:rsidTr="008B1704">
        <w:trPr>
          <w:trHeight w:val="315"/>
        </w:trPr>
        <w:tc>
          <w:tcPr>
            <w:tcW w:w="5020" w:type="dxa"/>
            <w:tcBorders>
              <w:top w:val="nil"/>
              <w:left w:val="nil"/>
              <w:bottom w:val="nil"/>
              <w:right w:val="nil"/>
            </w:tcBorders>
            <w:shd w:val="clear" w:color="4BC298" w:fill="4BC298"/>
            <w:noWrap/>
            <w:vAlign w:val="bottom"/>
            <w:hideMark/>
          </w:tcPr>
          <w:p w14:paraId="48D5016A"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44" w:name="_Toc516580674"/>
            <w:r w:rsidRPr="008B1704">
              <w:rPr>
                <w:rFonts w:ascii="Franklin Gothic Book" w:eastAsia="Times New Roman" w:hAnsi="Franklin Gothic Book" w:cs="Times New Roman"/>
                <w:color w:val="FFFFFF"/>
                <w:sz w:val="22"/>
                <w:szCs w:val="22"/>
              </w:rPr>
              <w:t>Total_Invoice_Cost</w:t>
            </w:r>
            <w:bookmarkEnd w:id="1244"/>
          </w:p>
        </w:tc>
        <w:tc>
          <w:tcPr>
            <w:tcW w:w="1980" w:type="dxa"/>
            <w:tcBorders>
              <w:top w:val="nil"/>
              <w:left w:val="nil"/>
              <w:bottom w:val="nil"/>
              <w:right w:val="nil"/>
            </w:tcBorders>
            <w:shd w:val="clear" w:color="4BC298" w:fill="4BC298"/>
            <w:noWrap/>
            <w:vAlign w:val="bottom"/>
            <w:hideMark/>
          </w:tcPr>
          <w:p w14:paraId="2EA42C3B"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7076B037" w14:textId="77777777" w:rsidTr="008B1704">
        <w:trPr>
          <w:trHeight w:val="315"/>
        </w:trPr>
        <w:tc>
          <w:tcPr>
            <w:tcW w:w="5020" w:type="dxa"/>
            <w:tcBorders>
              <w:top w:val="nil"/>
              <w:left w:val="nil"/>
              <w:bottom w:val="nil"/>
              <w:right w:val="nil"/>
            </w:tcBorders>
            <w:shd w:val="clear" w:color="339774" w:fill="339774"/>
            <w:noWrap/>
            <w:vAlign w:val="bottom"/>
            <w:hideMark/>
          </w:tcPr>
          <w:p w14:paraId="4F1A6533"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45" w:name="_Toc516580675"/>
            <w:r w:rsidRPr="008B1704">
              <w:rPr>
                <w:rFonts w:ascii="Franklin Gothic Book" w:eastAsia="Times New Roman" w:hAnsi="Franklin Gothic Book" w:cs="Times New Roman"/>
                <w:color w:val="FFFFFF"/>
                <w:sz w:val="22"/>
                <w:szCs w:val="22"/>
              </w:rPr>
              <w:t>Date_Invoice_Creation</w:t>
            </w:r>
            <w:bookmarkEnd w:id="1245"/>
          </w:p>
        </w:tc>
        <w:tc>
          <w:tcPr>
            <w:tcW w:w="1980" w:type="dxa"/>
            <w:tcBorders>
              <w:top w:val="nil"/>
              <w:left w:val="nil"/>
              <w:bottom w:val="nil"/>
              <w:right w:val="nil"/>
            </w:tcBorders>
            <w:shd w:val="clear" w:color="339774" w:fill="339774"/>
            <w:noWrap/>
            <w:vAlign w:val="bottom"/>
            <w:hideMark/>
          </w:tcPr>
          <w:p w14:paraId="42A93583"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28CAA892" w14:textId="77777777" w:rsidTr="008B1704">
        <w:trPr>
          <w:trHeight w:val="315"/>
        </w:trPr>
        <w:tc>
          <w:tcPr>
            <w:tcW w:w="5020" w:type="dxa"/>
            <w:tcBorders>
              <w:top w:val="nil"/>
              <w:left w:val="nil"/>
              <w:bottom w:val="nil"/>
              <w:right w:val="nil"/>
            </w:tcBorders>
            <w:shd w:val="clear" w:color="4BC298" w:fill="4BC298"/>
            <w:noWrap/>
            <w:vAlign w:val="bottom"/>
            <w:hideMark/>
          </w:tcPr>
          <w:p w14:paraId="14530EB7"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46" w:name="_Toc516580676"/>
            <w:r w:rsidRPr="008B1704">
              <w:rPr>
                <w:rFonts w:ascii="Franklin Gothic Book" w:eastAsia="Times New Roman" w:hAnsi="Franklin Gothic Book" w:cs="Times New Roman"/>
                <w:color w:val="FFFFFF"/>
                <w:sz w:val="22"/>
                <w:szCs w:val="22"/>
              </w:rPr>
              <w:t>Date_Due</w:t>
            </w:r>
            <w:bookmarkEnd w:id="1246"/>
          </w:p>
        </w:tc>
        <w:tc>
          <w:tcPr>
            <w:tcW w:w="1980" w:type="dxa"/>
            <w:tcBorders>
              <w:top w:val="nil"/>
              <w:left w:val="nil"/>
              <w:bottom w:val="nil"/>
              <w:right w:val="nil"/>
            </w:tcBorders>
            <w:shd w:val="clear" w:color="4BC298" w:fill="4BC298"/>
            <w:noWrap/>
            <w:vAlign w:val="bottom"/>
            <w:hideMark/>
          </w:tcPr>
          <w:p w14:paraId="51684923"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56154D2E" w14:textId="77777777" w:rsidTr="008B1704">
        <w:trPr>
          <w:trHeight w:val="315"/>
        </w:trPr>
        <w:tc>
          <w:tcPr>
            <w:tcW w:w="5020" w:type="dxa"/>
            <w:tcBorders>
              <w:top w:val="nil"/>
              <w:left w:val="nil"/>
              <w:bottom w:val="nil"/>
              <w:right w:val="nil"/>
            </w:tcBorders>
            <w:shd w:val="clear" w:color="339774" w:fill="339774"/>
            <w:noWrap/>
            <w:vAlign w:val="bottom"/>
            <w:hideMark/>
          </w:tcPr>
          <w:p w14:paraId="01B1AF40"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47" w:name="_Toc516580677"/>
            <w:r w:rsidRPr="008B1704">
              <w:rPr>
                <w:rFonts w:ascii="Franklin Gothic Book" w:eastAsia="Times New Roman" w:hAnsi="Franklin Gothic Book" w:cs="Times New Roman"/>
                <w:color w:val="FFFFFF"/>
                <w:sz w:val="22"/>
                <w:szCs w:val="22"/>
              </w:rPr>
              <w:t>Late_Charges</w:t>
            </w:r>
            <w:bookmarkEnd w:id="1247"/>
          </w:p>
        </w:tc>
        <w:tc>
          <w:tcPr>
            <w:tcW w:w="1980" w:type="dxa"/>
            <w:tcBorders>
              <w:top w:val="nil"/>
              <w:left w:val="nil"/>
              <w:bottom w:val="nil"/>
              <w:right w:val="nil"/>
            </w:tcBorders>
            <w:shd w:val="clear" w:color="339774" w:fill="339774"/>
            <w:noWrap/>
            <w:vAlign w:val="bottom"/>
            <w:hideMark/>
          </w:tcPr>
          <w:p w14:paraId="189CE54C"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35C11E41" w14:textId="77777777" w:rsidTr="008B1704">
        <w:trPr>
          <w:trHeight w:val="315"/>
        </w:trPr>
        <w:tc>
          <w:tcPr>
            <w:tcW w:w="5020" w:type="dxa"/>
            <w:tcBorders>
              <w:top w:val="nil"/>
              <w:left w:val="nil"/>
              <w:bottom w:val="nil"/>
              <w:right w:val="nil"/>
            </w:tcBorders>
            <w:shd w:val="clear" w:color="4BC298" w:fill="4BC298"/>
            <w:noWrap/>
            <w:vAlign w:val="bottom"/>
            <w:hideMark/>
          </w:tcPr>
          <w:p w14:paraId="0A3ED3E0"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48" w:name="_Toc516580678"/>
            <w:r w:rsidRPr="008B1704">
              <w:rPr>
                <w:rFonts w:ascii="Franklin Gothic Book" w:eastAsia="Times New Roman" w:hAnsi="Franklin Gothic Book" w:cs="Times New Roman"/>
                <w:color w:val="FFFFFF"/>
                <w:sz w:val="22"/>
                <w:szCs w:val="22"/>
              </w:rPr>
              <w:t>Total_With_Late_Charges</w:t>
            </w:r>
            <w:bookmarkEnd w:id="1248"/>
          </w:p>
        </w:tc>
        <w:tc>
          <w:tcPr>
            <w:tcW w:w="1980" w:type="dxa"/>
            <w:tcBorders>
              <w:top w:val="nil"/>
              <w:left w:val="nil"/>
              <w:bottom w:val="nil"/>
              <w:right w:val="nil"/>
            </w:tcBorders>
            <w:shd w:val="clear" w:color="4BC298" w:fill="4BC298"/>
            <w:noWrap/>
            <w:vAlign w:val="bottom"/>
            <w:hideMark/>
          </w:tcPr>
          <w:p w14:paraId="2752FD03"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bl>
    <w:p w14:paraId="5BCFBE71" w14:textId="17333887" w:rsidR="001772C6" w:rsidRDefault="001772C6" w:rsidP="001772C6"/>
    <w:p w14:paraId="230C526F" w14:textId="0631BB74" w:rsidR="001772C6" w:rsidRPr="0046662E" w:rsidRDefault="001772C6" w:rsidP="001772C6">
      <w:pPr>
        <w:rPr>
          <w:i/>
        </w:rPr>
      </w:pPr>
      <w:r w:rsidRPr="0046662E">
        <w:rPr>
          <w:i/>
        </w:rPr>
        <w:lastRenderedPageBreak/>
        <w:t>Please see attachment 7. Objects &amp; Attributes.xlsx for further viewing options including dropdown filters.</w:t>
      </w:r>
    </w:p>
    <w:p w14:paraId="3CF10B23" w14:textId="29625B5D" w:rsidR="001772C6" w:rsidRDefault="00513055" w:rsidP="00513055">
      <w:pPr>
        <w:pStyle w:val="Heading2"/>
      </w:pPr>
      <w:bookmarkStart w:id="1249" w:name="_Toc516580679"/>
      <w:r>
        <w:t>Entity Relationship diagram [ERD]</w:t>
      </w:r>
      <w:bookmarkEnd w:id="1249"/>
    </w:p>
    <w:p w14:paraId="3D57B94E" w14:textId="5E9AAA53" w:rsidR="00513055" w:rsidRPr="00513055" w:rsidRDefault="00513055" w:rsidP="00513055">
      <w:r>
        <w:object w:dxaOrig="17475" w:dyaOrig="15150" w14:anchorId="6573AF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7pt;height:468.3pt" o:ole="">
            <v:imagedata r:id="rId11" o:title=""/>
          </v:shape>
          <o:OLEObject Type="Embed" ProgID="Visio.Drawing.15" ShapeID="_x0000_i1025" DrawAspect="Content" ObjectID="_1590347916" r:id="rId12"/>
        </w:object>
      </w:r>
    </w:p>
    <w:p w14:paraId="306595B9" w14:textId="17F666E5" w:rsidR="00513055" w:rsidRDefault="00513055" w:rsidP="00513055">
      <w:pPr>
        <w:rPr>
          <w:i/>
        </w:rPr>
      </w:pPr>
      <w:r w:rsidRPr="0046662E">
        <w:rPr>
          <w:i/>
        </w:rPr>
        <w:t>Please see attachment</w:t>
      </w:r>
      <w:r>
        <w:rPr>
          <w:i/>
        </w:rPr>
        <w:t xml:space="preserve"> ERD-Babler-Capstone.vsdx or ERD-Babler-Capstion.png for a zoomable and more accessible version of this image.</w:t>
      </w:r>
    </w:p>
    <w:p w14:paraId="62D61B5B" w14:textId="4AE46CCA" w:rsidR="00C64191" w:rsidRDefault="00C64191">
      <w:pPr>
        <w:rPr>
          <w:i/>
        </w:rPr>
      </w:pPr>
      <w:r>
        <w:rPr>
          <w:i/>
        </w:rPr>
        <w:br w:type="page"/>
      </w:r>
    </w:p>
    <w:p w14:paraId="21C38F00" w14:textId="77E30D31" w:rsidR="00C64191" w:rsidRDefault="00940871" w:rsidP="00C64191">
      <w:pPr>
        <w:pStyle w:val="Heading1"/>
      </w:pPr>
      <w:bookmarkStart w:id="1250" w:name="_Toc516580680"/>
      <w:r>
        <w:rPr>
          <w:caps w:val="0"/>
        </w:rPr>
        <w:lastRenderedPageBreak/>
        <w:t>HARDWARE REQUIREMENTS</w:t>
      </w:r>
      <w:bookmarkEnd w:id="1250"/>
    </w:p>
    <w:p w14:paraId="4971C25A" w14:textId="74E53EB7" w:rsidR="00C64191" w:rsidRDefault="00C64191" w:rsidP="00C64191">
      <w:pPr>
        <w:pStyle w:val="Heading2"/>
      </w:pPr>
      <w:bookmarkStart w:id="1251" w:name="_Toc516580681"/>
      <w:r>
        <w:t>server</w:t>
      </w:r>
      <w:bookmarkEnd w:id="1251"/>
    </w:p>
    <w:tbl>
      <w:tblPr>
        <w:tblW w:w="10710" w:type="dxa"/>
        <w:tblLook w:val="04A0" w:firstRow="1" w:lastRow="0" w:firstColumn="1" w:lastColumn="0" w:noHBand="0" w:noVBand="1"/>
      </w:tblPr>
      <w:tblGrid>
        <w:gridCol w:w="2071"/>
        <w:gridCol w:w="1814"/>
        <w:gridCol w:w="2376"/>
        <w:gridCol w:w="4449"/>
      </w:tblGrid>
      <w:tr w:rsidR="00C64191" w:rsidRPr="00C64191" w14:paraId="5DFA605C" w14:textId="77777777" w:rsidTr="00C64191">
        <w:trPr>
          <w:trHeight w:val="300"/>
        </w:trPr>
        <w:tc>
          <w:tcPr>
            <w:tcW w:w="2071" w:type="dxa"/>
            <w:tcBorders>
              <w:top w:val="single" w:sz="8" w:space="0" w:color="2C2C2C"/>
              <w:left w:val="nil"/>
              <w:bottom w:val="single" w:sz="8" w:space="0" w:color="2C2C2C"/>
              <w:right w:val="nil"/>
            </w:tcBorders>
            <w:shd w:val="clear" w:color="F56617" w:fill="F56617"/>
            <w:hideMark/>
          </w:tcPr>
          <w:p w14:paraId="3F2571C7" w14:textId="77777777" w:rsidR="00C64191" w:rsidRPr="00C64191" w:rsidRDefault="00C64191" w:rsidP="00C64191">
            <w:pPr>
              <w:spacing w:before="0" w:after="0" w:line="240" w:lineRule="auto"/>
              <w:outlineLvl w:val="0"/>
              <w:rPr>
                <w:rFonts w:ascii="Verdana" w:eastAsia="Times New Roman" w:hAnsi="Verdana" w:cs="Times New Roman"/>
                <w:b/>
                <w:bCs/>
                <w:color w:val="FFFFFF"/>
                <w:sz w:val="22"/>
                <w:szCs w:val="22"/>
              </w:rPr>
            </w:pPr>
            <w:bookmarkStart w:id="1252" w:name="_Toc516580682"/>
            <w:r w:rsidRPr="00C64191">
              <w:rPr>
                <w:rFonts w:ascii="Verdana" w:eastAsia="Times New Roman" w:hAnsi="Verdana" w:cs="Times New Roman"/>
                <w:b/>
                <w:bCs/>
                <w:color w:val="FFFFFF"/>
                <w:sz w:val="22"/>
                <w:szCs w:val="22"/>
              </w:rPr>
              <w:t>Type of Hardware</w:t>
            </w:r>
            <w:bookmarkEnd w:id="1252"/>
          </w:p>
        </w:tc>
        <w:tc>
          <w:tcPr>
            <w:tcW w:w="1814" w:type="dxa"/>
            <w:tcBorders>
              <w:top w:val="single" w:sz="8" w:space="0" w:color="2C2C2C"/>
              <w:left w:val="nil"/>
              <w:bottom w:val="single" w:sz="8" w:space="0" w:color="2C2C2C"/>
              <w:right w:val="nil"/>
            </w:tcBorders>
            <w:shd w:val="clear" w:color="F56617" w:fill="F56617"/>
            <w:hideMark/>
          </w:tcPr>
          <w:p w14:paraId="1A8ABBC2" w14:textId="77777777" w:rsidR="00C64191" w:rsidRPr="00C64191" w:rsidRDefault="00C64191" w:rsidP="00C64191">
            <w:pPr>
              <w:spacing w:before="0" w:after="0" w:line="240" w:lineRule="auto"/>
              <w:outlineLvl w:val="0"/>
              <w:rPr>
                <w:rFonts w:ascii="Verdana" w:eastAsia="Times New Roman" w:hAnsi="Verdana" w:cs="Times New Roman"/>
                <w:b/>
                <w:bCs/>
                <w:color w:val="FFFFFF"/>
                <w:sz w:val="22"/>
                <w:szCs w:val="22"/>
              </w:rPr>
            </w:pPr>
            <w:bookmarkStart w:id="1253" w:name="_Toc516580683"/>
            <w:r w:rsidRPr="00C64191">
              <w:rPr>
                <w:rFonts w:ascii="Verdana" w:eastAsia="Times New Roman" w:hAnsi="Verdana" w:cs="Times New Roman"/>
                <w:b/>
                <w:bCs/>
                <w:color w:val="FFFFFF"/>
                <w:sz w:val="22"/>
                <w:szCs w:val="22"/>
              </w:rPr>
              <w:t>Minimum Requirement</w:t>
            </w:r>
            <w:bookmarkEnd w:id="1253"/>
          </w:p>
        </w:tc>
        <w:tc>
          <w:tcPr>
            <w:tcW w:w="2376" w:type="dxa"/>
            <w:tcBorders>
              <w:top w:val="single" w:sz="8" w:space="0" w:color="2C2C2C"/>
              <w:left w:val="nil"/>
              <w:bottom w:val="single" w:sz="8" w:space="0" w:color="2C2C2C"/>
              <w:right w:val="nil"/>
            </w:tcBorders>
            <w:shd w:val="clear" w:color="F56617" w:fill="F56617"/>
            <w:hideMark/>
          </w:tcPr>
          <w:p w14:paraId="5751BA7F" w14:textId="77777777" w:rsidR="00C64191" w:rsidRPr="00C64191" w:rsidRDefault="00C64191" w:rsidP="00C64191">
            <w:pPr>
              <w:spacing w:before="0" w:after="0" w:line="240" w:lineRule="auto"/>
              <w:outlineLvl w:val="0"/>
              <w:rPr>
                <w:rFonts w:ascii="Verdana" w:eastAsia="Times New Roman" w:hAnsi="Verdana" w:cs="Times New Roman"/>
                <w:b/>
                <w:bCs/>
                <w:color w:val="FFFFFF"/>
                <w:sz w:val="22"/>
                <w:szCs w:val="22"/>
              </w:rPr>
            </w:pPr>
            <w:bookmarkStart w:id="1254" w:name="_Toc516580684"/>
            <w:r w:rsidRPr="00C64191">
              <w:rPr>
                <w:rFonts w:ascii="Verdana" w:eastAsia="Times New Roman" w:hAnsi="Verdana" w:cs="Times New Roman"/>
                <w:b/>
                <w:bCs/>
                <w:color w:val="FFFFFF"/>
                <w:sz w:val="22"/>
                <w:szCs w:val="22"/>
              </w:rPr>
              <w:t>Recommendation</w:t>
            </w:r>
            <w:bookmarkEnd w:id="1254"/>
          </w:p>
        </w:tc>
        <w:tc>
          <w:tcPr>
            <w:tcW w:w="4449" w:type="dxa"/>
            <w:tcBorders>
              <w:top w:val="single" w:sz="8" w:space="0" w:color="2C2C2C"/>
              <w:left w:val="nil"/>
              <w:bottom w:val="single" w:sz="8" w:space="0" w:color="2C2C2C"/>
              <w:right w:val="nil"/>
            </w:tcBorders>
            <w:shd w:val="clear" w:color="F56617" w:fill="F56617"/>
            <w:hideMark/>
          </w:tcPr>
          <w:p w14:paraId="756C7CBD" w14:textId="77777777" w:rsidR="00C64191" w:rsidRPr="00C64191" w:rsidRDefault="00C64191" w:rsidP="00C64191">
            <w:pPr>
              <w:spacing w:before="0" w:after="0" w:line="240" w:lineRule="auto"/>
              <w:outlineLvl w:val="0"/>
              <w:rPr>
                <w:rFonts w:ascii="Verdana" w:eastAsia="Times New Roman" w:hAnsi="Verdana" w:cs="Times New Roman"/>
                <w:b/>
                <w:bCs/>
                <w:color w:val="FFFFFF"/>
                <w:sz w:val="22"/>
                <w:szCs w:val="22"/>
              </w:rPr>
            </w:pPr>
            <w:bookmarkStart w:id="1255" w:name="_Toc516580685"/>
            <w:r w:rsidRPr="00C64191">
              <w:rPr>
                <w:rFonts w:ascii="Verdana" w:eastAsia="Times New Roman" w:hAnsi="Verdana" w:cs="Times New Roman"/>
                <w:b/>
                <w:bCs/>
                <w:color w:val="FFFFFF"/>
                <w:sz w:val="22"/>
                <w:szCs w:val="22"/>
              </w:rPr>
              <w:t>Justification</w:t>
            </w:r>
            <w:bookmarkEnd w:id="1255"/>
          </w:p>
        </w:tc>
      </w:tr>
      <w:tr w:rsidR="00C64191" w:rsidRPr="00C64191" w14:paraId="01A4251B" w14:textId="77777777" w:rsidTr="00C64191">
        <w:trPr>
          <w:trHeight w:val="1500"/>
        </w:trPr>
        <w:tc>
          <w:tcPr>
            <w:tcW w:w="2071" w:type="dxa"/>
            <w:tcBorders>
              <w:top w:val="nil"/>
              <w:left w:val="nil"/>
              <w:bottom w:val="nil"/>
              <w:right w:val="nil"/>
            </w:tcBorders>
            <w:shd w:val="clear" w:color="D9D9D9" w:fill="D9D9D9"/>
            <w:vAlign w:val="bottom"/>
            <w:hideMark/>
          </w:tcPr>
          <w:p w14:paraId="694F9371"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56" w:name="_Toc516580686"/>
            <w:r w:rsidRPr="00C64191">
              <w:rPr>
                <w:rFonts w:ascii="Verdana" w:eastAsia="Times New Roman" w:hAnsi="Verdana" w:cs="Times New Roman"/>
                <w:color w:val="2C2C2C"/>
                <w:sz w:val="22"/>
                <w:szCs w:val="22"/>
              </w:rPr>
              <w:t>CPU</w:t>
            </w:r>
            <w:bookmarkEnd w:id="1256"/>
          </w:p>
        </w:tc>
        <w:tc>
          <w:tcPr>
            <w:tcW w:w="1814" w:type="dxa"/>
            <w:tcBorders>
              <w:top w:val="nil"/>
              <w:left w:val="nil"/>
              <w:bottom w:val="nil"/>
              <w:right w:val="nil"/>
            </w:tcBorders>
            <w:shd w:val="clear" w:color="D9D9D9" w:fill="D9D9D9"/>
            <w:hideMark/>
          </w:tcPr>
          <w:p w14:paraId="2CD85714"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57" w:name="_Toc516580687"/>
            <w:r w:rsidRPr="00C64191">
              <w:rPr>
                <w:rFonts w:ascii="Verdana" w:eastAsia="Times New Roman" w:hAnsi="Verdana" w:cs="Times New Roman"/>
                <w:color w:val="2C2C2C"/>
                <w:sz w:val="22"/>
                <w:szCs w:val="22"/>
              </w:rPr>
              <w:t>1.4 Ghz 64 bit processor AMD or Intel</w:t>
            </w:r>
            <w:bookmarkEnd w:id="1257"/>
          </w:p>
        </w:tc>
        <w:tc>
          <w:tcPr>
            <w:tcW w:w="2376" w:type="dxa"/>
            <w:tcBorders>
              <w:top w:val="nil"/>
              <w:left w:val="nil"/>
              <w:bottom w:val="nil"/>
              <w:right w:val="nil"/>
            </w:tcBorders>
            <w:shd w:val="clear" w:color="D9D9D9" w:fill="D9D9D9"/>
            <w:hideMark/>
          </w:tcPr>
          <w:p w14:paraId="02916BDE"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58" w:name="_Toc516580688"/>
            <w:r w:rsidRPr="00C64191">
              <w:rPr>
                <w:rFonts w:ascii="Verdana" w:eastAsia="Times New Roman" w:hAnsi="Verdana" w:cs="Times New Roman"/>
                <w:color w:val="2C2C2C"/>
                <w:sz w:val="22"/>
                <w:szCs w:val="22"/>
              </w:rPr>
              <w:t>Quad Core 64bit 3.6 Ghz or higher.</w:t>
            </w:r>
            <w:bookmarkEnd w:id="1258"/>
          </w:p>
        </w:tc>
        <w:tc>
          <w:tcPr>
            <w:tcW w:w="4449" w:type="dxa"/>
            <w:tcBorders>
              <w:top w:val="nil"/>
              <w:left w:val="nil"/>
              <w:bottom w:val="nil"/>
              <w:right w:val="nil"/>
            </w:tcBorders>
            <w:shd w:val="clear" w:color="D9D9D9" w:fill="D9D9D9"/>
            <w:hideMark/>
          </w:tcPr>
          <w:p w14:paraId="1FE3CFB5"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59" w:name="_Toc516580689"/>
            <w:r w:rsidRPr="00C64191">
              <w:rPr>
                <w:rFonts w:ascii="Verdana" w:eastAsia="Times New Roman" w:hAnsi="Verdana" w:cs="Times New Roman"/>
                <w:color w:val="2C2C2C"/>
                <w:sz w:val="22"/>
                <w:szCs w:val="22"/>
              </w:rPr>
              <w:t>As a small business It's likely IT will want other things running on the server such as an email processor, and possibly a webhost, this will add to the server load. A more robust server will last longer, process data faster, and cause less frustration with customers and employees.  The cost of going from minimum to a 3.6 or higher is within a few hundred dollars; which can save thousands of dollars in headaches later.  1.4 Ghz is bare minimum to function; not the bare minimum to create a pleasant user experience.</w:t>
            </w:r>
            <w:bookmarkEnd w:id="1259"/>
            <w:r w:rsidRPr="00C64191">
              <w:rPr>
                <w:rFonts w:ascii="Verdana" w:eastAsia="Times New Roman" w:hAnsi="Verdana" w:cs="Times New Roman"/>
                <w:color w:val="2C2C2C"/>
                <w:sz w:val="22"/>
                <w:szCs w:val="22"/>
              </w:rPr>
              <w:t xml:space="preserve"> </w:t>
            </w:r>
          </w:p>
        </w:tc>
      </w:tr>
      <w:tr w:rsidR="00C64191" w:rsidRPr="00C64191" w14:paraId="249196B2" w14:textId="77777777" w:rsidTr="00C64191">
        <w:trPr>
          <w:trHeight w:val="855"/>
        </w:trPr>
        <w:tc>
          <w:tcPr>
            <w:tcW w:w="2071" w:type="dxa"/>
            <w:tcBorders>
              <w:top w:val="nil"/>
              <w:left w:val="nil"/>
              <w:bottom w:val="nil"/>
              <w:right w:val="nil"/>
            </w:tcBorders>
            <w:shd w:val="clear" w:color="auto" w:fill="auto"/>
            <w:vAlign w:val="bottom"/>
            <w:hideMark/>
          </w:tcPr>
          <w:p w14:paraId="113038D4"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60" w:name="_Toc516580690"/>
            <w:r w:rsidRPr="00C64191">
              <w:rPr>
                <w:rFonts w:ascii="Verdana" w:eastAsia="Times New Roman" w:hAnsi="Verdana" w:cs="Times New Roman"/>
                <w:color w:val="2C2C2C"/>
                <w:sz w:val="22"/>
                <w:szCs w:val="22"/>
              </w:rPr>
              <w:t>External Backup</w:t>
            </w:r>
            <w:bookmarkEnd w:id="1260"/>
          </w:p>
        </w:tc>
        <w:tc>
          <w:tcPr>
            <w:tcW w:w="1814" w:type="dxa"/>
            <w:tcBorders>
              <w:top w:val="nil"/>
              <w:left w:val="nil"/>
              <w:bottom w:val="nil"/>
              <w:right w:val="nil"/>
            </w:tcBorders>
            <w:shd w:val="clear" w:color="auto" w:fill="auto"/>
            <w:vAlign w:val="bottom"/>
            <w:hideMark/>
          </w:tcPr>
          <w:p w14:paraId="0200E374"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61" w:name="_Toc516580691"/>
            <w:r w:rsidRPr="00C64191">
              <w:rPr>
                <w:rFonts w:ascii="Verdana" w:eastAsia="Times New Roman" w:hAnsi="Verdana" w:cs="Times New Roman"/>
                <w:color w:val="2C2C2C"/>
                <w:sz w:val="22"/>
                <w:szCs w:val="22"/>
              </w:rPr>
              <w:t>1TB reserved only for database</w:t>
            </w:r>
            <w:bookmarkEnd w:id="1261"/>
          </w:p>
        </w:tc>
        <w:tc>
          <w:tcPr>
            <w:tcW w:w="2376" w:type="dxa"/>
            <w:tcBorders>
              <w:top w:val="nil"/>
              <w:left w:val="nil"/>
              <w:bottom w:val="nil"/>
              <w:right w:val="nil"/>
            </w:tcBorders>
            <w:shd w:val="clear" w:color="auto" w:fill="auto"/>
            <w:vAlign w:val="bottom"/>
            <w:hideMark/>
          </w:tcPr>
          <w:p w14:paraId="77228E39"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62" w:name="_Toc516580692"/>
            <w:r w:rsidRPr="00C64191">
              <w:rPr>
                <w:rFonts w:ascii="Verdana" w:eastAsia="Times New Roman" w:hAnsi="Verdana" w:cs="Times New Roman"/>
                <w:color w:val="2C2C2C"/>
                <w:sz w:val="22"/>
                <w:szCs w:val="22"/>
              </w:rPr>
              <w:t>2 TB</w:t>
            </w:r>
            <w:bookmarkEnd w:id="1262"/>
          </w:p>
        </w:tc>
        <w:tc>
          <w:tcPr>
            <w:tcW w:w="4449" w:type="dxa"/>
            <w:tcBorders>
              <w:top w:val="nil"/>
              <w:left w:val="nil"/>
              <w:bottom w:val="nil"/>
              <w:right w:val="nil"/>
            </w:tcBorders>
            <w:shd w:val="clear" w:color="auto" w:fill="auto"/>
            <w:vAlign w:val="bottom"/>
            <w:hideMark/>
          </w:tcPr>
          <w:p w14:paraId="03B7284C"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63" w:name="_Toc516580693"/>
            <w:r w:rsidRPr="00C64191">
              <w:rPr>
                <w:rFonts w:ascii="Verdana" w:eastAsia="Times New Roman" w:hAnsi="Verdana" w:cs="Times New Roman"/>
                <w:color w:val="2C2C2C"/>
                <w:sz w:val="22"/>
                <w:szCs w:val="22"/>
              </w:rPr>
              <w:t>Currently Amazon is having a sale on these where the extra terabyte for some models is only $3.00 more.  This backup is to be clearly labeled as for database backups only, no server OS backups, no program backups, etc. JUST the database, and data.</w:t>
            </w:r>
            <w:bookmarkEnd w:id="1263"/>
            <w:r w:rsidRPr="00C64191">
              <w:rPr>
                <w:rFonts w:ascii="Verdana" w:eastAsia="Times New Roman" w:hAnsi="Verdana" w:cs="Times New Roman"/>
                <w:color w:val="2C2C2C"/>
                <w:sz w:val="22"/>
                <w:szCs w:val="22"/>
              </w:rPr>
              <w:t xml:space="preserve"> </w:t>
            </w:r>
          </w:p>
        </w:tc>
      </w:tr>
      <w:tr w:rsidR="00C64191" w:rsidRPr="00C64191" w14:paraId="355F0605" w14:textId="77777777" w:rsidTr="00C64191">
        <w:trPr>
          <w:trHeight w:val="570"/>
        </w:trPr>
        <w:tc>
          <w:tcPr>
            <w:tcW w:w="2071" w:type="dxa"/>
            <w:tcBorders>
              <w:top w:val="nil"/>
              <w:left w:val="nil"/>
              <w:bottom w:val="nil"/>
              <w:right w:val="nil"/>
            </w:tcBorders>
            <w:shd w:val="clear" w:color="D9D9D9" w:fill="D9D9D9"/>
            <w:vAlign w:val="bottom"/>
            <w:hideMark/>
          </w:tcPr>
          <w:p w14:paraId="004EEF27"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64" w:name="_Toc516580694"/>
            <w:r w:rsidRPr="00C64191">
              <w:rPr>
                <w:rFonts w:ascii="Verdana" w:eastAsia="Times New Roman" w:hAnsi="Verdana" w:cs="Times New Roman"/>
                <w:color w:val="2C2C2C"/>
                <w:sz w:val="22"/>
                <w:szCs w:val="22"/>
              </w:rPr>
              <w:t>Fire Safe Document chest</w:t>
            </w:r>
            <w:bookmarkEnd w:id="1264"/>
          </w:p>
        </w:tc>
        <w:tc>
          <w:tcPr>
            <w:tcW w:w="1814" w:type="dxa"/>
            <w:tcBorders>
              <w:top w:val="nil"/>
              <w:left w:val="nil"/>
              <w:bottom w:val="nil"/>
              <w:right w:val="nil"/>
            </w:tcBorders>
            <w:shd w:val="clear" w:color="D9D9D9" w:fill="D9D9D9"/>
            <w:hideMark/>
          </w:tcPr>
          <w:p w14:paraId="6F395F64"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65" w:name="_Toc516580695"/>
            <w:r w:rsidRPr="00C64191">
              <w:rPr>
                <w:rFonts w:ascii="Verdana" w:eastAsia="Times New Roman" w:hAnsi="Verdana" w:cs="Times New Roman"/>
                <w:color w:val="2C2C2C"/>
                <w:sz w:val="22"/>
                <w:szCs w:val="22"/>
              </w:rPr>
              <w:t>Large enough to hold external backup.</w:t>
            </w:r>
            <w:bookmarkEnd w:id="1265"/>
            <w:r w:rsidRPr="00C64191">
              <w:rPr>
                <w:rFonts w:ascii="Verdana" w:eastAsia="Times New Roman" w:hAnsi="Verdana" w:cs="Times New Roman"/>
                <w:color w:val="2C2C2C"/>
                <w:sz w:val="22"/>
                <w:szCs w:val="22"/>
              </w:rPr>
              <w:t xml:space="preserve"> </w:t>
            </w:r>
          </w:p>
        </w:tc>
        <w:tc>
          <w:tcPr>
            <w:tcW w:w="2376" w:type="dxa"/>
            <w:tcBorders>
              <w:top w:val="nil"/>
              <w:left w:val="nil"/>
              <w:bottom w:val="nil"/>
              <w:right w:val="nil"/>
            </w:tcBorders>
            <w:shd w:val="clear" w:color="D9D9D9" w:fill="D9D9D9"/>
            <w:hideMark/>
          </w:tcPr>
          <w:p w14:paraId="070D7053"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66" w:name="_Toc516580696"/>
            <w:r w:rsidRPr="00C64191">
              <w:rPr>
                <w:rFonts w:ascii="Verdana" w:eastAsia="Times New Roman" w:hAnsi="Verdana" w:cs="Times New Roman"/>
                <w:color w:val="2C2C2C"/>
                <w:sz w:val="22"/>
                <w:szCs w:val="22"/>
              </w:rPr>
              <w:t>Please see attached image.</w:t>
            </w:r>
            <w:bookmarkEnd w:id="1266"/>
          </w:p>
        </w:tc>
        <w:tc>
          <w:tcPr>
            <w:tcW w:w="4449" w:type="dxa"/>
            <w:tcBorders>
              <w:top w:val="nil"/>
              <w:left w:val="nil"/>
              <w:bottom w:val="nil"/>
              <w:right w:val="nil"/>
            </w:tcBorders>
            <w:shd w:val="clear" w:color="D9D9D9" w:fill="D9D9D9"/>
            <w:hideMark/>
          </w:tcPr>
          <w:p w14:paraId="299ADEB8"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67" w:name="_Toc516580697"/>
            <w:r w:rsidRPr="00C64191">
              <w:rPr>
                <w:rFonts w:ascii="Verdana" w:eastAsia="Times New Roman" w:hAnsi="Verdana" w:cs="Times New Roman"/>
                <w:color w:val="2C2C2C"/>
                <w:sz w:val="22"/>
                <w:szCs w:val="22"/>
              </w:rPr>
              <w:t>The external backup should be kept in the safe at all times so a backup can be retrieved in the event of flood, fire, or other unpredictable cataclysm.</w:t>
            </w:r>
            <w:bookmarkEnd w:id="1267"/>
            <w:r w:rsidRPr="00C64191">
              <w:rPr>
                <w:rFonts w:ascii="Verdana" w:eastAsia="Times New Roman" w:hAnsi="Verdana" w:cs="Times New Roman"/>
                <w:color w:val="2C2C2C"/>
                <w:sz w:val="22"/>
                <w:szCs w:val="22"/>
              </w:rPr>
              <w:t xml:space="preserve"> </w:t>
            </w:r>
          </w:p>
        </w:tc>
      </w:tr>
      <w:tr w:rsidR="00C64191" w:rsidRPr="00C64191" w14:paraId="6E8B79B2" w14:textId="77777777" w:rsidTr="00C64191">
        <w:trPr>
          <w:trHeight w:val="570"/>
        </w:trPr>
        <w:tc>
          <w:tcPr>
            <w:tcW w:w="2071" w:type="dxa"/>
            <w:tcBorders>
              <w:top w:val="nil"/>
              <w:left w:val="nil"/>
              <w:bottom w:val="nil"/>
              <w:right w:val="nil"/>
            </w:tcBorders>
            <w:shd w:val="clear" w:color="auto" w:fill="auto"/>
            <w:vAlign w:val="bottom"/>
            <w:hideMark/>
          </w:tcPr>
          <w:p w14:paraId="1976CB1B"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68" w:name="_Toc516580698"/>
            <w:r w:rsidRPr="00C64191">
              <w:rPr>
                <w:rFonts w:ascii="Verdana" w:eastAsia="Times New Roman" w:hAnsi="Verdana" w:cs="Times New Roman"/>
                <w:color w:val="2C2C2C"/>
                <w:sz w:val="22"/>
                <w:szCs w:val="22"/>
              </w:rPr>
              <w:t>Graphics Card</w:t>
            </w:r>
            <w:bookmarkEnd w:id="1268"/>
          </w:p>
        </w:tc>
        <w:tc>
          <w:tcPr>
            <w:tcW w:w="1814" w:type="dxa"/>
            <w:tcBorders>
              <w:top w:val="nil"/>
              <w:left w:val="nil"/>
              <w:bottom w:val="nil"/>
              <w:right w:val="nil"/>
            </w:tcBorders>
            <w:shd w:val="clear" w:color="auto" w:fill="auto"/>
            <w:hideMark/>
          </w:tcPr>
          <w:p w14:paraId="7D5A83C0"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69" w:name="_Toc516580699"/>
            <w:r w:rsidRPr="00C64191">
              <w:rPr>
                <w:rFonts w:ascii="Verdana" w:eastAsia="Times New Roman" w:hAnsi="Verdana" w:cs="Times New Roman"/>
                <w:color w:val="2C2C2C"/>
                <w:sz w:val="22"/>
                <w:szCs w:val="22"/>
              </w:rPr>
              <w:t>1GB with minimum two video outputs</w:t>
            </w:r>
            <w:bookmarkEnd w:id="1269"/>
          </w:p>
        </w:tc>
        <w:tc>
          <w:tcPr>
            <w:tcW w:w="2376" w:type="dxa"/>
            <w:tcBorders>
              <w:top w:val="nil"/>
              <w:left w:val="nil"/>
              <w:bottom w:val="nil"/>
              <w:right w:val="nil"/>
            </w:tcBorders>
            <w:shd w:val="clear" w:color="auto" w:fill="auto"/>
            <w:hideMark/>
          </w:tcPr>
          <w:p w14:paraId="147D5EC1"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70" w:name="_Toc516580700"/>
            <w:r w:rsidRPr="00C64191">
              <w:rPr>
                <w:rFonts w:ascii="Verdana" w:eastAsia="Times New Roman" w:hAnsi="Verdana" w:cs="Times New Roman"/>
                <w:color w:val="2C2C2C"/>
                <w:sz w:val="22"/>
                <w:szCs w:val="22"/>
              </w:rPr>
              <w:t>1GB with minimum two video outputs</w:t>
            </w:r>
            <w:bookmarkEnd w:id="1270"/>
          </w:p>
        </w:tc>
        <w:tc>
          <w:tcPr>
            <w:tcW w:w="4449" w:type="dxa"/>
            <w:tcBorders>
              <w:top w:val="nil"/>
              <w:left w:val="nil"/>
              <w:bottom w:val="nil"/>
              <w:right w:val="nil"/>
            </w:tcBorders>
            <w:shd w:val="clear" w:color="auto" w:fill="auto"/>
            <w:hideMark/>
          </w:tcPr>
          <w:p w14:paraId="28A8CB49"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71" w:name="_Toc516580701"/>
            <w:r w:rsidRPr="00C64191">
              <w:rPr>
                <w:rFonts w:ascii="Verdana" w:eastAsia="Times New Roman" w:hAnsi="Verdana" w:cs="Times New Roman"/>
                <w:color w:val="2C2C2C"/>
                <w:sz w:val="22"/>
                <w:szCs w:val="22"/>
              </w:rPr>
              <w:t>To allow for dual monitors and to take some of the graphics processing load off the processor if someone is having to interface directly with the computer.</w:t>
            </w:r>
            <w:bookmarkEnd w:id="1271"/>
            <w:r w:rsidRPr="00C64191">
              <w:rPr>
                <w:rFonts w:ascii="Verdana" w:eastAsia="Times New Roman" w:hAnsi="Verdana" w:cs="Times New Roman"/>
                <w:color w:val="2C2C2C"/>
                <w:sz w:val="22"/>
                <w:szCs w:val="22"/>
              </w:rPr>
              <w:t xml:space="preserve"> </w:t>
            </w:r>
          </w:p>
        </w:tc>
      </w:tr>
      <w:tr w:rsidR="00C64191" w:rsidRPr="00C64191" w14:paraId="3C07C9D3" w14:textId="77777777" w:rsidTr="00C64191">
        <w:trPr>
          <w:trHeight w:val="1710"/>
        </w:trPr>
        <w:tc>
          <w:tcPr>
            <w:tcW w:w="2071" w:type="dxa"/>
            <w:tcBorders>
              <w:top w:val="nil"/>
              <w:left w:val="nil"/>
              <w:bottom w:val="nil"/>
              <w:right w:val="nil"/>
            </w:tcBorders>
            <w:shd w:val="clear" w:color="D9D9D9" w:fill="D9D9D9"/>
            <w:vAlign w:val="bottom"/>
            <w:hideMark/>
          </w:tcPr>
          <w:p w14:paraId="77C89B1F"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72" w:name="_Toc516580702"/>
            <w:r w:rsidRPr="00C64191">
              <w:rPr>
                <w:rFonts w:ascii="Verdana" w:eastAsia="Times New Roman" w:hAnsi="Verdana" w:cs="Times New Roman"/>
                <w:color w:val="2C2C2C"/>
                <w:sz w:val="22"/>
                <w:szCs w:val="22"/>
              </w:rPr>
              <w:t>Hard drive</w:t>
            </w:r>
            <w:bookmarkEnd w:id="1272"/>
          </w:p>
        </w:tc>
        <w:tc>
          <w:tcPr>
            <w:tcW w:w="1814" w:type="dxa"/>
            <w:tcBorders>
              <w:top w:val="nil"/>
              <w:left w:val="nil"/>
              <w:bottom w:val="nil"/>
              <w:right w:val="nil"/>
            </w:tcBorders>
            <w:shd w:val="clear" w:color="D9D9D9" w:fill="D9D9D9"/>
            <w:hideMark/>
          </w:tcPr>
          <w:p w14:paraId="65F3DF08"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73" w:name="_Toc516580703"/>
            <w:r w:rsidRPr="00C64191">
              <w:rPr>
                <w:rFonts w:ascii="Verdana" w:eastAsia="Times New Roman" w:hAnsi="Verdana" w:cs="Times New Roman"/>
                <w:color w:val="2C2C2C"/>
                <w:sz w:val="22"/>
                <w:szCs w:val="22"/>
              </w:rPr>
              <w:t>500 GB</w:t>
            </w:r>
            <w:bookmarkEnd w:id="1273"/>
            <w:r w:rsidRPr="00C64191">
              <w:rPr>
                <w:rFonts w:ascii="Verdana" w:eastAsia="Times New Roman" w:hAnsi="Verdana" w:cs="Times New Roman"/>
                <w:color w:val="2C2C2C"/>
                <w:sz w:val="22"/>
                <w:szCs w:val="22"/>
              </w:rPr>
              <w:t xml:space="preserve"> </w:t>
            </w:r>
          </w:p>
        </w:tc>
        <w:tc>
          <w:tcPr>
            <w:tcW w:w="2376" w:type="dxa"/>
            <w:tcBorders>
              <w:top w:val="nil"/>
              <w:left w:val="nil"/>
              <w:bottom w:val="nil"/>
              <w:right w:val="nil"/>
            </w:tcBorders>
            <w:shd w:val="clear" w:color="D9D9D9" w:fill="D9D9D9"/>
            <w:hideMark/>
          </w:tcPr>
          <w:p w14:paraId="57C02FF7"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74" w:name="_Toc516580704"/>
            <w:r w:rsidRPr="00C64191">
              <w:rPr>
                <w:rFonts w:ascii="Verdana" w:eastAsia="Times New Roman" w:hAnsi="Verdana" w:cs="Times New Roman"/>
                <w:color w:val="2C2C2C"/>
                <w:sz w:val="22"/>
                <w:szCs w:val="22"/>
              </w:rPr>
              <w:t>Two 1 TB drives or a single 2TB</w:t>
            </w:r>
            <w:bookmarkEnd w:id="1274"/>
          </w:p>
        </w:tc>
        <w:tc>
          <w:tcPr>
            <w:tcW w:w="4449" w:type="dxa"/>
            <w:tcBorders>
              <w:top w:val="nil"/>
              <w:left w:val="nil"/>
              <w:bottom w:val="nil"/>
              <w:right w:val="nil"/>
            </w:tcBorders>
            <w:shd w:val="clear" w:color="D9D9D9" w:fill="D9D9D9"/>
            <w:hideMark/>
          </w:tcPr>
          <w:p w14:paraId="02FCEC74"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75" w:name="_Toc516580705"/>
            <w:r w:rsidRPr="00C64191">
              <w:rPr>
                <w:rFonts w:ascii="Verdana" w:eastAsia="Times New Roman" w:hAnsi="Verdana" w:cs="Times New Roman"/>
                <w:color w:val="2C2C2C"/>
                <w:sz w:val="22"/>
                <w:szCs w:val="22"/>
              </w:rPr>
              <w:t xml:space="preserve">Upfront reminder: Radiology will take up a great deal of space on its own. </w:t>
            </w:r>
            <w:r w:rsidRPr="00C64191">
              <w:rPr>
                <w:rFonts w:ascii="Verdana" w:eastAsia="Times New Roman" w:hAnsi="Verdana" w:cs="Times New Roman"/>
                <w:color w:val="2C2C2C"/>
                <w:sz w:val="22"/>
                <w:szCs w:val="22"/>
              </w:rPr>
              <w:br/>
              <w:t>Recommend 1 hard drive to put the OS on and any other servers, 1 for just the database. Virtual Partitioning of a large hard drive is acceptable but not ideal. In my professional opinion it is better to spread out opportunities for critical hardware failures, i.e. if the OS disk fails, at least you don't have to restore the database from last commit, and vice versa.</w:t>
            </w:r>
            <w:bookmarkEnd w:id="1275"/>
          </w:p>
        </w:tc>
      </w:tr>
      <w:tr w:rsidR="00C64191" w:rsidRPr="00C64191" w14:paraId="50E8EC34" w14:textId="77777777" w:rsidTr="00C64191">
        <w:trPr>
          <w:trHeight w:val="855"/>
        </w:trPr>
        <w:tc>
          <w:tcPr>
            <w:tcW w:w="2071" w:type="dxa"/>
            <w:tcBorders>
              <w:top w:val="nil"/>
              <w:left w:val="nil"/>
              <w:bottom w:val="nil"/>
              <w:right w:val="nil"/>
            </w:tcBorders>
            <w:shd w:val="clear" w:color="auto" w:fill="auto"/>
            <w:vAlign w:val="bottom"/>
            <w:hideMark/>
          </w:tcPr>
          <w:p w14:paraId="11D67987"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76" w:name="_Toc516580706"/>
            <w:r w:rsidRPr="00C64191">
              <w:rPr>
                <w:rFonts w:ascii="Verdana" w:eastAsia="Times New Roman" w:hAnsi="Verdana" w:cs="Times New Roman"/>
                <w:color w:val="2C2C2C"/>
                <w:sz w:val="22"/>
                <w:szCs w:val="22"/>
              </w:rPr>
              <w:lastRenderedPageBreak/>
              <w:t>Internet Speed</w:t>
            </w:r>
            <w:bookmarkEnd w:id="1276"/>
          </w:p>
        </w:tc>
        <w:tc>
          <w:tcPr>
            <w:tcW w:w="1814" w:type="dxa"/>
            <w:tcBorders>
              <w:top w:val="nil"/>
              <w:left w:val="nil"/>
              <w:bottom w:val="nil"/>
              <w:right w:val="nil"/>
            </w:tcBorders>
            <w:shd w:val="clear" w:color="auto" w:fill="auto"/>
            <w:hideMark/>
          </w:tcPr>
          <w:p w14:paraId="6C00DA4D"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77" w:name="_Toc516580707"/>
            <w:r w:rsidRPr="00C64191">
              <w:rPr>
                <w:rFonts w:ascii="Verdana" w:eastAsia="Times New Roman" w:hAnsi="Verdana" w:cs="Times New Roman"/>
                <w:color w:val="2C2C2C"/>
                <w:sz w:val="22"/>
                <w:szCs w:val="22"/>
              </w:rPr>
              <w:t>not required.</w:t>
            </w:r>
            <w:bookmarkEnd w:id="1277"/>
          </w:p>
        </w:tc>
        <w:tc>
          <w:tcPr>
            <w:tcW w:w="2376" w:type="dxa"/>
            <w:tcBorders>
              <w:top w:val="nil"/>
              <w:left w:val="nil"/>
              <w:bottom w:val="nil"/>
              <w:right w:val="nil"/>
            </w:tcBorders>
            <w:shd w:val="clear" w:color="auto" w:fill="auto"/>
            <w:vAlign w:val="bottom"/>
            <w:hideMark/>
          </w:tcPr>
          <w:p w14:paraId="77C3A6E4" w14:textId="7C9453F9"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78" w:name="_Toc516580708"/>
            <w:r w:rsidRPr="00C64191">
              <w:rPr>
                <w:rFonts w:ascii="Verdana" w:eastAsia="Times New Roman" w:hAnsi="Verdana" w:cs="Times New Roman"/>
                <w:color w:val="2C2C2C"/>
                <w:sz w:val="22"/>
                <w:szCs w:val="22"/>
              </w:rPr>
              <w:t xml:space="preserve">24 </w:t>
            </w:r>
            <w:r>
              <w:rPr>
                <w:rFonts w:ascii="Verdana" w:eastAsia="Times New Roman" w:hAnsi="Verdana" w:cs="Times New Roman"/>
                <w:color w:val="2C2C2C"/>
                <w:sz w:val="22"/>
                <w:szCs w:val="22"/>
              </w:rPr>
              <w:t>MBS</w:t>
            </w:r>
            <w:r w:rsidRPr="00C64191">
              <w:rPr>
                <w:rFonts w:ascii="Verdana" w:eastAsia="Times New Roman" w:hAnsi="Verdana" w:cs="Times New Roman"/>
                <w:color w:val="2C2C2C"/>
                <w:sz w:val="22"/>
                <w:szCs w:val="22"/>
              </w:rPr>
              <w:t xml:space="preserve"> connection or higher</w:t>
            </w:r>
            <w:bookmarkEnd w:id="1278"/>
          </w:p>
        </w:tc>
        <w:tc>
          <w:tcPr>
            <w:tcW w:w="4449" w:type="dxa"/>
            <w:tcBorders>
              <w:top w:val="nil"/>
              <w:left w:val="nil"/>
              <w:bottom w:val="nil"/>
              <w:right w:val="nil"/>
            </w:tcBorders>
            <w:shd w:val="clear" w:color="auto" w:fill="auto"/>
            <w:vAlign w:val="bottom"/>
            <w:hideMark/>
          </w:tcPr>
          <w:p w14:paraId="27E680D3"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79" w:name="_Toc516580709"/>
            <w:r w:rsidRPr="00C64191">
              <w:rPr>
                <w:rFonts w:ascii="Verdana" w:eastAsia="Times New Roman" w:hAnsi="Verdana" w:cs="Times New Roman"/>
                <w:color w:val="2C2C2C"/>
                <w:sz w:val="22"/>
                <w:szCs w:val="22"/>
              </w:rPr>
              <w:t>The database itself won't be interacting with the internet; unless we install add-ons for things like credit card processing.  LAN connectivity is more important.  Database can be upgraded via external media if required.</w:t>
            </w:r>
            <w:bookmarkEnd w:id="1279"/>
          </w:p>
        </w:tc>
      </w:tr>
      <w:tr w:rsidR="00C64191" w:rsidRPr="00C64191" w14:paraId="5DA7ACFF" w14:textId="77777777" w:rsidTr="00C64191">
        <w:trPr>
          <w:trHeight w:val="570"/>
        </w:trPr>
        <w:tc>
          <w:tcPr>
            <w:tcW w:w="2071" w:type="dxa"/>
            <w:tcBorders>
              <w:top w:val="nil"/>
              <w:left w:val="nil"/>
              <w:bottom w:val="nil"/>
              <w:right w:val="nil"/>
            </w:tcBorders>
            <w:shd w:val="clear" w:color="D9D9D9" w:fill="D9D9D9"/>
            <w:vAlign w:val="bottom"/>
            <w:hideMark/>
          </w:tcPr>
          <w:p w14:paraId="12BA60A8"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80" w:name="_Toc516580710"/>
            <w:r w:rsidRPr="00C64191">
              <w:rPr>
                <w:rFonts w:ascii="Verdana" w:eastAsia="Times New Roman" w:hAnsi="Verdana" w:cs="Times New Roman"/>
                <w:color w:val="2C2C2C"/>
                <w:sz w:val="22"/>
                <w:szCs w:val="22"/>
              </w:rPr>
              <w:t>Keyboard/Mouse</w:t>
            </w:r>
            <w:bookmarkEnd w:id="1280"/>
          </w:p>
        </w:tc>
        <w:tc>
          <w:tcPr>
            <w:tcW w:w="1814" w:type="dxa"/>
            <w:tcBorders>
              <w:top w:val="nil"/>
              <w:left w:val="nil"/>
              <w:bottom w:val="nil"/>
              <w:right w:val="nil"/>
            </w:tcBorders>
            <w:shd w:val="clear" w:color="D9D9D9" w:fill="D9D9D9"/>
            <w:vAlign w:val="bottom"/>
            <w:hideMark/>
          </w:tcPr>
          <w:p w14:paraId="131AD7BD"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81" w:name="_Toc516580711"/>
            <w:r w:rsidRPr="00C64191">
              <w:rPr>
                <w:rFonts w:ascii="Verdana" w:eastAsia="Times New Roman" w:hAnsi="Verdana" w:cs="Times New Roman"/>
                <w:color w:val="2C2C2C"/>
                <w:sz w:val="22"/>
                <w:szCs w:val="22"/>
              </w:rPr>
              <w:t>Each connectable via USB</w:t>
            </w:r>
            <w:bookmarkEnd w:id="1281"/>
          </w:p>
        </w:tc>
        <w:tc>
          <w:tcPr>
            <w:tcW w:w="2376" w:type="dxa"/>
            <w:tcBorders>
              <w:top w:val="nil"/>
              <w:left w:val="nil"/>
              <w:bottom w:val="nil"/>
              <w:right w:val="nil"/>
            </w:tcBorders>
            <w:shd w:val="clear" w:color="D9D9D9" w:fill="D9D9D9"/>
            <w:vAlign w:val="bottom"/>
            <w:hideMark/>
          </w:tcPr>
          <w:p w14:paraId="07D324D0"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82" w:name="_Toc516580712"/>
            <w:r w:rsidRPr="00C64191">
              <w:rPr>
                <w:rFonts w:ascii="Verdana" w:eastAsia="Times New Roman" w:hAnsi="Verdana" w:cs="Times New Roman"/>
                <w:color w:val="2C2C2C"/>
                <w:sz w:val="22"/>
                <w:szCs w:val="22"/>
              </w:rPr>
              <w:t>Each connectable via USB</w:t>
            </w:r>
            <w:bookmarkEnd w:id="1282"/>
          </w:p>
        </w:tc>
        <w:tc>
          <w:tcPr>
            <w:tcW w:w="4449" w:type="dxa"/>
            <w:tcBorders>
              <w:top w:val="nil"/>
              <w:left w:val="nil"/>
              <w:bottom w:val="nil"/>
              <w:right w:val="nil"/>
            </w:tcBorders>
            <w:shd w:val="clear" w:color="D9D9D9" w:fill="D9D9D9"/>
            <w:vAlign w:val="bottom"/>
            <w:hideMark/>
          </w:tcPr>
          <w:p w14:paraId="4A37E70D"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p>
        </w:tc>
      </w:tr>
      <w:tr w:rsidR="00C64191" w:rsidRPr="00C64191" w14:paraId="2FFBCBA9" w14:textId="77777777" w:rsidTr="00C64191">
        <w:trPr>
          <w:trHeight w:val="855"/>
        </w:trPr>
        <w:tc>
          <w:tcPr>
            <w:tcW w:w="2071" w:type="dxa"/>
            <w:tcBorders>
              <w:top w:val="nil"/>
              <w:left w:val="nil"/>
              <w:bottom w:val="nil"/>
              <w:right w:val="nil"/>
            </w:tcBorders>
            <w:shd w:val="clear" w:color="auto" w:fill="auto"/>
            <w:vAlign w:val="bottom"/>
            <w:hideMark/>
          </w:tcPr>
          <w:p w14:paraId="04A49339"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83" w:name="_Toc516580713"/>
            <w:r w:rsidRPr="00C64191">
              <w:rPr>
                <w:rFonts w:ascii="Verdana" w:eastAsia="Times New Roman" w:hAnsi="Verdana" w:cs="Times New Roman"/>
                <w:color w:val="2C2C2C"/>
                <w:sz w:val="22"/>
                <w:szCs w:val="22"/>
              </w:rPr>
              <w:t>LAN</w:t>
            </w:r>
            <w:bookmarkEnd w:id="1283"/>
          </w:p>
        </w:tc>
        <w:tc>
          <w:tcPr>
            <w:tcW w:w="1814" w:type="dxa"/>
            <w:tcBorders>
              <w:top w:val="nil"/>
              <w:left w:val="nil"/>
              <w:bottom w:val="nil"/>
              <w:right w:val="nil"/>
            </w:tcBorders>
            <w:shd w:val="clear" w:color="auto" w:fill="auto"/>
            <w:hideMark/>
          </w:tcPr>
          <w:p w14:paraId="38B0AA5B"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84" w:name="_Toc516580714"/>
            <w:r w:rsidRPr="00C64191">
              <w:rPr>
                <w:rFonts w:ascii="Verdana" w:eastAsia="Times New Roman" w:hAnsi="Verdana" w:cs="Times New Roman"/>
                <w:color w:val="2C2C2C"/>
                <w:sz w:val="22"/>
                <w:szCs w:val="22"/>
              </w:rPr>
              <w:t>NIC with 1 Gigabit speed and one port</w:t>
            </w:r>
            <w:bookmarkEnd w:id="1284"/>
          </w:p>
        </w:tc>
        <w:tc>
          <w:tcPr>
            <w:tcW w:w="2376" w:type="dxa"/>
            <w:tcBorders>
              <w:top w:val="nil"/>
              <w:left w:val="nil"/>
              <w:bottom w:val="nil"/>
              <w:right w:val="nil"/>
            </w:tcBorders>
            <w:shd w:val="clear" w:color="auto" w:fill="auto"/>
            <w:hideMark/>
          </w:tcPr>
          <w:p w14:paraId="6C8424D2"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85" w:name="_Toc516580715"/>
            <w:r w:rsidRPr="00C64191">
              <w:rPr>
                <w:rFonts w:ascii="Verdana" w:eastAsia="Times New Roman" w:hAnsi="Verdana" w:cs="Times New Roman"/>
                <w:color w:val="2C2C2C"/>
                <w:sz w:val="22"/>
                <w:szCs w:val="22"/>
              </w:rPr>
              <w:t>Anything higher than 1 Gigabit and 2 ports.</w:t>
            </w:r>
            <w:bookmarkEnd w:id="1285"/>
          </w:p>
        </w:tc>
        <w:tc>
          <w:tcPr>
            <w:tcW w:w="4449" w:type="dxa"/>
            <w:tcBorders>
              <w:top w:val="nil"/>
              <w:left w:val="nil"/>
              <w:bottom w:val="nil"/>
              <w:right w:val="nil"/>
            </w:tcBorders>
            <w:shd w:val="clear" w:color="auto" w:fill="auto"/>
            <w:hideMark/>
          </w:tcPr>
          <w:p w14:paraId="24857C3C"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86" w:name="_Toc516580716"/>
            <w:r w:rsidRPr="00C64191">
              <w:rPr>
                <w:rFonts w:ascii="Verdana" w:eastAsia="Times New Roman" w:hAnsi="Verdana" w:cs="Times New Roman"/>
                <w:color w:val="2C2C2C"/>
                <w:sz w:val="22"/>
                <w:szCs w:val="22"/>
              </w:rPr>
              <w:t>The server will not have wireless connectivity, there is no need for it, furthermore having it connected to the router by CAT-6 cable is often significantly faster than even the best wireless speeds.</w:t>
            </w:r>
            <w:bookmarkEnd w:id="1286"/>
            <w:r w:rsidRPr="00C64191">
              <w:rPr>
                <w:rFonts w:ascii="Verdana" w:eastAsia="Times New Roman" w:hAnsi="Verdana" w:cs="Times New Roman"/>
                <w:color w:val="2C2C2C"/>
                <w:sz w:val="22"/>
                <w:szCs w:val="22"/>
              </w:rPr>
              <w:t xml:space="preserve">  </w:t>
            </w:r>
          </w:p>
        </w:tc>
      </w:tr>
      <w:tr w:rsidR="00C64191" w:rsidRPr="00C64191" w14:paraId="60AFC4D8" w14:textId="77777777" w:rsidTr="00C64191">
        <w:trPr>
          <w:trHeight w:val="855"/>
        </w:trPr>
        <w:tc>
          <w:tcPr>
            <w:tcW w:w="2071" w:type="dxa"/>
            <w:tcBorders>
              <w:top w:val="nil"/>
              <w:left w:val="nil"/>
              <w:bottom w:val="nil"/>
              <w:right w:val="nil"/>
            </w:tcBorders>
            <w:shd w:val="clear" w:color="D9D9D9" w:fill="D9D9D9"/>
            <w:vAlign w:val="bottom"/>
            <w:hideMark/>
          </w:tcPr>
          <w:p w14:paraId="69C0DF45"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87" w:name="_Toc516580717"/>
            <w:r w:rsidRPr="00C64191">
              <w:rPr>
                <w:rFonts w:ascii="Verdana" w:eastAsia="Times New Roman" w:hAnsi="Verdana" w:cs="Times New Roman"/>
                <w:color w:val="2C2C2C"/>
                <w:sz w:val="22"/>
                <w:szCs w:val="22"/>
              </w:rPr>
              <w:t>Monitor size, minimum</w:t>
            </w:r>
            <w:bookmarkEnd w:id="1287"/>
            <w:r w:rsidRPr="00C64191">
              <w:rPr>
                <w:rFonts w:ascii="Verdana" w:eastAsia="Times New Roman" w:hAnsi="Verdana" w:cs="Times New Roman"/>
                <w:color w:val="2C2C2C"/>
                <w:sz w:val="22"/>
                <w:szCs w:val="22"/>
              </w:rPr>
              <w:t xml:space="preserve"> </w:t>
            </w:r>
          </w:p>
        </w:tc>
        <w:tc>
          <w:tcPr>
            <w:tcW w:w="1814" w:type="dxa"/>
            <w:tcBorders>
              <w:top w:val="nil"/>
              <w:left w:val="nil"/>
              <w:bottom w:val="nil"/>
              <w:right w:val="nil"/>
            </w:tcBorders>
            <w:shd w:val="clear" w:color="D9D9D9" w:fill="D9D9D9"/>
            <w:vAlign w:val="bottom"/>
            <w:hideMark/>
          </w:tcPr>
          <w:p w14:paraId="274241D8"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88" w:name="_Toc516580718"/>
            <w:r w:rsidRPr="00C64191">
              <w:rPr>
                <w:rFonts w:ascii="Verdana" w:eastAsia="Times New Roman" w:hAnsi="Verdana" w:cs="Times New Roman"/>
                <w:color w:val="2C2C2C"/>
                <w:sz w:val="22"/>
                <w:szCs w:val="22"/>
              </w:rPr>
              <w:t>20"</w:t>
            </w:r>
            <w:bookmarkEnd w:id="1288"/>
          </w:p>
        </w:tc>
        <w:tc>
          <w:tcPr>
            <w:tcW w:w="2376" w:type="dxa"/>
            <w:tcBorders>
              <w:top w:val="nil"/>
              <w:left w:val="nil"/>
              <w:bottom w:val="nil"/>
              <w:right w:val="nil"/>
            </w:tcBorders>
            <w:shd w:val="clear" w:color="D9D9D9" w:fill="D9D9D9"/>
            <w:vAlign w:val="bottom"/>
            <w:hideMark/>
          </w:tcPr>
          <w:p w14:paraId="33E4C4E6"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89" w:name="_Toc516580719"/>
            <w:r w:rsidRPr="00C64191">
              <w:rPr>
                <w:rFonts w:ascii="Verdana" w:eastAsia="Times New Roman" w:hAnsi="Verdana" w:cs="Times New Roman"/>
                <w:color w:val="2C2C2C"/>
                <w:sz w:val="22"/>
                <w:szCs w:val="22"/>
              </w:rPr>
              <w:t>Two 20" +</w:t>
            </w:r>
            <w:bookmarkEnd w:id="1289"/>
            <w:r w:rsidRPr="00C64191">
              <w:rPr>
                <w:rFonts w:ascii="Verdana" w:eastAsia="Times New Roman" w:hAnsi="Verdana" w:cs="Times New Roman"/>
                <w:color w:val="2C2C2C"/>
                <w:sz w:val="22"/>
                <w:szCs w:val="22"/>
              </w:rPr>
              <w:t xml:space="preserve"> </w:t>
            </w:r>
          </w:p>
        </w:tc>
        <w:tc>
          <w:tcPr>
            <w:tcW w:w="4449" w:type="dxa"/>
            <w:tcBorders>
              <w:top w:val="nil"/>
              <w:left w:val="nil"/>
              <w:bottom w:val="nil"/>
              <w:right w:val="nil"/>
            </w:tcBorders>
            <w:shd w:val="clear" w:color="D9D9D9" w:fill="D9D9D9"/>
            <w:vAlign w:val="bottom"/>
            <w:hideMark/>
          </w:tcPr>
          <w:p w14:paraId="6A6285B1"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90" w:name="_Toc516580720"/>
            <w:r w:rsidRPr="00C64191">
              <w:rPr>
                <w:rFonts w:ascii="Verdana" w:eastAsia="Times New Roman" w:hAnsi="Verdana" w:cs="Times New Roman"/>
                <w:color w:val="2C2C2C"/>
                <w:sz w:val="22"/>
                <w:szCs w:val="22"/>
              </w:rPr>
              <w:t>Most workstations these days need 2 monitors, if something is going wrong with the database, it will be easier to look up information on one screen and interact with the database on the other.</w:t>
            </w:r>
            <w:bookmarkEnd w:id="1290"/>
          </w:p>
        </w:tc>
      </w:tr>
      <w:tr w:rsidR="00C64191" w:rsidRPr="00C64191" w14:paraId="51A01FBA" w14:textId="77777777" w:rsidTr="00C64191">
        <w:trPr>
          <w:trHeight w:val="855"/>
        </w:trPr>
        <w:tc>
          <w:tcPr>
            <w:tcW w:w="2071" w:type="dxa"/>
            <w:tcBorders>
              <w:top w:val="nil"/>
              <w:left w:val="nil"/>
              <w:bottom w:val="nil"/>
              <w:right w:val="nil"/>
            </w:tcBorders>
            <w:shd w:val="clear" w:color="auto" w:fill="auto"/>
            <w:vAlign w:val="bottom"/>
            <w:hideMark/>
          </w:tcPr>
          <w:p w14:paraId="521F81BD"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91" w:name="_Toc516580721"/>
            <w:r w:rsidRPr="00C64191">
              <w:rPr>
                <w:rFonts w:ascii="Verdana" w:eastAsia="Times New Roman" w:hAnsi="Verdana" w:cs="Times New Roman"/>
                <w:color w:val="2C2C2C"/>
                <w:sz w:val="22"/>
                <w:szCs w:val="22"/>
              </w:rPr>
              <w:t>RAM</w:t>
            </w:r>
            <w:bookmarkEnd w:id="1291"/>
          </w:p>
        </w:tc>
        <w:tc>
          <w:tcPr>
            <w:tcW w:w="1814" w:type="dxa"/>
            <w:tcBorders>
              <w:top w:val="nil"/>
              <w:left w:val="nil"/>
              <w:bottom w:val="nil"/>
              <w:right w:val="nil"/>
            </w:tcBorders>
            <w:shd w:val="clear" w:color="auto" w:fill="auto"/>
            <w:hideMark/>
          </w:tcPr>
          <w:p w14:paraId="1DC0FF63"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92" w:name="_Toc516580722"/>
            <w:r w:rsidRPr="00C64191">
              <w:rPr>
                <w:rFonts w:ascii="Verdana" w:eastAsia="Times New Roman" w:hAnsi="Verdana" w:cs="Times New Roman"/>
                <w:color w:val="2C2C2C"/>
                <w:sz w:val="22"/>
                <w:szCs w:val="22"/>
              </w:rPr>
              <w:t>4 GB:</w:t>
            </w:r>
            <w:r w:rsidRPr="00C64191">
              <w:rPr>
                <w:rFonts w:ascii="Verdana" w:eastAsia="Times New Roman" w:hAnsi="Verdana" w:cs="Times New Roman"/>
                <w:color w:val="2C2C2C"/>
                <w:sz w:val="22"/>
                <w:szCs w:val="22"/>
              </w:rPr>
              <w:br/>
              <w:t xml:space="preserve">2 for Windows </w:t>
            </w:r>
            <w:r w:rsidRPr="00C64191">
              <w:rPr>
                <w:rFonts w:ascii="Verdana" w:eastAsia="Times New Roman" w:hAnsi="Verdana" w:cs="Times New Roman"/>
                <w:color w:val="2C2C2C"/>
                <w:sz w:val="22"/>
                <w:szCs w:val="22"/>
              </w:rPr>
              <w:br/>
              <w:t>2 for Oracle</w:t>
            </w:r>
            <w:bookmarkEnd w:id="1292"/>
          </w:p>
        </w:tc>
        <w:tc>
          <w:tcPr>
            <w:tcW w:w="2376" w:type="dxa"/>
            <w:tcBorders>
              <w:top w:val="nil"/>
              <w:left w:val="nil"/>
              <w:bottom w:val="nil"/>
              <w:right w:val="nil"/>
            </w:tcBorders>
            <w:shd w:val="clear" w:color="auto" w:fill="auto"/>
            <w:hideMark/>
          </w:tcPr>
          <w:p w14:paraId="101236A2"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93" w:name="_Toc516580723"/>
            <w:r w:rsidRPr="00C64191">
              <w:rPr>
                <w:rFonts w:ascii="Verdana" w:eastAsia="Times New Roman" w:hAnsi="Verdana" w:cs="Times New Roman"/>
                <w:color w:val="2C2C2C"/>
                <w:sz w:val="22"/>
                <w:szCs w:val="22"/>
              </w:rPr>
              <w:t>16 GB +</w:t>
            </w:r>
            <w:bookmarkEnd w:id="1293"/>
          </w:p>
        </w:tc>
        <w:tc>
          <w:tcPr>
            <w:tcW w:w="4449" w:type="dxa"/>
            <w:tcBorders>
              <w:top w:val="nil"/>
              <w:left w:val="nil"/>
              <w:bottom w:val="nil"/>
              <w:right w:val="nil"/>
            </w:tcBorders>
            <w:shd w:val="clear" w:color="auto" w:fill="auto"/>
            <w:hideMark/>
          </w:tcPr>
          <w:p w14:paraId="25C6AB23" w14:textId="73CC637A"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94" w:name="_Toc516580724"/>
            <w:r w:rsidRPr="00C64191">
              <w:rPr>
                <w:rFonts w:ascii="Verdana" w:eastAsia="Times New Roman" w:hAnsi="Verdana" w:cs="Times New Roman"/>
                <w:color w:val="2C2C2C"/>
                <w:sz w:val="22"/>
                <w:szCs w:val="22"/>
              </w:rPr>
              <w:t>Same justification as for a better CPU; more ram, more space for the programs to actually do their work. Will allow bigger Oracle Pools to be set up, and thus faster transaction speed.  RAM cost if shopped carefully is inexpensive.</w:t>
            </w:r>
            <w:bookmarkEnd w:id="1294"/>
          </w:p>
        </w:tc>
      </w:tr>
      <w:tr w:rsidR="00C64191" w:rsidRPr="00C64191" w14:paraId="78FE4F08" w14:textId="77777777" w:rsidTr="00C64191">
        <w:trPr>
          <w:trHeight w:val="570"/>
        </w:trPr>
        <w:tc>
          <w:tcPr>
            <w:tcW w:w="2071" w:type="dxa"/>
            <w:tcBorders>
              <w:top w:val="nil"/>
              <w:left w:val="nil"/>
              <w:bottom w:val="single" w:sz="8" w:space="0" w:color="2C2C2C"/>
              <w:right w:val="nil"/>
            </w:tcBorders>
            <w:shd w:val="clear" w:color="D9D9D9" w:fill="D9D9D9"/>
            <w:vAlign w:val="bottom"/>
            <w:hideMark/>
          </w:tcPr>
          <w:p w14:paraId="06EDFD63"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95" w:name="_Toc516580725"/>
            <w:r w:rsidRPr="00C64191">
              <w:rPr>
                <w:rFonts w:ascii="Verdana" w:eastAsia="Times New Roman" w:hAnsi="Verdana" w:cs="Times New Roman"/>
                <w:color w:val="2C2C2C"/>
                <w:sz w:val="22"/>
                <w:szCs w:val="22"/>
              </w:rPr>
              <w:t>UPS</w:t>
            </w:r>
            <w:bookmarkEnd w:id="1295"/>
          </w:p>
        </w:tc>
        <w:tc>
          <w:tcPr>
            <w:tcW w:w="1814" w:type="dxa"/>
            <w:tcBorders>
              <w:top w:val="nil"/>
              <w:left w:val="nil"/>
              <w:bottom w:val="single" w:sz="8" w:space="0" w:color="2C2C2C"/>
              <w:right w:val="nil"/>
            </w:tcBorders>
            <w:shd w:val="clear" w:color="D9D9D9" w:fill="D9D9D9"/>
            <w:hideMark/>
          </w:tcPr>
          <w:p w14:paraId="731E7822"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96" w:name="_Toc516580726"/>
            <w:r w:rsidRPr="00C64191">
              <w:rPr>
                <w:rFonts w:ascii="Verdana" w:eastAsia="Times New Roman" w:hAnsi="Verdana" w:cs="Times New Roman"/>
                <w:color w:val="2C2C2C"/>
                <w:sz w:val="22"/>
                <w:szCs w:val="22"/>
              </w:rPr>
              <w:t>UPS - 1000 Watt - 1440 VA</w:t>
            </w:r>
            <w:bookmarkEnd w:id="1296"/>
          </w:p>
        </w:tc>
        <w:tc>
          <w:tcPr>
            <w:tcW w:w="2376" w:type="dxa"/>
            <w:tcBorders>
              <w:top w:val="nil"/>
              <w:left w:val="nil"/>
              <w:bottom w:val="single" w:sz="8" w:space="0" w:color="2C2C2C"/>
              <w:right w:val="nil"/>
            </w:tcBorders>
            <w:shd w:val="clear" w:color="D9D9D9" w:fill="D9D9D9"/>
            <w:hideMark/>
          </w:tcPr>
          <w:p w14:paraId="72F3A0E4"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97" w:name="_Toc516580727"/>
            <w:r w:rsidRPr="00C64191">
              <w:rPr>
                <w:rFonts w:ascii="Verdana" w:eastAsia="Times New Roman" w:hAnsi="Verdana" w:cs="Times New Roman"/>
                <w:color w:val="2C2C2C"/>
                <w:sz w:val="22"/>
                <w:szCs w:val="22"/>
              </w:rPr>
              <w:t>anything higher.</w:t>
            </w:r>
            <w:bookmarkEnd w:id="1297"/>
          </w:p>
        </w:tc>
        <w:tc>
          <w:tcPr>
            <w:tcW w:w="4449" w:type="dxa"/>
            <w:tcBorders>
              <w:top w:val="nil"/>
              <w:left w:val="nil"/>
              <w:bottom w:val="single" w:sz="8" w:space="0" w:color="2C2C2C"/>
              <w:right w:val="nil"/>
            </w:tcBorders>
            <w:shd w:val="clear" w:color="D9D9D9" w:fill="D9D9D9"/>
            <w:hideMark/>
          </w:tcPr>
          <w:p w14:paraId="07704471"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98" w:name="_Toc516580728"/>
            <w:r w:rsidRPr="00C64191">
              <w:rPr>
                <w:rFonts w:ascii="Verdana" w:eastAsia="Times New Roman" w:hAnsi="Verdana" w:cs="Times New Roman"/>
                <w:color w:val="2C2C2C"/>
                <w:sz w:val="22"/>
                <w:szCs w:val="22"/>
              </w:rPr>
              <w:t>This will give approximately 5 minutes to shut the server down in the event of a power outage, allowing open transactions to finish.</w:t>
            </w:r>
            <w:bookmarkEnd w:id="1298"/>
            <w:r w:rsidRPr="00C64191">
              <w:rPr>
                <w:rFonts w:ascii="Verdana" w:eastAsia="Times New Roman" w:hAnsi="Verdana" w:cs="Times New Roman"/>
                <w:color w:val="2C2C2C"/>
                <w:sz w:val="22"/>
                <w:szCs w:val="22"/>
              </w:rPr>
              <w:t xml:space="preserve"> </w:t>
            </w:r>
          </w:p>
        </w:tc>
      </w:tr>
    </w:tbl>
    <w:p w14:paraId="19A3F947" w14:textId="58DFB9E5" w:rsidR="00C64191" w:rsidRDefault="00C64191" w:rsidP="00C64191"/>
    <w:p w14:paraId="19EB73E4" w14:textId="4ABE6825" w:rsidR="00C64191" w:rsidRDefault="00C64191" w:rsidP="00407BC6">
      <w:pPr>
        <w:pStyle w:val="Heading2"/>
      </w:pPr>
      <w:bookmarkStart w:id="1299" w:name="_Toc516580729"/>
      <w:r>
        <w:t>workstations</w:t>
      </w:r>
      <w:bookmarkEnd w:id="1299"/>
    </w:p>
    <w:tbl>
      <w:tblPr>
        <w:tblW w:w="10710" w:type="dxa"/>
        <w:tblLook w:val="04A0" w:firstRow="1" w:lastRow="0" w:firstColumn="1" w:lastColumn="0" w:noHBand="0" w:noVBand="1"/>
      </w:tblPr>
      <w:tblGrid>
        <w:gridCol w:w="2171"/>
        <w:gridCol w:w="1814"/>
        <w:gridCol w:w="2371"/>
        <w:gridCol w:w="4354"/>
      </w:tblGrid>
      <w:tr w:rsidR="00C64191" w:rsidRPr="00C64191" w14:paraId="3E0FC5F5" w14:textId="77777777" w:rsidTr="00C64191">
        <w:trPr>
          <w:trHeight w:val="300"/>
        </w:trPr>
        <w:tc>
          <w:tcPr>
            <w:tcW w:w="2171" w:type="dxa"/>
            <w:tcBorders>
              <w:top w:val="single" w:sz="8" w:space="0" w:color="2C2C2C"/>
              <w:left w:val="nil"/>
              <w:bottom w:val="single" w:sz="8" w:space="0" w:color="2C2C2C"/>
              <w:right w:val="nil"/>
            </w:tcBorders>
            <w:shd w:val="clear" w:color="F24099" w:fill="F24099"/>
            <w:hideMark/>
          </w:tcPr>
          <w:p w14:paraId="57F67300" w14:textId="77777777" w:rsidR="00C64191" w:rsidRPr="00C64191" w:rsidRDefault="00C64191" w:rsidP="00C64191">
            <w:pPr>
              <w:spacing w:before="0" w:after="0" w:line="240" w:lineRule="auto"/>
              <w:rPr>
                <w:rFonts w:ascii="Verdana" w:eastAsia="Times New Roman" w:hAnsi="Verdana" w:cs="Times New Roman"/>
                <w:b/>
                <w:bCs/>
                <w:color w:val="FFFFFF"/>
                <w:sz w:val="22"/>
                <w:szCs w:val="22"/>
              </w:rPr>
            </w:pPr>
            <w:r w:rsidRPr="00C64191">
              <w:rPr>
                <w:rFonts w:ascii="Verdana" w:eastAsia="Times New Roman" w:hAnsi="Verdana" w:cs="Times New Roman"/>
                <w:b/>
                <w:bCs/>
                <w:color w:val="FFFFFF"/>
                <w:sz w:val="22"/>
                <w:szCs w:val="22"/>
              </w:rPr>
              <w:t>Type of Hardware</w:t>
            </w:r>
          </w:p>
        </w:tc>
        <w:tc>
          <w:tcPr>
            <w:tcW w:w="1814" w:type="dxa"/>
            <w:tcBorders>
              <w:top w:val="single" w:sz="8" w:space="0" w:color="2C2C2C"/>
              <w:left w:val="nil"/>
              <w:bottom w:val="single" w:sz="8" w:space="0" w:color="2C2C2C"/>
              <w:right w:val="nil"/>
            </w:tcBorders>
            <w:shd w:val="clear" w:color="F24099" w:fill="F24099"/>
            <w:hideMark/>
          </w:tcPr>
          <w:p w14:paraId="24A69A3F" w14:textId="77777777" w:rsidR="00C64191" w:rsidRPr="00C64191" w:rsidRDefault="00C64191" w:rsidP="00C64191">
            <w:pPr>
              <w:spacing w:before="0" w:after="0" w:line="240" w:lineRule="auto"/>
              <w:rPr>
                <w:rFonts w:ascii="Verdana" w:eastAsia="Times New Roman" w:hAnsi="Verdana" w:cs="Times New Roman"/>
                <w:b/>
                <w:bCs/>
                <w:color w:val="FFFFFF"/>
                <w:sz w:val="22"/>
                <w:szCs w:val="22"/>
              </w:rPr>
            </w:pPr>
            <w:r w:rsidRPr="00C64191">
              <w:rPr>
                <w:rFonts w:ascii="Verdana" w:eastAsia="Times New Roman" w:hAnsi="Verdana" w:cs="Times New Roman"/>
                <w:b/>
                <w:bCs/>
                <w:color w:val="FFFFFF"/>
                <w:sz w:val="22"/>
                <w:szCs w:val="22"/>
              </w:rPr>
              <w:t>Minimum Requirement</w:t>
            </w:r>
          </w:p>
        </w:tc>
        <w:tc>
          <w:tcPr>
            <w:tcW w:w="2371" w:type="dxa"/>
            <w:tcBorders>
              <w:top w:val="single" w:sz="8" w:space="0" w:color="2C2C2C"/>
              <w:left w:val="nil"/>
              <w:bottom w:val="single" w:sz="8" w:space="0" w:color="2C2C2C"/>
              <w:right w:val="nil"/>
            </w:tcBorders>
            <w:shd w:val="clear" w:color="F24099" w:fill="F24099"/>
            <w:hideMark/>
          </w:tcPr>
          <w:p w14:paraId="26783529" w14:textId="77777777" w:rsidR="00C64191" w:rsidRPr="00C64191" w:rsidRDefault="00C64191" w:rsidP="00C64191">
            <w:pPr>
              <w:spacing w:before="0" w:after="0" w:line="240" w:lineRule="auto"/>
              <w:rPr>
                <w:rFonts w:ascii="Verdana" w:eastAsia="Times New Roman" w:hAnsi="Verdana" w:cs="Times New Roman"/>
                <w:b/>
                <w:bCs/>
                <w:color w:val="FFFFFF"/>
                <w:sz w:val="22"/>
                <w:szCs w:val="22"/>
              </w:rPr>
            </w:pPr>
            <w:r w:rsidRPr="00C64191">
              <w:rPr>
                <w:rFonts w:ascii="Verdana" w:eastAsia="Times New Roman" w:hAnsi="Verdana" w:cs="Times New Roman"/>
                <w:b/>
                <w:bCs/>
                <w:color w:val="FFFFFF"/>
                <w:sz w:val="22"/>
                <w:szCs w:val="22"/>
              </w:rPr>
              <w:t>Recommendation</w:t>
            </w:r>
          </w:p>
        </w:tc>
        <w:tc>
          <w:tcPr>
            <w:tcW w:w="4354" w:type="dxa"/>
            <w:tcBorders>
              <w:top w:val="single" w:sz="8" w:space="0" w:color="2C2C2C"/>
              <w:left w:val="nil"/>
              <w:bottom w:val="single" w:sz="8" w:space="0" w:color="2C2C2C"/>
              <w:right w:val="nil"/>
            </w:tcBorders>
            <w:shd w:val="clear" w:color="F24099" w:fill="F24099"/>
            <w:hideMark/>
          </w:tcPr>
          <w:p w14:paraId="6C9C2A4D" w14:textId="77777777" w:rsidR="00C64191" w:rsidRPr="00C64191" w:rsidRDefault="00C64191" w:rsidP="00C64191">
            <w:pPr>
              <w:spacing w:before="0" w:after="0" w:line="240" w:lineRule="auto"/>
              <w:rPr>
                <w:rFonts w:ascii="Verdana" w:eastAsia="Times New Roman" w:hAnsi="Verdana" w:cs="Times New Roman"/>
                <w:b/>
                <w:bCs/>
                <w:color w:val="FFFFFF"/>
                <w:sz w:val="22"/>
                <w:szCs w:val="22"/>
              </w:rPr>
            </w:pPr>
            <w:r w:rsidRPr="00C64191">
              <w:rPr>
                <w:rFonts w:ascii="Verdana" w:eastAsia="Times New Roman" w:hAnsi="Verdana" w:cs="Times New Roman"/>
                <w:b/>
                <w:bCs/>
                <w:color w:val="FFFFFF"/>
                <w:sz w:val="22"/>
                <w:szCs w:val="22"/>
              </w:rPr>
              <w:t>Justification</w:t>
            </w:r>
          </w:p>
        </w:tc>
      </w:tr>
      <w:tr w:rsidR="00C64191" w:rsidRPr="00C64191" w14:paraId="02E82937" w14:textId="77777777" w:rsidTr="00C64191">
        <w:trPr>
          <w:trHeight w:val="570"/>
        </w:trPr>
        <w:tc>
          <w:tcPr>
            <w:tcW w:w="2171" w:type="dxa"/>
            <w:tcBorders>
              <w:top w:val="nil"/>
              <w:left w:val="nil"/>
              <w:bottom w:val="nil"/>
              <w:right w:val="nil"/>
            </w:tcBorders>
            <w:shd w:val="clear" w:color="D9D9D9" w:fill="D9D9D9"/>
            <w:vAlign w:val="bottom"/>
            <w:hideMark/>
          </w:tcPr>
          <w:p w14:paraId="7E2A16C0"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CPU</w:t>
            </w:r>
          </w:p>
        </w:tc>
        <w:tc>
          <w:tcPr>
            <w:tcW w:w="1814" w:type="dxa"/>
            <w:tcBorders>
              <w:top w:val="nil"/>
              <w:left w:val="nil"/>
              <w:bottom w:val="nil"/>
              <w:right w:val="nil"/>
            </w:tcBorders>
            <w:shd w:val="clear" w:color="D9D9D9" w:fill="D9D9D9"/>
            <w:hideMark/>
          </w:tcPr>
          <w:p w14:paraId="2FB7C048"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1.4 Ghz 64 bit processor AMD or Intel</w:t>
            </w:r>
          </w:p>
        </w:tc>
        <w:tc>
          <w:tcPr>
            <w:tcW w:w="2371" w:type="dxa"/>
            <w:tcBorders>
              <w:top w:val="nil"/>
              <w:left w:val="nil"/>
              <w:bottom w:val="nil"/>
              <w:right w:val="nil"/>
            </w:tcBorders>
            <w:shd w:val="clear" w:color="D9D9D9" w:fill="D9D9D9"/>
            <w:hideMark/>
          </w:tcPr>
          <w:p w14:paraId="37585FCD"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2 Ghz 64bit or higher</w:t>
            </w:r>
          </w:p>
        </w:tc>
        <w:tc>
          <w:tcPr>
            <w:tcW w:w="4354" w:type="dxa"/>
            <w:tcBorders>
              <w:top w:val="nil"/>
              <w:left w:val="nil"/>
              <w:bottom w:val="nil"/>
              <w:right w:val="nil"/>
            </w:tcBorders>
            <w:shd w:val="clear" w:color="D9D9D9" w:fill="D9D9D9"/>
            <w:hideMark/>
          </w:tcPr>
          <w:p w14:paraId="5460068D"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1.4 Ghz at the time of publication feels like a crawl, even 2 Ghz can seem slow.</w:t>
            </w:r>
          </w:p>
        </w:tc>
      </w:tr>
      <w:tr w:rsidR="00C64191" w:rsidRPr="00C64191" w14:paraId="548F3B10" w14:textId="77777777" w:rsidTr="00C64191">
        <w:trPr>
          <w:trHeight w:val="855"/>
        </w:trPr>
        <w:tc>
          <w:tcPr>
            <w:tcW w:w="2171" w:type="dxa"/>
            <w:tcBorders>
              <w:top w:val="nil"/>
              <w:left w:val="nil"/>
              <w:bottom w:val="nil"/>
              <w:right w:val="nil"/>
            </w:tcBorders>
            <w:shd w:val="clear" w:color="auto" w:fill="auto"/>
            <w:vAlign w:val="bottom"/>
            <w:hideMark/>
          </w:tcPr>
          <w:p w14:paraId="1F81DC3A"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Hard drive</w:t>
            </w:r>
          </w:p>
        </w:tc>
        <w:tc>
          <w:tcPr>
            <w:tcW w:w="1814" w:type="dxa"/>
            <w:tcBorders>
              <w:top w:val="nil"/>
              <w:left w:val="nil"/>
              <w:bottom w:val="nil"/>
              <w:right w:val="nil"/>
            </w:tcBorders>
            <w:shd w:val="clear" w:color="auto" w:fill="auto"/>
            <w:vAlign w:val="bottom"/>
            <w:hideMark/>
          </w:tcPr>
          <w:p w14:paraId="53EA6E38"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250 GB</w:t>
            </w:r>
          </w:p>
        </w:tc>
        <w:tc>
          <w:tcPr>
            <w:tcW w:w="2371" w:type="dxa"/>
            <w:tcBorders>
              <w:top w:val="nil"/>
              <w:left w:val="nil"/>
              <w:bottom w:val="nil"/>
              <w:right w:val="nil"/>
            </w:tcBorders>
            <w:shd w:val="clear" w:color="auto" w:fill="auto"/>
            <w:hideMark/>
          </w:tcPr>
          <w:p w14:paraId="63934052"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500 GB</w:t>
            </w:r>
          </w:p>
        </w:tc>
        <w:tc>
          <w:tcPr>
            <w:tcW w:w="4354" w:type="dxa"/>
            <w:tcBorders>
              <w:top w:val="nil"/>
              <w:left w:val="nil"/>
              <w:bottom w:val="nil"/>
              <w:right w:val="nil"/>
            </w:tcBorders>
            <w:shd w:val="clear" w:color="auto" w:fill="auto"/>
            <w:vAlign w:val="bottom"/>
            <w:hideMark/>
          </w:tcPr>
          <w:p w14:paraId="23176BCC" w14:textId="25331BCA"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Cost difference will be minimum; image sizes seem to get larger as imaging software gets better. Additional software related to business (Microsoft Office, possibly Adobe Creative Suite will need to be installed).</w:t>
            </w:r>
          </w:p>
        </w:tc>
      </w:tr>
      <w:tr w:rsidR="00C64191" w:rsidRPr="00C64191" w14:paraId="108963CF" w14:textId="77777777" w:rsidTr="00C64191">
        <w:trPr>
          <w:trHeight w:val="855"/>
        </w:trPr>
        <w:tc>
          <w:tcPr>
            <w:tcW w:w="2171" w:type="dxa"/>
            <w:tcBorders>
              <w:top w:val="nil"/>
              <w:left w:val="nil"/>
              <w:bottom w:val="nil"/>
              <w:right w:val="nil"/>
            </w:tcBorders>
            <w:shd w:val="clear" w:color="D9D9D9" w:fill="D9D9D9"/>
            <w:vAlign w:val="bottom"/>
            <w:hideMark/>
          </w:tcPr>
          <w:p w14:paraId="15D9B95F" w14:textId="429592C9"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lastRenderedPageBreak/>
              <w:t>Keyboard/Mouse/</w:t>
            </w:r>
            <w:r w:rsidRPr="00C64191">
              <w:rPr>
                <w:rFonts w:ascii="Verdana" w:eastAsia="Times New Roman" w:hAnsi="Verdana" w:cs="Times New Roman"/>
                <w:color w:val="2C2C2C"/>
                <w:sz w:val="22"/>
                <w:szCs w:val="22"/>
              </w:rPr>
              <w:br/>
              <w:t>Accessibility</w:t>
            </w:r>
          </w:p>
        </w:tc>
        <w:tc>
          <w:tcPr>
            <w:tcW w:w="1814" w:type="dxa"/>
            <w:tcBorders>
              <w:top w:val="nil"/>
              <w:left w:val="nil"/>
              <w:bottom w:val="nil"/>
              <w:right w:val="nil"/>
            </w:tcBorders>
            <w:shd w:val="clear" w:color="D9D9D9" w:fill="D9D9D9"/>
            <w:vAlign w:val="bottom"/>
            <w:hideMark/>
          </w:tcPr>
          <w:p w14:paraId="5CA91BD8"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USB support for these accessories</w:t>
            </w:r>
          </w:p>
        </w:tc>
        <w:tc>
          <w:tcPr>
            <w:tcW w:w="2371" w:type="dxa"/>
            <w:tcBorders>
              <w:top w:val="nil"/>
              <w:left w:val="nil"/>
              <w:bottom w:val="nil"/>
              <w:right w:val="nil"/>
            </w:tcBorders>
            <w:shd w:val="clear" w:color="D9D9D9" w:fill="D9D9D9"/>
            <w:hideMark/>
          </w:tcPr>
          <w:p w14:paraId="5E9E1F5C"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Include the option for trackballs, and ergonomic keyboards.</w:t>
            </w:r>
          </w:p>
        </w:tc>
        <w:tc>
          <w:tcPr>
            <w:tcW w:w="4354" w:type="dxa"/>
            <w:tcBorders>
              <w:top w:val="nil"/>
              <w:left w:val="nil"/>
              <w:bottom w:val="nil"/>
              <w:right w:val="nil"/>
            </w:tcBorders>
            <w:shd w:val="clear" w:color="D9D9D9" w:fill="D9D9D9"/>
            <w:vAlign w:val="bottom"/>
            <w:hideMark/>
          </w:tcPr>
          <w:p w14:paraId="7325E9DB"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Physically uncomfortable employees are unproductive.</w:t>
            </w:r>
          </w:p>
        </w:tc>
      </w:tr>
      <w:tr w:rsidR="00C64191" w:rsidRPr="00C64191" w14:paraId="5F04233C" w14:textId="77777777" w:rsidTr="00C64191">
        <w:trPr>
          <w:trHeight w:val="570"/>
        </w:trPr>
        <w:tc>
          <w:tcPr>
            <w:tcW w:w="2171" w:type="dxa"/>
            <w:tcBorders>
              <w:top w:val="nil"/>
              <w:left w:val="nil"/>
              <w:bottom w:val="nil"/>
              <w:right w:val="nil"/>
            </w:tcBorders>
            <w:shd w:val="clear" w:color="auto" w:fill="auto"/>
            <w:vAlign w:val="bottom"/>
            <w:hideMark/>
          </w:tcPr>
          <w:p w14:paraId="01C6A963"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LAN</w:t>
            </w:r>
          </w:p>
        </w:tc>
        <w:tc>
          <w:tcPr>
            <w:tcW w:w="1814" w:type="dxa"/>
            <w:tcBorders>
              <w:top w:val="nil"/>
              <w:left w:val="nil"/>
              <w:bottom w:val="nil"/>
              <w:right w:val="nil"/>
            </w:tcBorders>
            <w:shd w:val="clear" w:color="auto" w:fill="auto"/>
            <w:vAlign w:val="bottom"/>
            <w:hideMark/>
          </w:tcPr>
          <w:p w14:paraId="3D5CDC62"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 xml:space="preserve">1 Gigabit NIC with ethernet adaptor </w:t>
            </w:r>
          </w:p>
        </w:tc>
        <w:tc>
          <w:tcPr>
            <w:tcW w:w="2371" w:type="dxa"/>
            <w:tcBorders>
              <w:top w:val="nil"/>
              <w:left w:val="nil"/>
              <w:bottom w:val="nil"/>
              <w:right w:val="nil"/>
            </w:tcBorders>
            <w:shd w:val="clear" w:color="auto" w:fill="auto"/>
            <w:hideMark/>
          </w:tcPr>
          <w:p w14:paraId="2E7F75E5"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N/A</w:t>
            </w:r>
          </w:p>
        </w:tc>
        <w:tc>
          <w:tcPr>
            <w:tcW w:w="4354" w:type="dxa"/>
            <w:tcBorders>
              <w:top w:val="nil"/>
              <w:left w:val="nil"/>
              <w:bottom w:val="nil"/>
              <w:right w:val="nil"/>
            </w:tcBorders>
            <w:shd w:val="clear" w:color="auto" w:fill="auto"/>
            <w:vAlign w:val="bottom"/>
            <w:hideMark/>
          </w:tcPr>
          <w:p w14:paraId="6ADA97F3"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Standard PCI/PCIe or onboard ethernet enabled NIC</w:t>
            </w:r>
          </w:p>
        </w:tc>
      </w:tr>
      <w:tr w:rsidR="00C64191" w:rsidRPr="00C64191" w14:paraId="3AA7BA3E" w14:textId="77777777" w:rsidTr="00C64191">
        <w:trPr>
          <w:trHeight w:val="285"/>
        </w:trPr>
        <w:tc>
          <w:tcPr>
            <w:tcW w:w="2171" w:type="dxa"/>
            <w:tcBorders>
              <w:top w:val="nil"/>
              <w:left w:val="nil"/>
              <w:bottom w:val="nil"/>
              <w:right w:val="nil"/>
            </w:tcBorders>
            <w:shd w:val="clear" w:color="D9D9D9" w:fill="D9D9D9"/>
            <w:vAlign w:val="bottom"/>
            <w:hideMark/>
          </w:tcPr>
          <w:p w14:paraId="3CC8AC9C"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Monitor</w:t>
            </w:r>
          </w:p>
        </w:tc>
        <w:tc>
          <w:tcPr>
            <w:tcW w:w="1814" w:type="dxa"/>
            <w:tcBorders>
              <w:top w:val="nil"/>
              <w:left w:val="nil"/>
              <w:bottom w:val="nil"/>
              <w:right w:val="nil"/>
            </w:tcBorders>
            <w:shd w:val="clear" w:color="D9D9D9" w:fill="D9D9D9"/>
            <w:vAlign w:val="bottom"/>
            <w:hideMark/>
          </w:tcPr>
          <w:p w14:paraId="7992A127"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Two 20" monitors</w:t>
            </w:r>
          </w:p>
        </w:tc>
        <w:tc>
          <w:tcPr>
            <w:tcW w:w="2371" w:type="dxa"/>
            <w:tcBorders>
              <w:top w:val="nil"/>
              <w:left w:val="nil"/>
              <w:bottom w:val="nil"/>
              <w:right w:val="nil"/>
            </w:tcBorders>
            <w:shd w:val="clear" w:color="D9D9D9" w:fill="D9D9D9"/>
            <w:vAlign w:val="bottom"/>
            <w:hideMark/>
          </w:tcPr>
          <w:p w14:paraId="093D5620"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Anything larger</w:t>
            </w:r>
          </w:p>
        </w:tc>
        <w:tc>
          <w:tcPr>
            <w:tcW w:w="4354" w:type="dxa"/>
            <w:tcBorders>
              <w:top w:val="nil"/>
              <w:left w:val="nil"/>
              <w:bottom w:val="nil"/>
              <w:right w:val="nil"/>
            </w:tcBorders>
            <w:shd w:val="clear" w:color="D9D9D9" w:fill="D9D9D9"/>
            <w:vAlign w:val="bottom"/>
            <w:hideMark/>
          </w:tcPr>
          <w:p w14:paraId="111DADF8" w14:textId="7C3E0A51"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If it fits in the work area, and is ergonomic, larger sizes are fine.</w:t>
            </w:r>
          </w:p>
        </w:tc>
      </w:tr>
      <w:tr w:rsidR="00C64191" w:rsidRPr="00C64191" w14:paraId="59820095" w14:textId="77777777" w:rsidTr="00C64191">
        <w:trPr>
          <w:trHeight w:val="570"/>
        </w:trPr>
        <w:tc>
          <w:tcPr>
            <w:tcW w:w="2171" w:type="dxa"/>
            <w:tcBorders>
              <w:top w:val="nil"/>
              <w:left w:val="nil"/>
              <w:bottom w:val="nil"/>
              <w:right w:val="nil"/>
            </w:tcBorders>
            <w:shd w:val="clear" w:color="auto" w:fill="auto"/>
            <w:vAlign w:val="bottom"/>
            <w:hideMark/>
          </w:tcPr>
          <w:p w14:paraId="4FA0AA60"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RAM</w:t>
            </w:r>
          </w:p>
        </w:tc>
        <w:tc>
          <w:tcPr>
            <w:tcW w:w="1814" w:type="dxa"/>
            <w:tcBorders>
              <w:top w:val="nil"/>
              <w:left w:val="nil"/>
              <w:bottom w:val="nil"/>
              <w:right w:val="nil"/>
            </w:tcBorders>
            <w:shd w:val="clear" w:color="auto" w:fill="auto"/>
            <w:vAlign w:val="bottom"/>
            <w:hideMark/>
          </w:tcPr>
          <w:p w14:paraId="61B4F426"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2 GB</w:t>
            </w:r>
          </w:p>
        </w:tc>
        <w:tc>
          <w:tcPr>
            <w:tcW w:w="2371" w:type="dxa"/>
            <w:tcBorders>
              <w:top w:val="nil"/>
              <w:left w:val="nil"/>
              <w:bottom w:val="nil"/>
              <w:right w:val="nil"/>
            </w:tcBorders>
            <w:shd w:val="clear" w:color="auto" w:fill="auto"/>
            <w:vAlign w:val="bottom"/>
            <w:hideMark/>
          </w:tcPr>
          <w:p w14:paraId="76073662"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4 GB</w:t>
            </w:r>
          </w:p>
        </w:tc>
        <w:tc>
          <w:tcPr>
            <w:tcW w:w="4354" w:type="dxa"/>
            <w:tcBorders>
              <w:top w:val="nil"/>
              <w:left w:val="nil"/>
              <w:bottom w:val="nil"/>
              <w:right w:val="nil"/>
            </w:tcBorders>
            <w:shd w:val="clear" w:color="auto" w:fill="auto"/>
            <w:vAlign w:val="bottom"/>
            <w:hideMark/>
          </w:tcPr>
          <w:p w14:paraId="0DBE52FA" w14:textId="7C239F2B"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More RAM = more space for the programs to do work, 4 seems standard today based on entry level towers at Dell.</w:t>
            </w:r>
          </w:p>
        </w:tc>
      </w:tr>
      <w:tr w:rsidR="00C64191" w:rsidRPr="00C64191" w14:paraId="518715C8" w14:textId="77777777" w:rsidTr="00C64191">
        <w:trPr>
          <w:trHeight w:val="570"/>
        </w:trPr>
        <w:tc>
          <w:tcPr>
            <w:tcW w:w="2171" w:type="dxa"/>
            <w:tcBorders>
              <w:top w:val="nil"/>
              <w:left w:val="nil"/>
              <w:bottom w:val="nil"/>
              <w:right w:val="nil"/>
            </w:tcBorders>
            <w:shd w:val="clear" w:color="D9D9D9" w:fill="D9D9D9"/>
            <w:vAlign w:val="bottom"/>
            <w:hideMark/>
          </w:tcPr>
          <w:p w14:paraId="6B5D4412"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UPS</w:t>
            </w:r>
          </w:p>
        </w:tc>
        <w:tc>
          <w:tcPr>
            <w:tcW w:w="1814" w:type="dxa"/>
            <w:tcBorders>
              <w:top w:val="nil"/>
              <w:left w:val="nil"/>
              <w:bottom w:val="nil"/>
              <w:right w:val="nil"/>
            </w:tcBorders>
            <w:shd w:val="clear" w:color="D9D9D9" w:fill="D9D9D9"/>
            <w:vAlign w:val="bottom"/>
            <w:hideMark/>
          </w:tcPr>
          <w:p w14:paraId="74094E9D"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500 Watts</w:t>
            </w:r>
          </w:p>
        </w:tc>
        <w:tc>
          <w:tcPr>
            <w:tcW w:w="2371" w:type="dxa"/>
            <w:tcBorders>
              <w:top w:val="nil"/>
              <w:left w:val="nil"/>
              <w:bottom w:val="nil"/>
              <w:right w:val="nil"/>
            </w:tcBorders>
            <w:shd w:val="clear" w:color="D9D9D9" w:fill="D9D9D9"/>
            <w:vAlign w:val="bottom"/>
            <w:hideMark/>
          </w:tcPr>
          <w:p w14:paraId="2419C26A"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Anything higher.</w:t>
            </w:r>
          </w:p>
        </w:tc>
        <w:tc>
          <w:tcPr>
            <w:tcW w:w="4354" w:type="dxa"/>
            <w:tcBorders>
              <w:top w:val="nil"/>
              <w:left w:val="nil"/>
              <w:bottom w:val="nil"/>
              <w:right w:val="nil"/>
            </w:tcBorders>
            <w:shd w:val="clear" w:color="D9D9D9" w:fill="D9D9D9"/>
            <w:vAlign w:val="bottom"/>
            <w:hideMark/>
          </w:tcPr>
          <w:p w14:paraId="0B442D36"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In the event of a power loss: should give approximately 3 minutes to finish immediate transaction and shut down.</w:t>
            </w:r>
          </w:p>
        </w:tc>
      </w:tr>
      <w:tr w:rsidR="00C64191" w:rsidRPr="00C64191" w14:paraId="31FE1418" w14:textId="77777777" w:rsidTr="00C64191">
        <w:trPr>
          <w:trHeight w:val="570"/>
        </w:trPr>
        <w:tc>
          <w:tcPr>
            <w:tcW w:w="2171" w:type="dxa"/>
            <w:tcBorders>
              <w:top w:val="nil"/>
              <w:left w:val="nil"/>
              <w:bottom w:val="nil"/>
              <w:right w:val="nil"/>
            </w:tcBorders>
            <w:shd w:val="clear" w:color="auto" w:fill="auto"/>
            <w:vAlign w:val="bottom"/>
            <w:hideMark/>
          </w:tcPr>
          <w:p w14:paraId="465B7717"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Wireless</w:t>
            </w:r>
          </w:p>
        </w:tc>
        <w:tc>
          <w:tcPr>
            <w:tcW w:w="1814" w:type="dxa"/>
            <w:tcBorders>
              <w:top w:val="nil"/>
              <w:left w:val="nil"/>
              <w:bottom w:val="nil"/>
              <w:right w:val="nil"/>
            </w:tcBorders>
            <w:shd w:val="clear" w:color="auto" w:fill="auto"/>
            <w:vAlign w:val="bottom"/>
            <w:hideMark/>
          </w:tcPr>
          <w:p w14:paraId="3DF49A9A"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150 Mbs Dual Channel</w:t>
            </w:r>
          </w:p>
        </w:tc>
        <w:tc>
          <w:tcPr>
            <w:tcW w:w="2371" w:type="dxa"/>
            <w:tcBorders>
              <w:top w:val="nil"/>
              <w:left w:val="nil"/>
              <w:bottom w:val="nil"/>
              <w:right w:val="nil"/>
            </w:tcBorders>
            <w:shd w:val="clear" w:color="auto" w:fill="auto"/>
            <w:vAlign w:val="bottom"/>
            <w:hideMark/>
          </w:tcPr>
          <w:p w14:paraId="6BDBD957"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Anything higher</w:t>
            </w:r>
          </w:p>
        </w:tc>
        <w:tc>
          <w:tcPr>
            <w:tcW w:w="4354" w:type="dxa"/>
            <w:tcBorders>
              <w:top w:val="nil"/>
              <w:left w:val="nil"/>
              <w:bottom w:val="nil"/>
              <w:right w:val="nil"/>
            </w:tcBorders>
            <w:shd w:val="clear" w:color="auto" w:fill="auto"/>
            <w:vAlign w:val="bottom"/>
            <w:hideMark/>
          </w:tcPr>
          <w:p w14:paraId="6C2DBED0"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Most work stations will be connected via CAT-6; however, for the workstations that cannot, or to allow for the option of having wireless, this will suffice.</w:t>
            </w:r>
          </w:p>
        </w:tc>
      </w:tr>
      <w:tr w:rsidR="00C64191" w:rsidRPr="00C64191" w14:paraId="4E7223CF" w14:textId="77777777" w:rsidTr="00C64191">
        <w:trPr>
          <w:trHeight w:val="570"/>
        </w:trPr>
        <w:tc>
          <w:tcPr>
            <w:tcW w:w="2171" w:type="dxa"/>
            <w:tcBorders>
              <w:top w:val="nil"/>
              <w:left w:val="nil"/>
              <w:bottom w:val="single" w:sz="8" w:space="0" w:color="2C2C2C"/>
              <w:right w:val="nil"/>
            </w:tcBorders>
            <w:shd w:val="clear" w:color="D9D9D9" w:fill="D9D9D9"/>
            <w:vAlign w:val="bottom"/>
            <w:hideMark/>
          </w:tcPr>
          <w:p w14:paraId="7B55B129"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Digital Camera</w:t>
            </w:r>
          </w:p>
        </w:tc>
        <w:tc>
          <w:tcPr>
            <w:tcW w:w="1814" w:type="dxa"/>
            <w:tcBorders>
              <w:top w:val="nil"/>
              <w:left w:val="nil"/>
              <w:bottom w:val="single" w:sz="8" w:space="0" w:color="2C2C2C"/>
              <w:right w:val="nil"/>
            </w:tcBorders>
            <w:shd w:val="clear" w:color="D9D9D9" w:fill="D9D9D9"/>
            <w:vAlign w:val="bottom"/>
            <w:hideMark/>
          </w:tcPr>
          <w:p w14:paraId="217A66EF"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5 Megapixels</w:t>
            </w:r>
          </w:p>
        </w:tc>
        <w:tc>
          <w:tcPr>
            <w:tcW w:w="2371" w:type="dxa"/>
            <w:tcBorders>
              <w:top w:val="nil"/>
              <w:left w:val="nil"/>
              <w:bottom w:val="single" w:sz="8" w:space="0" w:color="2C2C2C"/>
              <w:right w:val="nil"/>
            </w:tcBorders>
            <w:shd w:val="clear" w:color="D9D9D9" w:fill="D9D9D9"/>
            <w:vAlign w:val="bottom"/>
            <w:hideMark/>
          </w:tcPr>
          <w:p w14:paraId="6FCBAE2C"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Additional one made safe for Operating Theater</w:t>
            </w:r>
          </w:p>
        </w:tc>
        <w:tc>
          <w:tcPr>
            <w:tcW w:w="4354" w:type="dxa"/>
            <w:tcBorders>
              <w:top w:val="nil"/>
              <w:left w:val="nil"/>
              <w:bottom w:val="single" w:sz="8" w:space="0" w:color="2C2C2C"/>
              <w:right w:val="nil"/>
            </w:tcBorders>
            <w:shd w:val="clear" w:color="D9D9D9" w:fill="D9D9D9"/>
            <w:vAlign w:val="bottom"/>
            <w:hideMark/>
          </w:tcPr>
          <w:p w14:paraId="73E5B588"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For taking pictures of pets, for documenting problems in surgeries?</w:t>
            </w:r>
          </w:p>
        </w:tc>
      </w:tr>
    </w:tbl>
    <w:p w14:paraId="65819186" w14:textId="77777777" w:rsidR="00C64191" w:rsidRPr="00C64191" w:rsidRDefault="00C64191" w:rsidP="00C64191"/>
    <w:p w14:paraId="2149CF6B" w14:textId="52292505" w:rsidR="001772C6" w:rsidRDefault="00A3717B" w:rsidP="00407BC6">
      <w:pPr>
        <w:pStyle w:val="Heading2"/>
      </w:pPr>
      <w:bookmarkStart w:id="1300" w:name="_Toc516580730"/>
      <w:r>
        <w:t>tablets</w:t>
      </w:r>
      <w:bookmarkEnd w:id="1300"/>
    </w:p>
    <w:tbl>
      <w:tblPr>
        <w:tblW w:w="10710" w:type="dxa"/>
        <w:tblLook w:val="04A0" w:firstRow="1" w:lastRow="0" w:firstColumn="1" w:lastColumn="0" w:noHBand="0" w:noVBand="1"/>
      </w:tblPr>
      <w:tblGrid>
        <w:gridCol w:w="2154"/>
        <w:gridCol w:w="1814"/>
        <w:gridCol w:w="2422"/>
        <w:gridCol w:w="4320"/>
      </w:tblGrid>
      <w:tr w:rsidR="00A3717B" w:rsidRPr="00A3717B" w14:paraId="7F0AC1B2" w14:textId="77777777" w:rsidTr="00A3717B">
        <w:trPr>
          <w:trHeight w:val="300"/>
        </w:trPr>
        <w:tc>
          <w:tcPr>
            <w:tcW w:w="2154" w:type="dxa"/>
            <w:tcBorders>
              <w:top w:val="single" w:sz="8" w:space="0" w:color="2C2C2C"/>
              <w:left w:val="nil"/>
              <w:bottom w:val="single" w:sz="8" w:space="0" w:color="2C2C2C"/>
              <w:right w:val="nil"/>
            </w:tcBorders>
            <w:shd w:val="clear" w:color="FFC000" w:fill="FFC000"/>
            <w:hideMark/>
          </w:tcPr>
          <w:p w14:paraId="378AC6B6" w14:textId="77777777" w:rsidR="00A3717B" w:rsidRPr="00A3717B" w:rsidRDefault="00A3717B" w:rsidP="00A3717B">
            <w:pPr>
              <w:spacing w:before="0" w:after="0" w:line="240" w:lineRule="auto"/>
              <w:rPr>
                <w:rFonts w:ascii="Verdana" w:eastAsia="Times New Roman" w:hAnsi="Verdana" w:cs="Times New Roman"/>
                <w:b/>
                <w:bCs/>
                <w:color w:val="FFFFFF"/>
                <w:sz w:val="22"/>
                <w:szCs w:val="22"/>
              </w:rPr>
            </w:pPr>
            <w:r w:rsidRPr="00A3717B">
              <w:rPr>
                <w:rFonts w:ascii="Verdana" w:eastAsia="Times New Roman" w:hAnsi="Verdana" w:cs="Times New Roman"/>
                <w:b/>
                <w:bCs/>
                <w:color w:val="FFFFFF"/>
                <w:sz w:val="22"/>
                <w:szCs w:val="22"/>
              </w:rPr>
              <w:t>Type of Hardware</w:t>
            </w:r>
          </w:p>
        </w:tc>
        <w:tc>
          <w:tcPr>
            <w:tcW w:w="1814" w:type="dxa"/>
            <w:tcBorders>
              <w:top w:val="single" w:sz="8" w:space="0" w:color="2C2C2C"/>
              <w:left w:val="nil"/>
              <w:bottom w:val="single" w:sz="8" w:space="0" w:color="2C2C2C"/>
              <w:right w:val="nil"/>
            </w:tcBorders>
            <w:shd w:val="clear" w:color="FFC000" w:fill="FFC000"/>
            <w:hideMark/>
          </w:tcPr>
          <w:p w14:paraId="61F61107" w14:textId="77777777" w:rsidR="00A3717B" w:rsidRPr="00A3717B" w:rsidRDefault="00A3717B" w:rsidP="00A3717B">
            <w:pPr>
              <w:spacing w:before="0" w:after="0" w:line="240" w:lineRule="auto"/>
              <w:rPr>
                <w:rFonts w:ascii="Verdana" w:eastAsia="Times New Roman" w:hAnsi="Verdana" w:cs="Times New Roman"/>
                <w:b/>
                <w:bCs/>
                <w:color w:val="FFFFFF"/>
                <w:sz w:val="22"/>
                <w:szCs w:val="22"/>
              </w:rPr>
            </w:pPr>
            <w:r w:rsidRPr="00A3717B">
              <w:rPr>
                <w:rFonts w:ascii="Verdana" w:eastAsia="Times New Roman" w:hAnsi="Verdana" w:cs="Times New Roman"/>
                <w:b/>
                <w:bCs/>
                <w:color w:val="FFFFFF"/>
                <w:sz w:val="22"/>
                <w:szCs w:val="22"/>
              </w:rPr>
              <w:t>Minimum Requirement</w:t>
            </w:r>
          </w:p>
        </w:tc>
        <w:tc>
          <w:tcPr>
            <w:tcW w:w="2422" w:type="dxa"/>
            <w:tcBorders>
              <w:top w:val="single" w:sz="8" w:space="0" w:color="2C2C2C"/>
              <w:left w:val="nil"/>
              <w:bottom w:val="single" w:sz="8" w:space="0" w:color="2C2C2C"/>
              <w:right w:val="nil"/>
            </w:tcBorders>
            <w:shd w:val="clear" w:color="FFC000" w:fill="FFC000"/>
            <w:hideMark/>
          </w:tcPr>
          <w:p w14:paraId="37F81C60" w14:textId="77777777" w:rsidR="00A3717B" w:rsidRPr="00A3717B" w:rsidRDefault="00A3717B" w:rsidP="00A3717B">
            <w:pPr>
              <w:spacing w:before="0" w:after="0" w:line="240" w:lineRule="auto"/>
              <w:rPr>
                <w:rFonts w:ascii="Verdana" w:eastAsia="Times New Roman" w:hAnsi="Verdana" w:cs="Times New Roman"/>
                <w:b/>
                <w:bCs/>
                <w:color w:val="FFFFFF"/>
                <w:sz w:val="22"/>
                <w:szCs w:val="22"/>
              </w:rPr>
            </w:pPr>
            <w:r w:rsidRPr="00A3717B">
              <w:rPr>
                <w:rFonts w:ascii="Verdana" w:eastAsia="Times New Roman" w:hAnsi="Verdana" w:cs="Times New Roman"/>
                <w:b/>
                <w:bCs/>
                <w:color w:val="FFFFFF"/>
                <w:sz w:val="22"/>
                <w:szCs w:val="22"/>
              </w:rPr>
              <w:t>Recommendation</w:t>
            </w:r>
          </w:p>
        </w:tc>
        <w:tc>
          <w:tcPr>
            <w:tcW w:w="4320" w:type="dxa"/>
            <w:tcBorders>
              <w:top w:val="single" w:sz="8" w:space="0" w:color="2C2C2C"/>
              <w:left w:val="nil"/>
              <w:bottom w:val="single" w:sz="8" w:space="0" w:color="2C2C2C"/>
              <w:right w:val="nil"/>
            </w:tcBorders>
            <w:shd w:val="clear" w:color="FFC000" w:fill="FFC000"/>
            <w:hideMark/>
          </w:tcPr>
          <w:p w14:paraId="446558C1" w14:textId="77777777" w:rsidR="00A3717B" w:rsidRPr="00A3717B" w:rsidRDefault="00A3717B" w:rsidP="00A3717B">
            <w:pPr>
              <w:spacing w:before="0" w:after="0" w:line="240" w:lineRule="auto"/>
              <w:rPr>
                <w:rFonts w:ascii="Verdana" w:eastAsia="Times New Roman" w:hAnsi="Verdana" w:cs="Times New Roman"/>
                <w:b/>
                <w:bCs/>
                <w:color w:val="FFFFFF"/>
                <w:sz w:val="22"/>
                <w:szCs w:val="22"/>
              </w:rPr>
            </w:pPr>
            <w:r w:rsidRPr="00A3717B">
              <w:rPr>
                <w:rFonts w:ascii="Verdana" w:eastAsia="Times New Roman" w:hAnsi="Verdana" w:cs="Times New Roman"/>
                <w:b/>
                <w:bCs/>
                <w:color w:val="FFFFFF"/>
                <w:sz w:val="22"/>
                <w:szCs w:val="22"/>
              </w:rPr>
              <w:t>Justification</w:t>
            </w:r>
          </w:p>
        </w:tc>
      </w:tr>
      <w:tr w:rsidR="00A3717B" w:rsidRPr="00A3717B" w14:paraId="119E1138" w14:textId="77777777" w:rsidTr="00A3717B">
        <w:trPr>
          <w:trHeight w:val="570"/>
        </w:trPr>
        <w:tc>
          <w:tcPr>
            <w:tcW w:w="2154" w:type="dxa"/>
            <w:tcBorders>
              <w:top w:val="nil"/>
              <w:left w:val="nil"/>
              <w:bottom w:val="nil"/>
              <w:right w:val="nil"/>
            </w:tcBorders>
            <w:shd w:val="clear" w:color="D9D9D9" w:fill="D9D9D9"/>
            <w:vAlign w:val="bottom"/>
            <w:hideMark/>
          </w:tcPr>
          <w:p w14:paraId="5AB5C4D8"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CPU</w:t>
            </w:r>
          </w:p>
        </w:tc>
        <w:tc>
          <w:tcPr>
            <w:tcW w:w="1814" w:type="dxa"/>
            <w:tcBorders>
              <w:top w:val="nil"/>
              <w:left w:val="nil"/>
              <w:bottom w:val="nil"/>
              <w:right w:val="nil"/>
            </w:tcBorders>
            <w:shd w:val="clear" w:color="D9D9D9" w:fill="D9D9D9"/>
            <w:hideMark/>
          </w:tcPr>
          <w:p w14:paraId="0A4D83FD"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1.4 Ghz 64 bit processor AMD or Intel</w:t>
            </w:r>
          </w:p>
        </w:tc>
        <w:tc>
          <w:tcPr>
            <w:tcW w:w="2422" w:type="dxa"/>
            <w:tcBorders>
              <w:top w:val="nil"/>
              <w:left w:val="nil"/>
              <w:bottom w:val="nil"/>
              <w:right w:val="nil"/>
            </w:tcBorders>
            <w:shd w:val="clear" w:color="D9D9D9" w:fill="D9D9D9"/>
            <w:hideMark/>
          </w:tcPr>
          <w:p w14:paraId="5ACD3B81"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2 Ghz 64bit or higher</w:t>
            </w:r>
          </w:p>
        </w:tc>
        <w:tc>
          <w:tcPr>
            <w:tcW w:w="4320" w:type="dxa"/>
            <w:tcBorders>
              <w:top w:val="nil"/>
              <w:left w:val="nil"/>
              <w:bottom w:val="nil"/>
              <w:right w:val="nil"/>
            </w:tcBorders>
            <w:shd w:val="clear" w:color="D9D9D9" w:fill="D9D9D9"/>
            <w:hideMark/>
          </w:tcPr>
          <w:p w14:paraId="0E709F5B"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1.4 Ghz at the time of publication feels like a crawl, even 2 Ghz can seem slow.</w:t>
            </w:r>
          </w:p>
        </w:tc>
      </w:tr>
      <w:tr w:rsidR="00A3717B" w:rsidRPr="00A3717B" w14:paraId="63CE0600" w14:textId="77777777" w:rsidTr="00A3717B">
        <w:trPr>
          <w:trHeight w:val="570"/>
        </w:trPr>
        <w:tc>
          <w:tcPr>
            <w:tcW w:w="2154" w:type="dxa"/>
            <w:tcBorders>
              <w:top w:val="nil"/>
              <w:left w:val="nil"/>
              <w:bottom w:val="nil"/>
              <w:right w:val="nil"/>
            </w:tcBorders>
            <w:shd w:val="clear" w:color="auto" w:fill="auto"/>
            <w:vAlign w:val="bottom"/>
            <w:hideMark/>
          </w:tcPr>
          <w:p w14:paraId="78075CCB"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Hard drive</w:t>
            </w:r>
          </w:p>
        </w:tc>
        <w:tc>
          <w:tcPr>
            <w:tcW w:w="1814" w:type="dxa"/>
            <w:tcBorders>
              <w:top w:val="nil"/>
              <w:left w:val="nil"/>
              <w:bottom w:val="nil"/>
              <w:right w:val="nil"/>
            </w:tcBorders>
            <w:shd w:val="clear" w:color="auto" w:fill="auto"/>
            <w:vAlign w:val="bottom"/>
            <w:hideMark/>
          </w:tcPr>
          <w:p w14:paraId="4D7FD493"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512 GB</w:t>
            </w:r>
          </w:p>
        </w:tc>
        <w:tc>
          <w:tcPr>
            <w:tcW w:w="2422" w:type="dxa"/>
            <w:tcBorders>
              <w:top w:val="nil"/>
              <w:left w:val="nil"/>
              <w:bottom w:val="nil"/>
              <w:right w:val="nil"/>
            </w:tcBorders>
            <w:shd w:val="clear" w:color="auto" w:fill="auto"/>
            <w:vAlign w:val="bottom"/>
            <w:hideMark/>
          </w:tcPr>
          <w:p w14:paraId="3C0AFCEB"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1 TB</w:t>
            </w:r>
          </w:p>
        </w:tc>
        <w:tc>
          <w:tcPr>
            <w:tcW w:w="4320" w:type="dxa"/>
            <w:tcBorders>
              <w:top w:val="nil"/>
              <w:left w:val="nil"/>
              <w:bottom w:val="nil"/>
              <w:right w:val="nil"/>
            </w:tcBorders>
            <w:shd w:val="clear" w:color="auto" w:fill="auto"/>
            <w:vAlign w:val="bottom"/>
            <w:hideMark/>
          </w:tcPr>
          <w:p w14:paraId="0C95A455"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The vets will also likely run various other programs, and probably have copies of their veterinarian textbooks stored on the device for reference.</w:t>
            </w:r>
          </w:p>
        </w:tc>
      </w:tr>
      <w:tr w:rsidR="00A3717B" w:rsidRPr="00A3717B" w14:paraId="4632FB15" w14:textId="77777777" w:rsidTr="00A3717B">
        <w:trPr>
          <w:trHeight w:val="285"/>
        </w:trPr>
        <w:tc>
          <w:tcPr>
            <w:tcW w:w="2154" w:type="dxa"/>
            <w:tcBorders>
              <w:top w:val="nil"/>
              <w:left w:val="nil"/>
              <w:bottom w:val="nil"/>
              <w:right w:val="nil"/>
            </w:tcBorders>
            <w:shd w:val="clear" w:color="D9D9D9" w:fill="D9D9D9"/>
            <w:vAlign w:val="bottom"/>
            <w:hideMark/>
          </w:tcPr>
          <w:p w14:paraId="71C925E2"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LAN</w:t>
            </w:r>
          </w:p>
        </w:tc>
        <w:tc>
          <w:tcPr>
            <w:tcW w:w="1814" w:type="dxa"/>
            <w:tcBorders>
              <w:top w:val="nil"/>
              <w:left w:val="nil"/>
              <w:bottom w:val="nil"/>
              <w:right w:val="nil"/>
            </w:tcBorders>
            <w:shd w:val="clear" w:color="D9D9D9" w:fill="D9D9D9"/>
            <w:vAlign w:val="bottom"/>
            <w:hideMark/>
          </w:tcPr>
          <w:p w14:paraId="4CBF40EB"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N/A</w:t>
            </w:r>
          </w:p>
        </w:tc>
        <w:tc>
          <w:tcPr>
            <w:tcW w:w="2422" w:type="dxa"/>
            <w:tcBorders>
              <w:top w:val="nil"/>
              <w:left w:val="nil"/>
              <w:bottom w:val="nil"/>
              <w:right w:val="nil"/>
            </w:tcBorders>
            <w:shd w:val="clear" w:color="D9D9D9" w:fill="D9D9D9"/>
            <w:vAlign w:val="bottom"/>
            <w:hideMark/>
          </w:tcPr>
          <w:p w14:paraId="602A4DE9"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N/A</w:t>
            </w:r>
          </w:p>
        </w:tc>
        <w:tc>
          <w:tcPr>
            <w:tcW w:w="4320" w:type="dxa"/>
            <w:tcBorders>
              <w:top w:val="nil"/>
              <w:left w:val="nil"/>
              <w:bottom w:val="nil"/>
              <w:right w:val="nil"/>
            </w:tcBorders>
            <w:shd w:val="clear" w:color="D9D9D9" w:fill="D9D9D9"/>
            <w:vAlign w:val="bottom"/>
            <w:hideMark/>
          </w:tcPr>
          <w:p w14:paraId="51FBDBFB"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Will likely only connect via Wi-Fi</w:t>
            </w:r>
          </w:p>
        </w:tc>
      </w:tr>
      <w:tr w:rsidR="00A3717B" w:rsidRPr="00A3717B" w14:paraId="26C6C84C" w14:textId="77777777" w:rsidTr="00A3717B">
        <w:trPr>
          <w:trHeight w:val="570"/>
        </w:trPr>
        <w:tc>
          <w:tcPr>
            <w:tcW w:w="2154" w:type="dxa"/>
            <w:tcBorders>
              <w:top w:val="nil"/>
              <w:left w:val="nil"/>
              <w:bottom w:val="nil"/>
              <w:right w:val="nil"/>
            </w:tcBorders>
            <w:shd w:val="clear" w:color="auto" w:fill="auto"/>
            <w:vAlign w:val="bottom"/>
            <w:hideMark/>
          </w:tcPr>
          <w:p w14:paraId="2CD738BC"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RAM</w:t>
            </w:r>
          </w:p>
        </w:tc>
        <w:tc>
          <w:tcPr>
            <w:tcW w:w="1814" w:type="dxa"/>
            <w:tcBorders>
              <w:top w:val="nil"/>
              <w:left w:val="nil"/>
              <w:bottom w:val="nil"/>
              <w:right w:val="nil"/>
            </w:tcBorders>
            <w:shd w:val="clear" w:color="auto" w:fill="auto"/>
            <w:vAlign w:val="bottom"/>
            <w:hideMark/>
          </w:tcPr>
          <w:p w14:paraId="57A8518C"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2GB</w:t>
            </w:r>
          </w:p>
        </w:tc>
        <w:tc>
          <w:tcPr>
            <w:tcW w:w="2422" w:type="dxa"/>
            <w:tcBorders>
              <w:top w:val="nil"/>
              <w:left w:val="nil"/>
              <w:bottom w:val="nil"/>
              <w:right w:val="nil"/>
            </w:tcBorders>
            <w:shd w:val="clear" w:color="auto" w:fill="auto"/>
            <w:vAlign w:val="bottom"/>
            <w:hideMark/>
          </w:tcPr>
          <w:p w14:paraId="6F4D4C1C"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8GB</w:t>
            </w:r>
          </w:p>
        </w:tc>
        <w:tc>
          <w:tcPr>
            <w:tcW w:w="4320" w:type="dxa"/>
            <w:tcBorders>
              <w:top w:val="nil"/>
              <w:left w:val="nil"/>
              <w:bottom w:val="nil"/>
              <w:right w:val="nil"/>
            </w:tcBorders>
            <w:shd w:val="clear" w:color="auto" w:fill="auto"/>
            <w:vAlign w:val="bottom"/>
            <w:hideMark/>
          </w:tcPr>
          <w:p w14:paraId="036DCFBA"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Vets do not want to sit there and tell patients "sorry it will take some time to reload this" when they are working with patients.</w:t>
            </w:r>
          </w:p>
        </w:tc>
      </w:tr>
      <w:tr w:rsidR="00A3717B" w:rsidRPr="00A3717B" w14:paraId="60FBB50C" w14:textId="77777777" w:rsidTr="00A3717B">
        <w:trPr>
          <w:trHeight w:val="570"/>
        </w:trPr>
        <w:tc>
          <w:tcPr>
            <w:tcW w:w="2154" w:type="dxa"/>
            <w:tcBorders>
              <w:top w:val="nil"/>
              <w:left w:val="nil"/>
              <w:bottom w:val="nil"/>
              <w:right w:val="nil"/>
            </w:tcBorders>
            <w:shd w:val="clear" w:color="D9D9D9" w:fill="D9D9D9"/>
            <w:vAlign w:val="bottom"/>
            <w:hideMark/>
          </w:tcPr>
          <w:p w14:paraId="32FEC827"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Touch Screen</w:t>
            </w:r>
          </w:p>
        </w:tc>
        <w:tc>
          <w:tcPr>
            <w:tcW w:w="1814" w:type="dxa"/>
            <w:tcBorders>
              <w:top w:val="nil"/>
              <w:left w:val="nil"/>
              <w:bottom w:val="nil"/>
              <w:right w:val="nil"/>
            </w:tcBorders>
            <w:shd w:val="clear" w:color="D9D9D9" w:fill="D9D9D9"/>
            <w:vAlign w:val="bottom"/>
            <w:hideMark/>
          </w:tcPr>
          <w:p w14:paraId="73515103"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13.5" &amp; Completely Removable from Keyboard</w:t>
            </w:r>
          </w:p>
        </w:tc>
        <w:tc>
          <w:tcPr>
            <w:tcW w:w="2422" w:type="dxa"/>
            <w:tcBorders>
              <w:top w:val="nil"/>
              <w:left w:val="nil"/>
              <w:bottom w:val="nil"/>
              <w:right w:val="nil"/>
            </w:tcBorders>
            <w:shd w:val="clear" w:color="D9D9D9" w:fill="D9D9D9"/>
            <w:vAlign w:val="bottom"/>
            <w:hideMark/>
          </w:tcPr>
          <w:p w14:paraId="119DDFEC"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Anything higher</w:t>
            </w:r>
          </w:p>
        </w:tc>
        <w:tc>
          <w:tcPr>
            <w:tcW w:w="4320" w:type="dxa"/>
            <w:tcBorders>
              <w:top w:val="nil"/>
              <w:left w:val="nil"/>
              <w:bottom w:val="nil"/>
              <w:right w:val="nil"/>
            </w:tcBorders>
            <w:shd w:val="clear" w:color="D9D9D9" w:fill="D9D9D9"/>
            <w:vAlign w:val="bottom"/>
            <w:hideMark/>
          </w:tcPr>
          <w:p w14:paraId="70A40FB6" w14:textId="2C1E6F5D"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 xml:space="preserve">Removability from keyboard is critical, it should be able to function like a pad of paper and feel natural. </w:t>
            </w:r>
          </w:p>
        </w:tc>
      </w:tr>
      <w:tr w:rsidR="00A3717B" w:rsidRPr="00A3717B" w14:paraId="38B786FE" w14:textId="77777777" w:rsidTr="00A3717B">
        <w:trPr>
          <w:trHeight w:val="570"/>
        </w:trPr>
        <w:tc>
          <w:tcPr>
            <w:tcW w:w="2154" w:type="dxa"/>
            <w:tcBorders>
              <w:top w:val="nil"/>
              <w:left w:val="nil"/>
              <w:bottom w:val="nil"/>
              <w:right w:val="nil"/>
            </w:tcBorders>
            <w:shd w:val="clear" w:color="auto" w:fill="auto"/>
            <w:vAlign w:val="bottom"/>
            <w:hideMark/>
          </w:tcPr>
          <w:p w14:paraId="335D77FC"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lastRenderedPageBreak/>
              <w:t>Wireless</w:t>
            </w:r>
          </w:p>
        </w:tc>
        <w:tc>
          <w:tcPr>
            <w:tcW w:w="1814" w:type="dxa"/>
            <w:tcBorders>
              <w:top w:val="nil"/>
              <w:left w:val="nil"/>
              <w:bottom w:val="nil"/>
              <w:right w:val="nil"/>
            </w:tcBorders>
            <w:shd w:val="clear" w:color="auto" w:fill="auto"/>
            <w:vAlign w:val="bottom"/>
            <w:hideMark/>
          </w:tcPr>
          <w:p w14:paraId="23D0C43B" w14:textId="1BDF15CE"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 xml:space="preserve">802.11 </w:t>
            </w:r>
            <w:r w:rsidR="00940871" w:rsidRPr="00A3717B">
              <w:rPr>
                <w:rFonts w:ascii="Verdana" w:eastAsia="Times New Roman" w:hAnsi="Verdana" w:cs="Times New Roman"/>
                <w:color w:val="2C2C2C"/>
                <w:sz w:val="22"/>
                <w:szCs w:val="22"/>
              </w:rPr>
              <w:t>Protocol must</w:t>
            </w:r>
            <w:r w:rsidRPr="00A3717B">
              <w:rPr>
                <w:rFonts w:ascii="Verdana" w:eastAsia="Times New Roman" w:hAnsi="Verdana" w:cs="Times New Roman"/>
                <w:color w:val="2C2C2C"/>
                <w:sz w:val="22"/>
                <w:szCs w:val="22"/>
              </w:rPr>
              <w:t xml:space="preserve"> match router, minimum 5 M</w:t>
            </w:r>
            <w:r>
              <w:rPr>
                <w:rFonts w:ascii="Verdana" w:eastAsia="Times New Roman" w:hAnsi="Verdana" w:cs="Times New Roman"/>
                <w:color w:val="2C2C2C"/>
                <w:sz w:val="22"/>
                <w:szCs w:val="22"/>
              </w:rPr>
              <w:t>Bs</w:t>
            </w:r>
          </w:p>
        </w:tc>
        <w:tc>
          <w:tcPr>
            <w:tcW w:w="2422" w:type="dxa"/>
            <w:tcBorders>
              <w:top w:val="nil"/>
              <w:left w:val="nil"/>
              <w:bottom w:val="nil"/>
              <w:right w:val="nil"/>
            </w:tcBorders>
            <w:shd w:val="clear" w:color="auto" w:fill="auto"/>
            <w:vAlign w:val="bottom"/>
            <w:hideMark/>
          </w:tcPr>
          <w:p w14:paraId="1B04E26E"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N/A</w:t>
            </w:r>
          </w:p>
        </w:tc>
        <w:tc>
          <w:tcPr>
            <w:tcW w:w="4320" w:type="dxa"/>
            <w:tcBorders>
              <w:top w:val="nil"/>
              <w:left w:val="nil"/>
              <w:bottom w:val="nil"/>
              <w:right w:val="nil"/>
            </w:tcBorders>
            <w:shd w:val="clear" w:color="auto" w:fill="auto"/>
            <w:vAlign w:val="bottom"/>
            <w:hideMark/>
          </w:tcPr>
          <w:p w14:paraId="256F4505"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 xml:space="preserve"> speed</w:t>
            </w:r>
          </w:p>
        </w:tc>
      </w:tr>
      <w:tr w:rsidR="00A3717B" w:rsidRPr="00A3717B" w14:paraId="370A54F6" w14:textId="77777777" w:rsidTr="00A3717B">
        <w:trPr>
          <w:trHeight w:val="690"/>
        </w:trPr>
        <w:tc>
          <w:tcPr>
            <w:tcW w:w="2154" w:type="dxa"/>
            <w:tcBorders>
              <w:top w:val="nil"/>
              <w:left w:val="nil"/>
              <w:bottom w:val="single" w:sz="8" w:space="0" w:color="2C2C2C"/>
              <w:right w:val="nil"/>
            </w:tcBorders>
            <w:shd w:val="clear" w:color="D9D9D9" w:fill="D9D9D9"/>
            <w:vAlign w:val="bottom"/>
            <w:hideMark/>
          </w:tcPr>
          <w:p w14:paraId="73C27E42"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External Protection</w:t>
            </w:r>
          </w:p>
        </w:tc>
        <w:tc>
          <w:tcPr>
            <w:tcW w:w="1814" w:type="dxa"/>
            <w:tcBorders>
              <w:top w:val="nil"/>
              <w:left w:val="nil"/>
              <w:bottom w:val="single" w:sz="8" w:space="0" w:color="2C2C2C"/>
              <w:right w:val="nil"/>
            </w:tcBorders>
            <w:shd w:val="clear" w:color="D9D9D9" w:fill="D9D9D9"/>
            <w:vAlign w:val="bottom"/>
            <w:hideMark/>
          </w:tcPr>
          <w:p w14:paraId="0772AED4"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Some form of liquid and impact protection for the screen is mandatory. If a vet sets the device down in a wet area, or an excited animal knocks it to the floor, the device should not be ruined.</w:t>
            </w:r>
          </w:p>
        </w:tc>
        <w:tc>
          <w:tcPr>
            <w:tcW w:w="2422" w:type="dxa"/>
            <w:tcBorders>
              <w:top w:val="nil"/>
              <w:left w:val="nil"/>
              <w:bottom w:val="single" w:sz="8" w:space="0" w:color="2C2C2C"/>
              <w:right w:val="nil"/>
            </w:tcBorders>
            <w:shd w:val="clear" w:color="D9D9D9" w:fill="D9D9D9"/>
            <w:vAlign w:val="bottom"/>
            <w:hideMark/>
          </w:tcPr>
          <w:p w14:paraId="55A9B070"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p>
        </w:tc>
        <w:tc>
          <w:tcPr>
            <w:tcW w:w="4320" w:type="dxa"/>
            <w:tcBorders>
              <w:top w:val="nil"/>
              <w:left w:val="nil"/>
              <w:bottom w:val="single" w:sz="8" w:space="0" w:color="2C2C2C"/>
              <w:right w:val="nil"/>
            </w:tcBorders>
            <w:shd w:val="clear" w:color="D9D9D9" w:fill="D9D9D9"/>
            <w:vAlign w:val="bottom"/>
            <w:hideMark/>
          </w:tcPr>
          <w:p w14:paraId="69E2A615" w14:textId="77777777" w:rsidR="00A3717B" w:rsidRPr="00A3717B" w:rsidRDefault="00A3717B" w:rsidP="00A3717B">
            <w:pPr>
              <w:spacing w:before="0" w:after="0" w:line="240" w:lineRule="auto"/>
              <w:rPr>
                <w:rFonts w:ascii="Times New Roman" w:eastAsia="Times New Roman" w:hAnsi="Times New Roman" w:cs="Times New Roman"/>
              </w:rPr>
            </w:pPr>
          </w:p>
        </w:tc>
      </w:tr>
    </w:tbl>
    <w:p w14:paraId="0F7E13BA" w14:textId="36AED5D3" w:rsidR="00A3717B" w:rsidRDefault="00A3717B" w:rsidP="00A3717B"/>
    <w:p w14:paraId="6C4DD585" w14:textId="01052F4E" w:rsidR="00A3717B" w:rsidRDefault="00A3717B" w:rsidP="00A3717B"/>
    <w:p w14:paraId="3EF46AAC" w14:textId="77777777" w:rsidR="00A3717B" w:rsidRPr="00A3717B" w:rsidRDefault="00A3717B" w:rsidP="00A3717B"/>
    <w:p w14:paraId="5F950D34" w14:textId="7F3233EB" w:rsidR="0032429E" w:rsidRDefault="0032429E">
      <w:pPr>
        <w:rPr>
          <w:b/>
          <w:bCs/>
          <w:color w:val="FFFFFF" w:themeColor="background1"/>
        </w:rPr>
      </w:pPr>
      <w:r>
        <w:rPr>
          <w:b/>
          <w:bCs/>
          <w:color w:val="FFFFFF" w:themeColor="background1"/>
        </w:rPr>
        <w:br w:type="page"/>
      </w:r>
    </w:p>
    <w:p w14:paraId="43FEB92E" w14:textId="77777777" w:rsidR="004A123E" w:rsidRDefault="004A123E" w:rsidP="00AB288E">
      <w:pPr>
        <w:rPr>
          <w:b/>
          <w:bCs/>
          <w:color w:val="FFFFFF" w:themeColor="background1"/>
        </w:rPr>
      </w:pPr>
    </w:p>
    <w:p w14:paraId="7E615AF8" w14:textId="77777777" w:rsidR="0032429E" w:rsidRDefault="0032429E" w:rsidP="0032429E">
      <w:pPr>
        <w:pStyle w:val="Heading2"/>
      </w:pPr>
      <w:bookmarkStart w:id="1301" w:name="_Toc516580731"/>
      <w:r>
        <w:t>hardware diagram</w:t>
      </w:r>
      <w:bookmarkEnd w:id="1301"/>
    </w:p>
    <w:p w14:paraId="77EBC7FD" w14:textId="77777777" w:rsidR="0032429E" w:rsidRPr="00487AFA" w:rsidRDefault="0032429E" w:rsidP="0032429E">
      <w:r>
        <w:object w:dxaOrig="15241" w:dyaOrig="11100" w14:anchorId="47B1784F">
          <v:shape id="_x0000_i1026" type="#_x0000_t75" style="width:539.7pt;height:392.25pt" o:ole="">
            <v:imagedata r:id="rId13" o:title=""/>
          </v:shape>
          <o:OLEObject Type="Embed" ProgID="Visio.Drawing.15" ShapeID="_x0000_i1026" DrawAspect="Content" ObjectID="_1590347917" r:id="rId14"/>
        </w:object>
      </w:r>
    </w:p>
    <w:p w14:paraId="2B642455" w14:textId="77777777" w:rsidR="0032429E" w:rsidRPr="00487AFA" w:rsidRDefault="0032429E" w:rsidP="0032429E"/>
    <w:p w14:paraId="3BD28840" w14:textId="77777777" w:rsidR="0032429E" w:rsidRDefault="0032429E" w:rsidP="0032429E"/>
    <w:p w14:paraId="16C1E202" w14:textId="77777777" w:rsidR="0032429E" w:rsidRDefault="0032429E" w:rsidP="0032429E"/>
    <w:p w14:paraId="270829A4" w14:textId="581E7DE9" w:rsidR="0032429E" w:rsidRDefault="00D258C5" w:rsidP="00D258C5">
      <w:pPr>
        <w:pStyle w:val="Heading1"/>
        <w:rPr>
          <w:caps w:val="0"/>
        </w:rPr>
      </w:pPr>
      <w:bookmarkStart w:id="1302" w:name="_Toc516580732"/>
      <w:r>
        <w:rPr>
          <w:caps w:val="0"/>
        </w:rPr>
        <w:t>SOFTWARE REQUIREMENTS</w:t>
      </w:r>
      <w:bookmarkEnd w:id="1302"/>
    </w:p>
    <w:p w14:paraId="42311C6F" w14:textId="77777777" w:rsidR="00D258C5" w:rsidRDefault="00D258C5" w:rsidP="00D258C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11CB3A0" w14:textId="77777777" w:rsidR="00D258C5" w:rsidRDefault="00D258C5" w:rsidP="00D258C5">
      <w:pPr>
        <w:pStyle w:val="Heading2"/>
      </w:pPr>
      <w:bookmarkStart w:id="1303" w:name="_Toc516580733"/>
      <w:r>
        <w:t>Direct Requirements</w:t>
      </w:r>
      <w:bookmarkEnd w:id="1303"/>
    </w:p>
    <w:p w14:paraId="7523F124" w14:textId="77777777" w:rsidR="00D258C5" w:rsidRDefault="00D258C5" w:rsidP="00D258C5">
      <w:pPr>
        <w:numPr>
          <w:ilvl w:val="0"/>
          <w:numId w:val="2"/>
        </w:numPr>
        <w:spacing w:before="0" w:after="0" w:line="240" w:lineRule="auto"/>
        <w:ind w:left="540"/>
        <w:textAlignment w:val="center"/>
        <w:rPr>
          <w:rFonts w:ascii="Calibri" w:hAnsi="Calibri" w:cs="Calibri"/>
          <w:sz w:val="22"/>
          <w:szCs w:val="22"/>
        </w:rPr>
      </w:pPr>
      <w:r>
        <w:rPr>
          <w:rFonts w:ascii="Calibri" w:hAnsi="Calibri" w:cs="Calibri"/>
          <w:sz w:val="22"/>
          <w:szCs w:val="22"/>
        </w:rPr>
        <w:t xml:space="preserve">The database itself will be loaded onto Oracle 12c </w:t>
      </w:r>
    </w:p>
    <w:p w14:paraId="7EE6E131" w14:textId="77777777" w:rsidR="00D258C5" w:rsidRDefault="00D258C5" w:rsidP="00D258C5">
      <w:pPr>
        <w:numPr>
          <w:ilvl w:val="0"/>
          <w:numId w:val="2"/>
        </w:numPr>
        <w:spacing w:before="0" w:after="0" w:line="240" w:lineRule="auto"/>
        <w:ind w:left="540"/>
        <w:textAlignment w:val="center"/>
        <w:rPr>
          <w:rFonts w:ascii="Calibri" w:hAnsi="Calibri" w:cs="Calibri"/>
          <w:sz w:val="22"/>
          <w:szCs w:val="22"/>
        </w:rPr>
      </w:pPr>
      <w:r>
        <w:rPr>
          <w:rFonts w:ascii="Calibri" w:hAnsi="Calibri" w:cs="Calibri"/>
          <w:sz w:val="22"/>
          <w:szCs w:val="22"/>
        </w:rPr>
        <w:t>The server for the database will be running on Windows Server 2016</w:t>
      </w:r>
    </w:p>
    <w:p w14:paraId="7A5A2363" w14:textId="77777777" w:rsidR="00D258C5" w:rsidRDefault="00D258C5" w:rsidP="00D258C5">
      <w:pPr>
        <w:numPr>
          <w:ilvl w:val="0"/>
          <w:numId w:val="2"/>
        </w:numPr>
        <w:spacing w:before="0" w:after="0" w:line="240" w:lineRule="auto"/>
        <w:ind w:left="540"/>
        <w:textAlignment w:val="center"/>
        <w:rPr>
          <w:rFonts w:ascii="Calibri" w:hAnsi="Calibri" w:cs="Calibri"/>
          <w:sz w:val="22"/>
          <w:szCs w:val="22"/>
        </w:rPr>
      </w:pPr>
      <w:r>
        <w:rPr>
          <w:rFonts w:ascii="Calibri" w:hAnsi="Calibri" w:cs="Calibri"/>
          <w:sz w:val="22"/>
          <w:szCs w:val="22"/>
        </w:rPr>
        <w:t xml:space="preserve">Administration of the database will be done with a combination of the following programs: </w:t>
      </w:r>
    </w:p>
    <w:p w14:paraId="6F0C8047" w14:textId="77777777" w:rsidR="00D258C5" w:rsidRDefault="00D258C5" w:rsidP="00D258C5">
      <w:pPr>
        <w:numPr>
          <w:ilvl w:val="1"/>
          <w:numId w:val="2"/>
        </w:numPr>
        <w:spacing w:before="0" w:after="0" w:line="240" w:lineRule="auto"/>
        <w:ind w:left="1080"/>
        <w:textAlignment w:val="center"/>
        <w:rPr>
          <w:rFonts w:ascii="Calibri" w:hAnsi="Calibri" w:cs="Calibri"/>
          <w:sz w:val="22"/>
          <w:szCs w:val="22"/>
        </w:rPr>
      </w:pPr>
      <w:r>
        <w:rPr>
          <w:rFonts w:ascii="Calibri" w:hAnsi="Calibri" w:cs="Calibri"/>
          <w:sz w:val="22"/>
          <w:szCs w:val="22"/>
        </w:rPr>
        <w:t>Oracle's SQL Plus</w:t>
      </w:r>
    </w:p>
    <w:p w14:paraId="4DA2129D" w14:textId="77777777" w:rsidR="00D258C5" w:rsidRDefault="00D258C5" w:rsidP="00D258C5">
      <w:pPr>
        <w:numPr>
          <w:ilvl w:val="1"/>
          <w:numId w:val="2"/>
        </w:numPr>
        <w:spacing w:before="0" w:after="0" w:line="240" w:lineRule="auto"/>
        <w:ind w:left="1080"/>
        <w:textAlignment w:val="center"/>
        <w:rPr>
          <w:rFonts w:ascii="Calibri" w:hAnsi="Calibri" w:cs="Calibri"/>
          <w:sz w:val="22"/>
          <w:szCs w:val="22"/>
        </w:rPr>
      </w:pPr>
      <w:r>
        <w:rPr>
          <w:rFonts w:ascii="Calibri" w:hAnsi="Calibri" w:cs="Calibri"/>
          <w:sz w:val="22"/>
          <w:szCs w:val="22"/>
        </w:rPr>
        <w:t>Oracle's SQL Developer</w:t>
      </w:r>
    </w:p>
    <w:p w14:paraId="5DB0DD63" w14:textId="77777777" w:rsidR="00D258C5" w:rsidRDefault="00D258C5" w:rsidP="00D258C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529FC53" w14:textId="77777777" w:rsidR="00D258C5" w:rsidRDefault="00D258C5" w:rsidP="00D258C5">
      <w:pPr>
        <w:pStyle w:val="Heading2"/>
      </w:pPr>
      <w:bookmarkStart w:id="1304" w:name="_Toc516580734"/>
      <w:r>
        <w:lastRenderedPageBreak/>
        <w:t>Concurrent Requirements</w:t>
      </w:r>
      <w:bookmarkEnd w:id="1304"/>
    </w:p>
    <w:p w14:paraId="16C1E26F" w14:textId="77777777" w:rsidR="00D258C5" w:rsidRDefault="00D258C5" w:rsidP="00D258C5">
      <w:pPr>
        <w:pStyle w:val="NormalWeb"/>
        <w:spacing w:before="0" w:beforeAutospacing="0" w:after="0" w:afterAutospacing="0"/>
        <w:ind w:left="540"/>
        <w:rPr>
          <w:rFonts w:ascii="Calibri" w:hAnsi="Calibri" w:cs="Calibri"/>
          <w:sz w:val="22"/>
          <w:szCs w:val="22"/>
        </w:rPr>
      </w:pPr>
      <w:r>
        <w:rPr>
          <w:rFonts w:ascii="Calibri" w:hAnsi="Calibri" w:cs="Calibri"/>
          <w:sz w:val="22"/>
          <w:szCs w:val="22"/>
        </w:rPr>
        <w:t>A custom GUI is being developed concurrently with the database by another team; this program will be built in the .NET framework in C#.</w:t>
      </w:r>
    </w:p>
    <w:p w14:paraId="27186D7B" w14:textId="77777777" w:rsidR="00D258C5" w:rsidRDefault="00D258C5" w:rsidP="00D258C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F2CC127" w14:textId="77777777" w:rsidR="00D258C5" w:rsidRDefault="00D258C5" w:rsidP="00D258C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2FADB39" w14:textId="77777777" w:rsidR="00D258C5" w:rsidRDefault="00D258C5" w:rsidP="00D258C5">
      <w:pPr>
        <w:pStyle w:val="Heading2"/>
      </w:pPr>
      <w:bookmarkStart w:id="1305" w:name="_Toc516580735"/>
      <w:r>
        <w:t>Ancillary Requirements</w:t>
      </w:r>
      <w:bookmarkEnd w:id="1305"/>
    </w:p>
    <w:p w14:paraId="0CB8DC79" w14:textId="77777777" w:rsidR="00D258C5" w:rsidRDefault="00D258C5" w:rsidP="00D258C5">
      <w:pPr>
        <w:numPr>
          <w:ilvl w:val="0"/>
          <w:numId w:val="3"/>
        </w:numPr>
        <w:spacing w:before="0" w:after="0" w:line="240" w:lineRule="auto"/>
        <w:ind w:left="540"/>
        <w:textAlignment w:val="center"/>
        <w:rPr>
          <w:rFonts w:ascii="Calibri" w:hAnsi="Calibri" w:cs="Calibri"/>
          <w:sz w:val="22"/>
          <w:szCs w:val="22"/>
        </w:rPr>
      </w:pPr>
      <w:r>
        <w:rPr>
          <w:rFonts w:ascii="Calibri" w:hAnsi="Calibri" w:cs="Calibri"/>
          <w:sz w:val="22"/>
          <w:szCs w:val="22"/>
        </w:rPr>
        <w:t xml:space="preserve">Each of the workstations including the portable computers/tablets will run on Windows 10.  </w:t>
      </w:r>
    </w:p>
    <w:p w14:paraId="2AEEBB5D" w14:textId="77777777" w:rsidR="00D258C5" w:rsidRDefault="00D258C5" w:rsidP="00D258C5">
      <w:pPr>
        <w:numPr>
          <w:ilvl w:val="0"/>
          <w:numId w:val="3"/>
        </w:numPr>
        <w:spacing w:before="0" w:after="0" w:line="240" w:lineRule="auto"/>
        <w:ind w:left="540"/>
        <w:textAlignment w:val="center"/>
        <w:rPr>
          <w:rFonts w:ascii="Calibri" w:hAnsi="Calibri" w:cs="Calibri"/>
          <w:sz w:val="22"/>
          <w:szCs w:val="22"/>
        </w:rPr>
      </w:pPr>
      <w:r>
        <w:rPr>
          <w:rFonts w:ascii="Calibri" w:hAnsi="Calibri" w:cs="Calibri"/>
          <w:sz w:val="22"/>
          <w:szCs w:val="22"/>
        </w:rPr>
        <w:t xml:space="preserve">Microsoft Office's Suite will also be required for the business and appropriate licenses have been procured. </w:t>
      </w:r>
    </w:p>
    <w:p w14:paraId="2396BB79" w14:textId="77777777" w:rsidR="00D258C5" w:rsidRDefault="00D258C5" w:rsidP="00D258C5">
      <w:pPr>
        <w:numPr>
          <w:ilvl w:val="0"/>
          <w:numId w:val="3"/>
        </w:numPr>
        <w:spacing w:before="0" w:after="0" w:line="240" w:lineRule="auto"/>
        <w:ind w:left="540"/>
        <w:textAlignment w:val="center"/>
        <w:rPr>
          <w:rFonts w:ascii="Calibri" w:hAnsi="Calibri" w:cs="Calibri"/>
          <w:sz w:val="22"/>
          <w:szCs w:val="22"/>
        </w:rPr>
      </w:pPr>
      <w:r>
        <w:rPr>
          <w:rFonts w:ascii="Calibri" w:hAnsi="Calibri" w:cs="Calibri"/>
          <w:sz w:val="22"/>
          <w:szCs w:val="22"/>
        </w:rPr>
        <w:t>The office has decided to use their own scheduling program.  An interface will be written to interact with the database will be outsourced to a third party well after the database has been loaded on to the server.</w:t>
      </w:r>
    </w:p>
    <w:p w14:paraId="68A2DEE1" w14:textId="77777777" w:rsidR="00D258C5" w:rsidRDefault="00D258C5" w:rsidP="00D258C5">
      <w:pPr>
        <w:numPr>
          <w:ilvl w:val="0"/>
          <w:numId w:val="3"/>
        </w:numPr>
        <w:spacing w:before="0" w:after="0" w:line="240" w:lineRule="auto"/>
        <w:ind w:left="540"/>
        <w:textAlignment w:val="center"/>
        <w:rPr>
          <w:rFonts w:ascii="Calibri" w:hAnsi="Calibri" w:cs="Calibri"/>
          <w:sz w:val="22"/>
          <w:szCs w:val="22"/>
        </w:rPr>
      </w:pPr>
      <w:r>
        <w:rPr>
          <w:rFonts w:ascii="Calibri" w:hAnsi="Calibri" w:cs="Calibri"/>
          <w:sz w:val="22"/>
          <w:szCs w:val="22"/>
        </w:rPr>
        <w:t>All peripheral drivers will be dealt with by the office manager as needed.</w:t>
      </w:r>
    </w:p>
    <w:p w14:paraId="24D13DD2" w14:textId="4BC4759C" w:rsidR="00D258C5" w:rsidRDefault="00D258C5" w:rsidP="00D258C5"/>
    <w:p w14:paraId="4AE0C780" w14:textId="2C524D92" w:rsidR="00D258C5" w:rsidRDefault="00D258C5">
      <w:r>
        <w:br w:type="page"/>
      </w:r>
    </w:p>
    <w:p w14:paraId="5064A17B" w14:textId="28264CEF" w:rsidR="00D258C5" w:rsidRDefault="00D258C5" w:rsidP="00D258C5">
      <w:pPr>
        <w:pStyle w:val="Heading1"/>
      </w:pPr>
      <w:bookmarkStart w:id="1306" w:name="_Toc516580736"/>
      <w:r>
        <w:lastRenderedPageBreak/>
        <w:t>bibliography</w:t>
      </w:r>
      <w:bookmarkEnd w:id="1306"/>
    </w:p>
    <w:p w14:paraId="267A6837" w14:textId="77777777" w:rsidR="008471A2" w:rsidRPr="008471A2" w:rsidRDefault="008471A2" w:rsidP="008471A2">
      <w:r w:rsidRPr="008471A2">
        <w:t xml:space="preserve">Bluetooth 4.0 desktop Wireless PCI-E PCI Express Card WIFI Network LAN Ethernet NIC 150Mbps dual-frequency wireless pci-e network card. - Newegg.com. (n.d.). Retrieved June 5, 2018, from </w:t>
      </w:r>
      <w:hyperlink r:id="rId15" w:history="1">
        <w:r w:rsidRPr="008471A2">
          <w:rPr>
            <w:rStyle w:val="Hyperlink"/>
          </w:rPr>
          <w:t>https://www.newegg.com/Product/Product.aspx?Item=0XM-00S1-00001</w:t>
        </w:r>
      </w:hyperlink>
    </w:p>
    <w:p w14:paraId="40FCC72B" w14:textId="77777777" w:rsidR="008471A2" w:rsidRPr="008471A2" w:rsidRDefault="008471A2" w:rsidP="008471A2">
      <w:r w:rsidRPr="008471A2">
        <w:t xml:space="preserve">Casteel, J. (2013). </w:t>
      </w:r>
      <w:r w:rsidRPr="008471A2">
        <w:rPr>
          <w:i/>
          <w:iCs/>
        </w:rPr>
        <w:t>Oracle 11g: PL/SQL programming</w:t>
      </w:r>
      <w:r w:rsidRPr="008471A2">
        <w:t xml:space="preserve"> (2nd ed). Boston, MA: Course Technology, Cengage Learning.</w:t>
      </w:r>
    </w:p>
    <w:p w14:paraId="3C719782" w14:textId="77777777" w:rsidR="008471A2" w:rsidRPr="008471A2" w:rsidRDefault="008471A2" w:rsidP="008471A2">
      <w:r w:rsidRPr="008471A2">
        <w:t xml:space="preserve">Casteel, J. (2016). </w:t>
      </w:r>
      <w:r w:rsidRPr="008471A2">
        <w:rPr>
          <w:i/>
          <w:iCs/>
        </w:rPr>
        <w:t>Oracle 12c: SQL</w:t>
      </w:r>
      <w:r w:rsidRPr="008471A2">
        <w:t>.</w:t>
      </w:r>
    </w:p>
    <w:p w14:paraId="6CCE3CBA" w14:textId="77777777" w:rsidR="008471A2" w:rsidRPr="008471A2" w:rsidRDefault="008471A2" w:rsidP="008471A2">
      <w:r w:rsidRPr="008471A2">
        <w:t xml:space="preserve">Common Reptile Drugs and Dosages. (n.d.). Retrieved June 8, 2018, from </w:t>
      </w:r>
      <w:hyperlink r:id="rId16" w:history="1">
        <w:r w:rsidRPr="008471A2">
          <w:rPr>
            <w:rStyle w:val="Hyperlink"/>
          </w:rPr>
          <w:t>http://www.anapsid.org/resources/rxdose.html</w:t>
        </w:r>
      </w:hyperlink>
    </w:p>
    <w:p w14:paraId="3EFC97FE" w14:textId="77777777" w:rsidR="008471A2" w:rsidRPr="008471A2" w:rsidRDefault="008471A2" w:rsidP="008471A2">
      <w:r w:rsidRPr="008471A2">
        <w:t xml:space="preserve">Core m3 vs i5 vs i7 processors. (2017, August 8). Retrieved June 5, 2018, from </w:t>
      </w:r>
      <w:hyperlink r:id="rId17" w:history="1">
        <w:r w:rsidRPr="008471A2">
          <w:rPr>
            <w:rStyle w:val="Hyperlink"/>
          </w:rPr>
          <w:t>https://www.lovemysurface.net/core-m3-vs-i5-vs-i7-processors-2017/</w:t>
        </w:r>
      </w:hyperlink>
    </w:p>
    <w:p w14:paraId="7B5FBED1" w14:textId="77777777" w:rsidR="008471A2" w:rsidRPr="008471A2" w:rsidRDefault="008471A2" w:rsidP="008471A2">
      <w:r w:rsidRPr="008471A2">
        <w:t xml:space="preserve">Coronel, C., &amp; Morris, S. (2017). </w:t>
      </w:r>
      <w:r w:rsidRPr="008471A2">
        <w:rPr>
          <w:i/>
          <w:iCs/>
        </w:rPr>
        <w:t>Database systems: design, implementation, and management.</w:t>
      </w:r>
    </w:p>
    <w:p w14:paraId="23284613" w14:textId="77777777" w:rsidR="008471A2" w:rsidRPr="008471A2" w:rsidRDefault="008471A2" w:rsidP="008471A2">
      <w:r w:rsidRPr="008471A2">
        <w:t>Langan, J. N. (n.d.). Anesthesia &amp; Analgesia in Reptiles, 22.</w:t>
      </w:r>
    </w:p>
    <w:p w14:paraId="5B14FAFA" w14:textId="77777777" w:rsidR="008471A2" w:rsidRPr="008471A2" w:rsidRDefault="008471A2" w:rsidP="008471A2">
      <w:r w:rsidRPr="008471A2">
        <w:t xml:space="preserve">nolvosan - Google Search. (n.d.). Retrieved June 8, 2018, from </w:t>
      </w:r>
      <w:hyperlink r:id="rId18" w:history="1">
        <w:r w:rsidRPr="008471A2">
          <w:rPr>
            <w:rStyle w:val="Hyperlink"/>
          </w:rPr>
          <w:t>https://www.google.com/search?q=nolvosan&amp;oq=nolvosan&amp;aqs=chrome..69i57&amp;sourceid=chrome&amp;ie=UTF-8</w:t>
        </w:r>
      </w:hyperlink>
    </w:p>
    <w:p w14:paraId="4EED2BE0" w14:textId="77777777" w:rsidR="008471A2" w:rsidRPr="008471A2" w:rsidRDefault="008471A2" w:rsidP="008471A2">
      <w:r w:rsidRPr="008471A2">
        <w:t xml:space="preserve">Redesigned 3252 Small Desktop | Dell United States. (n.d.). Retrieved June 5, 2018, from </w:t>
      </w:r>
      <w:hyperlink r:id="rId19" w:history="1">
        <w:r w:rsidRPr="008471A2">
          <w:rPr>
            <w:rStyle w:val="Hyperlink"/>
          </w:rPr>
          <w:t>http://www.dell.com/en-us/work/shop/deals/inspiron-small-desktop/spd/inspiron-3252-small-desktop/smi3268w10ps313</w:t>
        </w:r>
      </w:hyperlink>
    </w:p>
    <w:p w14:paraId="7BB90F28" w14:textId="77777777" w:rsidR="008471A2" w:rsidRPr="008471A2" w:rsidRDefault="008471A2" w:rsidP="008471A2">
      <w:r w:rsidRPr="008471A2">
        <w:t xml:space="preserve">Thomas, B. (2014). </w:t>
      </w:r>
      <w:r w:rsidRPr="008471A2">
        <w:rPr>
          <w:i/>
          <w:iCs/>
        </w:rPr>
        <w:t>OCA Oracle Database 12c administrator certified associate study guide</w:t>
      </w:r>
      <w:r w:rsidRPr="008471A2">
        <w:t>. Indianapolis, Ind.: Sybex, a Wiley brand.</w:t>
      </w:r>
    </w:p>
    <w:p w14:paraId="0587691F" w14:textId="77777777" w:rsidR="008471A2" w:rsidRPr="008471A2" w:rsidRDefault="008471A2" w:rsidP="008471A2">
      <w:r w:rsidRPr="008471A2">
        <w:t xml:space="preserve">UPS Selector. (n.d.). Retrieved June 5, 2018, from </w:t>
      </w:r>
      <w:hyperlink r:id="rId20" w:history="1">
        <w:r w:rsidRPr="008471A2">
          <w:rPr>
            <w:rStyle w:val="Hyperlink"/>
          </w:rPr>
          <w:t>http://www.apc.com/tools/ups_selector/pso/zones/by_device.cfm?location_type=home</w:t>
        </w:r>
      </w:hyperlink>
    </w:p>
    <w:p w14:paraId="36D879D8" w14:textId="77777777" w:rsidR="008471A2" w:rsidRPr="008471A2" w:rsidRDefault="008471A2" w:rsidP="008471A2">
      <w:r w:rsidRPr="008471A2">
        <w:t xml:space="preserve">Wiegers, K. E., &amp; Beatty, J. (2013). </w:t>
      </w:r>
      <w:r w:rsidRPr="008471A2">
        <w:rPr>
          <w:i/>
          <w:iCs/>
        </w:rPr>
        <w:t>Software requirements</w:t>
      </w:r>
      <w:r w:rsidRPr="008471A2">
        <w:t xml:space="preserve"> (Third edition). Redmond, Washington: Microsoft Press, s division of Microsoft Corporation.</w:t>
      </w:r>
    </w:p>
    <w:p w14:paraId="60623F78" w14:textId="3C62C7BA" w:rsidR="00D258C5" w:rsidRDefault="00D258C5" w:rsidP="00D258C5"/>
    <w:p w14:paraId="34950F80" w14:textId="05A71D6A" w:rsidR="008471A2" w:rsidRDefault="008471A2" w:rsidP="008471A2">
      <w:pPr>
        <w:pStyle w:val="Heading4"/>
      </w:pPr>
      <w:r>
        <w:t>acknowledgements</w:t>
      </w:r>
    </w:p>
    <w:p w14:paraId="77202516" w14:textId="742E602F" w:rsidR="008471A2" w:rsidRPr="008471A2" w:rsidRDefault="008471A2" w:rsidP="008471A2">
      <w:r>
        <w:t>Thank you to my pets and their veterinary staff over the years, which has allowed me to observe in detail veterinary record keeping.</w:t>
      </w:r>
    </w:p>
    <w:p w14:paraId="3F3F5254" w14:textId="77777777" w:rsidR="00D258C5" w:rsidRPr="00D258C5" w:rsidRDefault="00D258C5" w:rsidP="00D258C5"/>
    <w:p w14:paraId="4E35C2DC" w14:textId="77777777" w:rsidR="004A123E" w:rsidRPr="00AB288E" w:rsidRDefault="004A123E" w:rsidP="00AB288E">
      <w:pPr>
        <w:spacing w:after="0" w:line="240" w:lineRule="auto"/>
        <w:rPr>
          <w:b/>
          <w:bCs/>
          <w:color w:val="FFFFFF" w:themeColor="background1"/>
        </w:rPr>
      </w:pPr>
    </w:p>
    <w:sectPr w:rsidR="004A123E" w:rsidRPr="00AB288E" w:rsidSect="00C36F4A">
      <w:headerReference w:type="default" r:id="rId21"/>
      <w:pgSz w:w="12240" w:h="15840"/>
      <w:pgMar w:top="720" w:right="720" w:bottom="720" w:left="72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Hicks, James K." w:date="2018-06-12T22:24:00Z" w:initials="HJK">
    <w:p w14:paraId="24FFD8FD" w14:textId="1DDAE973" w:rsidR="009F08BC" w:rsidRDefault="009F08BC">
      <w:pPr>
        <w:pStyle w:val="CommentText"/>
      </w:pPr>
      <w:r>
        <w:rPr>
          <w:rStyle w:val="CommentReference"/>
        </w:rPr>
        <w:annotationRef/>
      </w:r>
      <w:r>
        <w:t>Anything on allergies, such as pollen or drug allergies</w:t>
      </w:r>
    </w:p>
  </w:comment>
  <w:comment w:id="17" w:author="Hicks, James K." w:date="2018-06-12T22:25:00Z" w:initials="HJK">
    <w:p w14:paraId="253EC7F7" w14:textId="77777777" w:rsidR="0012457F" w:rsidRDefault="0012457F">
      <w:pPr>
        <w:pStyle w:val="CommentText"/>
      </w:pPr>
      <w:r>
        <w:rPr>
          <w:rStyle w:val="CommentReference"/>
        </w:rPr>
        <w:annotationRef/>
      </w:r>
      <w:r>
        <w:t>Allergies as well</w:t>
      </w:r>
    </w:p>
    <w:p w14:paraId="748A1F47" w14:textId="77777777" w:rsidR="00127704" w:rsidRDefault="00127704">
      <w:pPr>
        <w:pStyle w:val="CommentText"/>
      </w:pPr>
    </w:p>
    <w:p w14:paraId="67175037" w14:textId="1F60DB8E" w:rsidR="00127704" w:rsidRDefault="00127704">
      <w:pPr>
        <w:pStyle w:val="CommentText"/>
      </w:pPr>
      <w:r>
        <w:t>Temperament so they know how to handle the animal?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C890AB" w14:textId="77777777" w:rsidR="00532F23" w:rsidRDefault="00532F23" w:rsidP="00592F9E">
      <w:pPr>
        <w:spacing w:after="0" w:line="240" w:lineRule="auto"/>
      </w:pPr>
      <w:r>
        <w:separator/>
      </w:r>
    </w:p>
  </w:endnote>
  <w:endnote w:type="continuationSeparator" w:id="0">
    <w:p w14:paraId="44374B7D" w14:textId="77777777" w:rsidR="00532F23" w:rsidRDefault="00532F23" w:rsidP="00592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93CCE2" w14:textId="77777777" w:rsidR="00532F23" w:rsidRDefault="00532F23" w:rsidP="00592F9E">
      <w:pPr>
        <w:spacing w:after="0" w:line="240" w:lineRule="auto"/>
      </w:pPr>
      <w:r>
        <w:separator/>
      </w:r>
    </w:p>
  </w:footnote>
  <w:footnote w:type="continuationSeparator" w:id="0">
    <w:p w14:paraId="73B8A4B4" w14:textId="77777777" w:rsidR="00532F23" w:rsidRDefault="00532F23" w:rsidP="00592F9E">
      <w:pPr>
        <w:spacing w:after="0" w:line="240" w:lineRule="auto"/>
      </w:pPr>
      <w:r>
        <w:continuationSeparator/>
      </w:r>
    </w:p>
  </w:footnote>
  <w:footnote w:id="1">
    <w:p w14:paraId="41606FFE" w14:textId="1719FD55" w:rsidR="00166DB9" w:rsidRDefault="00166DB9">
      <w:pPr>
        <w:pStyle w:val="FootnoteText"/>
      </w:pPr>
      <w:r>
        <w:rPr>
          <w:rStyle w:val="FootnoteReference"/>
        </w:rPr>
        <w:footnoteRef/>
      </w:r>
      <w:r>
        <w:t xml:space="preserve"> Except for logical redundancies required for archiving, and/or regulatory requirements.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62A08" w14:textId="77777777" w:rsidR="00166DB9" w:rsidRDefault="00166DB9" w:rsidP="00304C1C">
    <w:pPr>
      <w:pStyle w:val="Header"/>
      <w:contextualSpacing/>
      <w:jc w:val="right"/>
    </w:pPr>
    <w:r>
      <w:tab/>
    </w:r>
    <w:r>
      <w:tab/>
      <w:t>Dave Babler</w:t>
    </w:r>
  </w:p>
  <w:p w14:paraId="79074B25" w14:textId="397C2544" w:rsidR="00166DB9" w:rsidRDefault="00166DB9" w:rsidP="00592F9E">
    <w:pPr>
      <w:pStyle w:val="Header"/>
      <w:contextualSpacing/>
      <w:jc w:val="right"/>
    </w:pPr>
    <w:r>
      <w:t>6/12/2018</w:t>
    </w:r>
  </w:p>
  <w:p w14:paraId="27DACD45" w14:textId="0E163D37" w:rsidR="00166DB9" w:rsidRDefault="00166DB9" w:rsidP="00592F9E">
    <w:pPr>
      <w:pStyle w:val="Header"/>
      <w:contextualSpacing/>
      <w:jc w:val="right"/>
    </w:pPr>
    <w:r>
      <w:t>Database Case Study</w:t>
    </w:r>
  </w:p>
  <w:p w14:paraId="063730CA" w14:textId="77777777" w:rsidR="00166DB9" w:rsidRDefault="00166DB9" w:rsidP="00592F9E">
    <w:pPr>
      <w:pStyle w:val="Header"/>
      <w:contextualSpacing/>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C0ADE"/>
    <w:multiLevelType w:val="multilevel"/>
    <w:tmpl w:val="3B98A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5AA400C"/>
    <w:multiLevelType w:val="multilevel"/>
    <w:tmpl w:val="A7C49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8133471"/>
    <w:multiLevelType w:val="multilevel"/>
    <w:tmpl w:val="451E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D79"/>
    <w:rsid w:val="00083BC6"/>
    <w:rsid w:val="000E1CD8"/>
    <w:rsid w:val="0012457F"/>
    <w:rsid w:val="00127704"/>
    <w:rsid w:val="00146A72"/>
    <w:rsid w:val="001512FC"/>
    <w:rsid w:val="00152C49"/>
    <w:rsid w:val="00166DB9"/>
    <w:rsid w:val="00172634"/>
    <w:rsid w:val="001772C6"/>
    <w:rsid w:val="0025154C"/>
    <w:rsid w:val="00264518"/>
    <w:rsid w:val="002A41CD"/>
    <w:rsid w:val="002C6F3E"/>
    <w:rsid w:val="002E5F75"/>
    <w:rsid w:val="00304C1C"/>
    <w:rsid w:val="0032429E"/>
    <w:rsid w:val="0037563E"/>
    <w:rsid w:val="003B600B"/>
    <w:rsid w:val="003E0071"/>
    <w:rsid w:val="00407BC6"/>
    <w:rsid w:val="004244E3"/>
    <w:rsid w:val="0046662E"/>
    <w:rsid w:val="00475FE9"/>
    <w:rsid w:val="00487AFA"/>
    <w:rsid w:val="004A123E"/>
    <w:rsid w:val="004B1161"/>
    <w:rsid w:val="004D585F"/>
    <w:rsid w:val="004E57D1"/>
    <w:rsid w:val="00513055"/>
    <w:rsid w:val="00532F23"/>
    <w:rsid w:val="00544A9F"/>
    <w:rsid w:val="00564DE9"/>
    <w:rsid w:val="00584DDD"/>
    <w:rsid w:val="00592F9E"/>
    <w:rsid w:val="005B0EAF"/>
    <w:rsid w:val="005E5135"/>
    <w:rsid w:val="005F2025"/>
    <w:rsid w:val="00622BEC"/>
    <w:rsid w:val="00660645"/>
    <w:rsid w:val="00667D57"/>
    <w:rsid w:val="006B7BA5"/>
    <w:rsid w:val="007165CE"/>
    <w:rsid w:val="00783AEF"/>
    <w:rsid w:val="007958B2"/>
    <w:rsid w:val="0081311D"/>
    <w:rsid w:val="0083496E"/>
    <w:rsid w:val="00840324"/>
    <w:rsid w:val="008471A2"/>
    <w:rsid w:val="00854AEC"/>
    <w:rsid w:val="0089648C"/>
    <w:rsid w:val="008B1704"/>
    <w:rsid w:val="00904CE5"/>
    <w:rsid w:val="00933DDB"/>
    <w:rsid w:val="00940871"/>
    <w:rsid w:val="009E319D"/>
    <w:rsid w:val="009F08BC"/>
    <w:rsid w:val="00A01D9D"/>
    <w:rsid w:val="00A3717B"/>
    <w:rsid w:val="00A929E5"/>
    <w:rsid w:val="00AB288E"/>
    <w:rsid w:val="00AE56ED"/>
    <w:rsid w:val="00AF2D00"/>
    <w:rsid w:val="00B11D64"/>
    <w:rsid w:val="00B155B5"/>
    <w:rsid w:val="00B75F62"/>
    <w:rsid w:val="00C21C4B"/>
    <w:rsid w:val="00C36F4A"/>
    <w:rsid w:val="00C61156"/>
    <w:rsid w:val="00C64191"/>
    <w:rsid w:val="00CA17BD"/>
    <w:rsid w:val="00D14AE2"/>
    <w:rsid w:val="00D258C5"/>
    <w:rsid w:val="00E34D79"/>
    <w:rsid w:val="00E705DB"/>
    <w:rsid w:val="00EB3961"/>
    <w:rsid w:val="00EC3608"/>
    <w:rsid w:val="00EF3FF3"/>
    <w:rsid w:val="00FA4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B7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D79"/>
  </w:style>
  <w:style w:type="paragraph" w:styleId="Heading1">
    <w:name w:val="heading 1"/>
    <w:basedOn w:val="Normal"/>
    <w:next w:val="Normal"/>
    <w:link w:val="Heading1Char"/>
    <w:uiPriority w:val="9"/>
    <w:qFormat/>
    <w:rsid w:val="00E34D79"/>
    <w:pPr>
      <w:pBdr>
        <w:top w:val="single" w:sz="24" w:space="0" w:color="002060" w:themeColor="accent1"/>
        <w:left w:val="single" w:sz="24" w:space="0" w:color="002060" w:themeColor="accent1"/>
        <w:bottom w:val="single" w:sz="24" w:space="0" w:color="002060" w:themeColor="accent1"/>
        <w:right w:val="single" w:sz="24" w:space="0" w:color="002060" w:themeColor="accent1"/>
      </w:pBdr>
      <w:shd w:val="clear" w:color="auto" w:fill="002060"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34D79"/>
    <w:pPr>
      <w:pBdr>
        <w:top w:val="single" w:sz="24" w:space="0" w:color="ACC7FF" w:themeColor="accent1" w:themeTint="33"/>
        <w:left w:val="single" w:sz="24" w:space="0" w:color="ACC7FF" w:themeColor="accent1" w:themeTint="33"/>
        <w:bottom w:val="single" w:sz="24" w:space="0" w:color="ACC7FF" w:themeColor="accent1" w:themeTint="33"/>
        <w:right w:val="single" w:sz="24" w:space="0" w:color="ACC7FF" w:themeColor="accent1" w:themeTint="33"/>
      </w:pBdr>
      <w:shd w:val="clear" w:color="auto" w:fill="ACC7F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34D79"/>
    <w:pPr>
      <w:pBdr>
        <w:top w:val="single" w:sz="6" w:space="2" w:color="002060" w:themeColor="accent1"/>
      </w:pBdr>
      <w:spacing w:before="300" w:after="0"/>
      <w:outlineLvl w:val="2"/>
    </w:pPr>
    <w:rPr>
      <w:caps/>
      <w:color w:val="000F2F" w:themeColor="accent1" w:themeShade="7F"/>
      <w:spacing w:val="15"/>
    </w:rPr>
  </w:style>
  <w:style w:type="paragraph" w:styleId="Heading4">
    <w:name w:val="heading 4"/>
    <w:basedOn w:val="Normal"/>
    <w:next w:val="Normal"/>
    <w:link w:val="Heading4Char"/>
    <w:uiPriority w:val="9"/>
    <w:unhideWhenUsed/>
    <w:qFormat/>
    <w:rsid w:val="00E34D79"/>
    <w:pPr>
      <w:pBdr>
        <w:top w:val="dotted" w:sz="6" w:space="2" w:color="002060" w:themeColor="accent1"/>
      </w:pBdr>
      <w:spacing w:before="200" w:after="0"/>
      <w:outlineLvl w:val="3"/>
    </w:pPr>
    <w:rPr>
      <w:caps/>
      <w:color w:val="001747" w:themeColor="accent1" w:themeShade="BF"/>
      <w:spacing w:val="10"/>
    </w:rPr>
  </w:style>
  <w:style w:type="paragraph" w:styleId="Heading5">
    <w:name w:val="heading 5"/>
    <w:basedOn w:val="Normal"/>
    <w:next w:val="Normal"/>
    <w:link w:val="Heading5Char"/>
    <w:uiPriority w:val="9"/>
    <w:unhideWhenUsed/>
    <w:qFormat/>
    <w:rsid w:val="00E34D79"/>
    <w:pPr>
      <w:pBdr>
        <w:bottom w:val="single" w:sz="6" w:space="1" w:color="002060" w:themeColor="accent1"/>
      </w:pBdr>
      <w:spacing w:before="200" w:after="0"/>
      <w:outlineLvl w:val="4"/>
    </w:pPr>
    <w:rPr>
      <w:caps/>
      <w:color w:val="001747" w:themeColor="accent1" w:themeShade="BF"/>
      <w:spacing w:val="10"/>
    </w:rPr>
  </w:style>
  <w:style w:type="paragraph" w:styleId="Heading6">
    <w:name w:val="heading 6"/>
    <w:basedOn w:val="Normal"/>
    <w:next w:val="Normal"/>
    <w:link w:val="Heading6Char"/>
    <w:uiPriority w:val="9"/>
    <w:unhideWhenUsed/>
    <w:qFormat/>
    <w:rsid w:val="00E34D79"/>
    <w:pPr>
      <w:pBdr>
        <w:bottom w:val="dotted" w:sz="6" w:space="1" w:color="002060" w:themeColor="accent1"/>
      </w:pBdr>
      <w:spacing w:before="200" w:after="0"/>
      <w:outlineLvl w:val="5"/>
    </w:pPr>
    <w:rPr>
      <w:caps/>
      <w:color w:val="001747" w:themeColor="accent1" w:themeShade="BF"/>
      <w:spacing w:val="10"/>
    </w:rPr>
  </w:style>
  <w:style w:type="paragraph" w:styleId="Heading7">
    <w:name w:val="heading 7"/>
    <w:basedOn w:val="Normal"/>
    <w:next w:val="Normal"/>
    <w:link w:val="Heading7Char"/>
    <w:uiPriority w:val="9"/>
    <w:semiHidden/>
    <w:unhideWhenUsed/>
    <w:qFormat/>
    <w:rsid w:val="00E34D79"/>
    <w:pPr>
      <w:spacing w:before="200" w:after="0"/>
      <w:outlineLvl w:val="6"/>
    </w:pPr>
    <w:rPr>
      <w:caps/>
      <w:color w:val="001747" w:themeColor="accent1" w:themeShade="BF"/>
      <w:spacing w:val="10"/>
    </w:rPr>
  </w:style>
  <w:style w:type="paragraph" w:styleId="Heading8">
    <w:name w:val="heading 8"/>
    <w:basedOn w:val="Normal"/>
    <w:next w:val="Normal"/>
    <w:link w:val="Heading8Char"/>
    <w:uiPriority w:val="9"/>
    <w:semiHidden/>
    <w:unhideWhenUsed/>
    <w:qFormat/>
    <w:rsid w:val="00E34D7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34D7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D79"/>
    <w:rPr>
      <w:caps/>
      <w:color w:val="FFFFFF" w:themeColor="background1"/>
      <w:spacing w:val="15"/>
      <w:sz w:val="22"/>
      <w:szCs w:val="22"/>
      <w:shd w:val="clear" w:color="auto" w:fill="002060" w:themeFill="accent1"/>
    </w:rPr>
  </w:style>
  <w:style w:type="character" w:customStyle="1" w:styleId="Heading2Char">
    <w:name w:val="Heading 2 Char"/>
    <w:basedOn w:val="DefaultParagraphFont"/>
    <w:link w:val="Heading2"/>
    <w:uiPriority w:val="9"/>
    <w:rsid w:val="00E34D79"/>
    <w:rPr>
      <w:caps/>
      <w:spacing w:val="15"/>
      <w:shd w:val="clear" w:color="auto" w:fill="ACC7FF" w:themeFill="accent1" w:themeFillTint="33"/>
    </w:rPr>
  </w:style>
  <w:style w:type="character" w:customStyle="1" w:styleId="Heading3Char">
    <w:name w:val="Heading 3 Char"/>
    <w:basedOn w:val="DefaultParagraphFont"/>
    <w:link w:val="Heading3"/>
    <w:uiPriority w:val="9"/>
    <w:rsid w:val="00E34D79"/>
    <w:rPr>
      <w:caps/>
      <w:color w:val="000F2F" w:themeColor="accent1" w:themeShade="7F"/>
      <w:spacing w:val="15"/>
    </w:rPr>
  </w:style>
  <w:style w:type="character" w:customStyle="1" w:styleId="Heading4Char">
    <w:name w:val="Heading 4 Char"/>
    <w:basedOn w:val="DefaultParagraphFont"/>
    <w:link w:val="Heading4"/>
    <w:uiPriority w:val="9"/>
    <w:rsid w:val="00E34D79"/>
    <w:rPr>
      <w:caps/>
      <w:color w:val="001747" w:themeColor="accent1" w:themeShade="BF"/>
      <w:spacing w:val="10"/>
    </w:rPr>
  </w:style>
  <w:style w:type="character" w:customStyle="1" w:styleId="Heading5Char">
    <w:name w:val="Heading 5 Char"/>
    <w:basedOn w:val="DefaultParagraphFont"/>
    <w:link w:val="Heading5"/>
    <w:uiPriority w:val="9"/>
    <w:rsid w:val="00E34D79"/>
    <w:rPr>
      <w:caps/>
      <w:color w:val="001747" w:themeColor="accent1" w:themeShade="BF"/>
      <w:spacing w:val="10"/>
    </w:rPr>
  </w:style>
  <w:style w:type="character" w:customStyle="1" w:styleId="Heading6Char">
    <w:name w:val="Heading 6 Char"/>
    <w:basedOn w:val="DefaultParagraphFont"/>
    <w:link w:val="Heading6"/>
    <w:uiPriority w:val="9"/>
    <w:rsid w:val="00E34D79"/>
    <w:rPr>
      <w:caps/>
      <w:color w:val="001747" w:themeColor="accent1" w:themeShade="BF"/>
      <w:spacing w:val="10"/>
    </w:rPr>
  </w:style>
  <w:style w:type="character" w:customStyle="1" w:styleId="Heading7Char">
    <w:name w:val="Heading 7 Char"/>
    <w:basedOn w:val="DefaultParagraphFont"/>
    <w:link w:val="Heading7"/>
    <w:uiPriority w:val="9"/>
    <w:semiHidden/>
    <w:rsid w:val="00E34D79"/>
    <w:rPr>
      <w:caps/>
      <w:color w:val="001747" w:themeColor="accent1" w:themeShade="BF"/>
      <w:spacing w:val="10"/>
    </w:rPr>
  </w:style>
  <w:style w:type="character" w:customStyle="1" w:styleId="Heading8Char">
    <w:name w:val="Heading 8 Char"/>
    <w:basedOn w:val="DefaultParagraphFont"/>
    <w:link w:val="Heading8"/>
    <w:uiPriority w:val="9"/>
    <w:semiHidden/>
    <w:rsid w:val="00E34D79"/>
    <w:rPr>
      <w:caps/>
      <w:spacing w:val="10"/>
      <w:sz w:val="18"/>
      <w:szCs w:val="18"/>
    </w:rPr>
  </w:style>
  <w:style w:type="character" w:customStyle="1" w:styleId="Heading9Char">
    <w:name w:val="Heading 9 Char"/>
    <w:basedOn w:val="DefaultParagraphFont"/>
    <w:link w:val="Heading9"/>
    <w:uiPriority w:val="9"/>
    <w:semiHidden/>
    <w:rsid w:val="00E34D79"/>
    <w:rPr>
      <w:i/>
      <w:iCs/>
      <w:caps/>
      <w:spacing w:val="10"/>
      <w:sz w:val="18"/>
      <w:szCs w:val="18"/>
    </w:rPr>
  </w:style>
  <w:style w:type="paragraph" w:styleId="Header">
    <w:name w:val="header"/>
    <w:basedOn w:val="Normal"/>
    <w:link w:val="HeaderChar"/>
    <w:uiPriority w:val="99"/>
    <w:unhideWhenUsed/>
    <w:rsid w:val="00592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F9E"/>
  </w:style>
  <w:style w:type="paragraph" w:styleId="Footer">
    <w:name w:val="footer"/>
    <w:basedOn w:val="Normal"/>
    <w:link w:val="FooterChar"/>
    <w:uiPriority w:val="99"/>
    <w:unhideWhenUsed/>
    <w:rsid w:val="00592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F9E"/>
  </w:style>
  <w:style w:type="paragraph" w:styleId="Subtitle">
    <w:name w:val="Subtitle"/>
    <w:basedOn w:val="Normal"/>
    <w:next w:val="Normal"/>
    <w:link w:val="SubtitleChar"/>
    <w:uiPriority w:val="11"/>
    <w:qFormat/>
    <w:rsid w:val="00E34D7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34D79"/>
    <w:rPr>
      <w:caps/>
      <w:color w:val="595959" w:themeColor="text1" w:themeTint="A6"/>
      <w:spacing w:val="10"/>
      <w:sz w:val="21"/>
      <w:szCs w:val="21"/>
    </w:rPr>
  </w:style>
  <w:style w:type="paragraph" w:styleId="Caption">
    <w:name w:val="caption"/>
    <w:basedOn w:val="Normal"/>
    <w:next w:val="Normal"/>
    <w:uiPriority w:val="35"/>
    <w:semiHidden/>
    <w:unhideWhenUsed/>
    <w:qFormat/>
    <w:rsid w:val="00E34D79"/>
    <w:rPr>
      <w:b/>
      <w:bCs/>
      <w:color w:val="001747" w:themeColor="accent1" w:themeShade="BF"/>
      <w:sz w:val="16"/>
      <w:szCs w:val="16"/>
    </w:rPr>
  </w:style>
  <w:style w:type="paragraph" w:styleId="Title">
    <w:name w:val="Title"/>
    <w:basedOn w:val="Normal"/>
    <w:next w:val="Normal"/>
    <w:link w:val="TitleChar"/>
    <w:uiPriority w:val="10"/>
    <w:qFormat/>
    <w:rsid w:val="00E34D79"/>
    <w:pPr>
      <w:spacing w:before="0" w:after="0"/>
    </w:pPr>
    <w:rPr>
      <w:rFonts w:asciiTheme="majorHAnsi" w:eastAsiaTheme="majorEastAsia" w:hAnsiTheme="majorHAnsi" w:cstheme="majorBidi"/>
      <w:caps/>
      <w:color w:val="002060" w:themeColor="accent1"/>
      <w:spacing w:val="10"/>
      <w:sz w:val="52"/>
      <w:szCs w:val="52"/>
    </w:rPr>
  </w:style>
  <w:style w:type="character" w:customStyle="1" w:styleId="TitleChar">
    <w:name w:val="Title Char"/>
    <w:basedOn w:val="DefaultParagraphFont"/>
    <w:link w:val="Title"/>
    <w:uiPriority w:val="10"/>
    <w:rsid w:val="00E34D79"/>
    <w:rPr>
      <w:rFonts w:asciiTheme="majorHAnsi" w:eastAsiaTheme="majorEastAsia" w:hAnsiTheme="majorHAnsi" w:cstheme="majorBidi"/>
      <w:caps/>
      <w:color w:val="002060" w:themeColor="accent1"/>
      <w:spacing w:val="10"/>
      <w:sz w:val="52"/>
      <w:szCs w:val="52"/>
    </w:rPr>
  </w:style>
  <w:style w:type="character" w:styleId="Strong">
    <w:name w:val="Strong"/>
    <w:uiPriority w:val="22"/>
    <w:qFormat/>
    <w:rsid w:val="00E34D79"/>
    <w:rPr>
      <w:b/>
      <w:bCs/>
    </w:rPr>
  </w:style>
  <w:style w:type="character" w:styleId="Emphasis">
    <w:name w:val="Emphasis"/>
    <w:uiPriority w:val="20"/>
    <w:qFormat/>
    <w:rsid w:val="00E34D79"/>
    <w:rPr>
      <w:caps/>
      <w:color w:val="000F2F" w:themeColor="accent1" w:themeShade="7F"/>
      <w:spacing w:val="5"/>
    </w:rPr>
  </w:style>
  <w:style w:type="paragraph" w:styleId="NoSpacing">
    <w:name w:val="No Spacing"/>
    <w:link w:val="NoSpacingChar"/>
    <w:uiPriority w:val="1"/>
    <w:qFormat/>
    <w:rsid w:val="00E34D79"/>
    <w:pPr>
      <w:spacing w:after="0" w:line="240" w:lineRule="auto"/>
    </w:pPr>
  </w:style>
  <w:style w:type="character" w:customStyle="1" w:styleId="NoSpacingChar">
    <w:name w:val="No Spacing Char"/>
    <w:basedOn w:val="DefaultParagraphFont"/>
    <w:link w:val="NoSpacing"/>
    <w:uiPriority w:val="1"/>
    <w:rsid w:val="00E34D79"/>
  </w:style>
  <w:style w:type="paragraph" w:styleId="Quote">
    <w:name w:val="Quote"/>
    <w:basedOn w:val="Normal"/>
    <w:next w:val="Normal"/>
    <w:link w:val="QuoteChar"/>
    <w:uiPriority w:val="29"/>
    <w:qFormat/>
    <w:rsid w:val="00E34D79"/>
    <w:rPr>
      <w:i/>
      <w:iCs/>
      <w:sz w:val="24"/>
      <w:szCs w:val="24"/>
    </w:rPr>
  </w:style>
  <w:style w:type="character" w:customStyle="1" w:styleId="QuoteChar">
    <w:name w:val="Quote Char"/>
    <w:basedOn w:val="DefaultParagraphFont"/>
    <w:link w:val="Quote"/>
    <w:uiPriority w:val="29"/>
    <w:rsid w:val="00E34D79"/>
    <w:rPr>
      <w:i/>
      <w:iCs/>
      <w:sz w:val="24"/>
      <w:szCs w:val="24"/>
    </w:rPr>
  </w:style>
  <w:style w:type="paragraph" w:styleId="IntenseQuote">
    <w:name w:val="Intense Quote"/>
    <w:basedOn w:val="Normal"/>
    <w:next w:val="Normal"/>
    <w:link w:val="IntenseQuoteChar"/>
    <w:uiPriority w:val="30"/>
    <w:qFormat/>
    <w:rsid w:val="00E34D79"/>
    <w:pPr>
      <w:spacing w:before="240" w:after="240" w:line="240" w:lineRule="auto"/>
      <w:ind w:left="1080" w:right="1080"/>
      <w:jc w:val="center"/>
    </w:pPr>
    <w:rPr>
      <w:color w:val="002060" w:themeColor="accent1"/>
      <w:sz w:val="24"/>
      <w:szCs w:val="24"/>
    </w:rPr>
  </w:style>
  <w:style w:type="character" w:customStyle="1" w:styleId="IntenseQuoteChar">
    <w:name w:val="Intense Quote Char"/>
    <w:basedOn w:val="DefaultParagraphFont"/>
    <w:link w:val="IntenseQuote"/>
    <w:uiPriority w:val="30"/>
    <w:rsid w:val="00E34D79"/>
    <w:rPr>
      <w:color w:val="002060" w:themeColor="accent1"/>
      <w:sz w:val="24"/>
      <w:szCs w:val="24"/>
    </w:rPr>
  </w:style>
  <w:style w:type="character" w:styleId="SubtleEmphasis">
    <w:name w:val="Subtle Emphasis"/>
    <w:uiPriority w:val="19"/>
    <w:qFormat/>
    <w:rsid w:val="00172634"/>
    <w:rPr>
      <w:rFonts w:ascii="Calibri" w:hAnsi="Calibri"/>
      <w:i/>
      <w:iCs/>
      <w:color w:val="000F2F" w:themeColor="accent1" w:themeShade="7F"/>
    </w:rPr>
  </w:style>
  <w:style w:type="character" w:styleId="IntenseEmphasis">
    <w:name w:val="Intense Emphasis"/>
    <w:uiPriority w:val="21"/>
    <w:qFormat/>
    <w:rsid w:val="00E34D79"/>
    <w:rPr>
      <w:b/>
      <w:bCs/>
      <w:caps/>
      <w:color w:val="000F2F" w:themeColor="accent1" w:themeShade="7F"/>
      <w:spacing w:val="10"/>
    </w:rPr>
  </w:style>
  <w:style w:type="character" w:styleId="SubtleReference">
    <w:name w:val="Subtle Reference"/>
    <w:uiPriority w:val="31"/>
    <w:qFormat/>
    <w:rsid w:val="00E34D79"/>
    <w:rPr>
      <w:b/>
      <w:bCs/>
      <w:color w:val="002060" w:themeColor="accent1"/>
    </w:rPr>
  </w:style>
  <w:style w:type="character" w:styleId="IntenseReference">
    <w:name w:val="Intense Reference"/>
    <w:uiPriority w:val="32"/>
    <w:qFormat/>
    <w:rsid w:val="00E34D79"/>
    <w:rPr>
      <w:b/>
      <w:bCs/>
      <w:i/>
      <w:iCs/>
      <w:caps/>
      <w:color w:val="002060" w:themeColor="accent1"/>
    </w:rPr>
  </w:style>
  <w:style w:type="character" w:styleId="BookTitle">
    <w:name w:val="Book Title"/>
    <w:uiPriority w:val="33"/>
    <w:qFormat/>
    <w:rsid w:val="00E34D79"/>
    <w:rPr>
      <w:b/>
      <w:bCs/>
      <w:i/>
      <w:iCs/>
      <w:spacing w:val="0"/>
    </w:rPr>
  </w:style>
  <w:style w:type="paragraph" w:styleId="TOCHeading">
    <w:name w:val="TOC Heading"/>
    <w:basedOn w:val="Heading1"/>
    <w:next w:val="Normal"/>
    <w:uiPriority w:val="39"/>
    <w:unhideWhenUsed/>
    <w:qFormat/>
    <w:rsid w:val="00E34D79"/>
    <w:pPr>
      <w:outlineLvl w:val="9"/>
    </w:pPr>
  </w:style>
  <w:style w:type="paragraph" w:styleId="NormalWeb">
    <w:name w:val="Normal (Web)"/>
    <w:basedOn w:val="Normal"/>
    <w:uiPriority w:val="99"/>
    <w:unhideWhenUsed/>
    <w:rsid w:val="007165CE"/>
    <w:pPr>
      <w:spacing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172634"/>
    <w:pPr>
      <w:spacing w:before="0" w:after="0" w:line="240" w:lineRule="auto"/>
    </w:pPr>
  </w:style>
  <w:style w:type="character" w:customStyle="1" w:styleId="FootnoteTextChar">
    <w:name w:val="Footnote Text Char"/>
    <w:basedOn w:val="DefaultParagraphFont"/>
    <w:link w:val="FootnoteText"/>
    <w:uiPriority w:val="99"/>
    <w:semiHidden/>
    <w:rsid w:val="00172634"/>
  </w:style>
  <w:style w:type="character" w:styleId="FootnoteReference">
    <w:name w:val="footnote reference"/>
    <w:basedOn w:val="DefaultParagraphFont"/>
    <w:uiPriority w:val="99"/>
    <w:semiHidden/>
    <w:unhideWhenUsed/>
    <w:rsid w:val="00172634"/>
    <w:rPr>
      <w:vertAlign w:val="superscript"/>
    </w:rPr>
  </w:style>
  <w:style w:type="table" w:styleId="TableGrid">
    <w:name w:val="Table Grid"/>
    <w:basedOn w:val="TableNormal"/>
    <w:uiPriority w:val="39"/>
    <w:rsid w:val="00622BE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4">
    <w:name w:val="Grid Table 4 Accent 4"/>
    <w:basedOn w:val="TableNormal"/>
    <w:uiPriority w:val="49"/>
    <w:rsid w:val="00622BEC"/>
    <w:pPr>
      <w:spacing w:after="0" w:line="240" w:lineRule="auto"/>
    </w:pPr>
    <w:tblPr>
      <w:tblStyleRowBandSize w:val="1"/>
      <w:tblStyleColBandSize w:val="1"/>
      <w:tblBorders>
        <w:top w:val="single" w:sz="4" w:space="0" w:color="92DAC1" w:themeColor="accent4" w:themeTint="99"/>
        <w:left w:val="single" w:sz="4" w:space="0" w:color="92DAC1" w:themeColor="accent4" w:themeTint="99"/>
        <w:bottom w:val="single" w:sz="4" w:space="0" w:color="92DAC1" w:themeColor="accent4" w:themeTint="99"/>
        <w:right w:val="single" w:sz="4" w:space="0" w:color="92DAC1" w:themeColor="accent4" w:themeTint="99"/>
        <w:insideH w:val="single" w:sz="4" w:space="0" w:color="92DAC1" w:themeColor="accent4" w:themeTint="99"/>
        <w:insideV w:val="single" w:sz="4" w:space="0" w:color="92DAC1" w:themeColor="accent4" w:themeTint="99"/>
      </w:tblBorders>
    </w:tblPr>
    <w:tblStylePr w:type="firstRow">
      <w:rPr>
        <w:b/>
        <w:bCs/>
        <w:color w:val="FFFFFF" w:themeColor="background1"/>
      </w:rPr>
      <w:tblPr/>
      <w:tcPr>
        <w:tcBorders>
          <w:top w:val="single" w:sz="4" w:space="0" w:color="4BC298" w:themeColor="accent4"/>
          <w:left w:val="single" w:sz="4" w:space="0" w:color="4BC298" w:themeColor="accent4"/>
          <w:bottom w:val="single" w:sz="4" w:space="0" w:color="4BC298" w:themeColor="accent4"/>
          <w:right w:val="single" w:sz="4" w:space="0" w:color="4BC298" w:themeColor="accent4"/>
          <w:insideH w:val="nil"/>
          <w:insideV w:val="nil"/>
        </w:tcBorders>
        <w:shd w:val="clear" w:color="auto" w:fill="4BC298" w:themeFill="accent4"/>
      </w:tcPr>
    </w:tblStylePr>
    <w:tblStylePr w:type="lastRow">
      <w:rPr>
        <w:b/>
        <w:bCs/>
      </w:rPr>
      <w:tblPr/>
      <w:tcPr>
        <w:tcBorders>
          <w:top w:val="double" w:sz="4" w:space="0" w:color="4BC298" w:themeColor="accent4"/>
        </w:tcBorders>
      </w:tcPr>
    </w:tblStylePr>
    <w:tblStylePr w:type="firstCol">
      <w:rPr>
        <w:b/>
        <w:bCs/>
      </w:rPr>
    </w:tblStylePr>
    <w:tblStylePr w:type="lastCol">
      <w:rPr>
        <w:b/>
        <w:bCs/>
      </w:rPr>
    </w:tblStylePr>
    <w:tblStylePr w:type="band1Vert">
      <w:tblPr/>
      <w:tcPr>
        <w:shd w:val="clear" w:color="auto" w:fill="DAF2EA" w:themeFill="accent4" w:themeFillTint="33"/>
      </w:tcPr>
    </w:tblStylePr>
    <w:tblStylePr w:type="band1Horz">
      <w:tblPr/>
      <w:tcPr>
        <w:shd w:val="clear" w:color="auto" w:fill="DAF2EA" w:themeFill="accent4" w:themeFillTint="33"/>
      </w:tcPr>
    </w:tblStylePr>
  </w:style>
  <w:style w:type="table" w:customStyle="1" w:styleId="GridTable4Accent5">
    <w:name w:val="Grid Table 4 Accent 5"/>
    <w:basedOn w:val="TableNormal"/>
    <w:uiPriority w:val="49"/>
    <w:rsid w:val="00622BEC"/>
    <w:pPr>
      <w:spacing w:after="0" w:line="240" w:lineRule="auto"/>
    </w:pPr>
    <w:tblPr>
      <w:tblStyleRowBandSize w:val="1"/>
      <w:tblStyleColBandSize w:val="1"/>
      <w:tblBorders>
        <w:top w:val="single" w:sz="4" w:space="0" w:color="C6DE94" w:themeColor="accent5" w:themeTint="99"/>
        <w:left w:val="single" w:sz="4" w:space="0" w:color="C6DE94" w:themeColor="accent5" w:themeTint="99"/>
        <w:bottom w:val="single" w:sz="4" w:space="0" w:color="C6DE94" w:themeColor="accent5" w:themeTint="99"/>
        <w:right w:val="single" w:sz="4" w:space="0" w:color="C6DE94" w:themeColor="accent5" w:themeTint="99"/>
        <w:insideH w:val="single" w:sz="4" w:space="0" w:color="C6DE94" w:themeColor="accent5" w:themeTint="99"/>
        <w:insideV w:val="single" w:sz="4" w:space="0" w:color="C6DE94" w:themeColor="accent5" w:themeTint="99"/>
      </w:tblBorders>
    </w:tblPr>
    <w:tblStylePr w:type="firstRow">
      <w:rPr>
        <w:b/>
        <w:bCs/>
        <w:color w:val="FFFFFF" w:themeColor="background1"/>
      </w:rPr>
      <w:tblPr/>
      <w:tcPr>
        <w:tcBorders>
          <w:top w:val="single" w:sz="4" w:space="0" w:color="A2C84E" w:themeColor="accent5"/>
          <w:left w:val="single" w:sz="4" w:space="0" w:color="A2C84E" w:themeColor="accent5"/>
          <w:bottom w:val="single" w:sz="4" w:space="0" w:color="A2C84E" w:themeColor="accent5"/>
          <w:right w:val="single" w:sz="4" w:space="0" w:color="A2C84E" w:themeColor="accent5"/>
          <w:insideH w:val="nil"/>
          <w:insideV w:val="nil"/>
        </w:tcBorders>
        <w:shd w:val="clear" w:color="auto" w:fill="A2C84E" w:themeFill="accent5"/>
      </w:tcPr>
    </w:tblStylePr>
    <w:tblStylePr w:type="lastRow">
      <w:rPr>
        <w:b/>
        <w:bCs/>
      </w:rPr>
      <w:tblPr/>
      <w:tcPr>
        <w:tcBorders>
          <w:top w:val="double" w:sz="4" w:space="0" w:color="A2C84E" w:themeColor="accent5"/>
        </w:tcBorders>
      </w:tcPr>
    </w:tblStylePr>
    <w:tblStylePr w:type="firstCol">
      <w:rPr>
        <w:b/>
        <w:bCs/>
      </w:rPr>
    </w:tblStylePr>
    <w:tblStylePr w:type="lastCol">
      <w:rPr>
        <w:b/>
        <w:bCs/>
      </w:rPr>
    </w:tblStylePr>
    <w:tblStylePr w:type="band1Vert">
      <w:tblPr/>
      <w:tcPr>
        <w:shd w:val="clear" w:color="auto" w:fill="ECF4DB" w:themeFill="accent5" w:themeFillTint="33"/>
      </w:tcPr>
    </w:tblStylePr>
    <w:tblStylePr w:type="band1Horz">
      <w:tblPr/>
      <w:tcPr>
        <w:shd w:val="clear" w:color="auto" w:fill="ECF4DB" w:themeFill="accent5" w:themeFillTint="33"/>
      </w:tcPr>
    </w:tblStylePr>
  </w:style>
  <w:style w:type="table" w:customStyle="1" w:styleId="PlainTable4">
    <w:name w:val="Plain Table 4"/>
    <w:basedOn w:val="TableNormal"/>
    <w:uiPriority w:val="44"/>
    <w:rsid w:val="00AE56E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
    <w:name w:val="Grid Table 4"/>
    <w:basedOn w:val="TableNormal"/>
    <w:uiPriority w:val="49"/>
    <w:rsid w:val="00AE56E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
    <w:name w:val="Grid Table 2"/>
    <w:basedOn w:val="TableNormal"/>
    <w:uiPriority w:val="47"/>
    <w:rsid w:val="00083BC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8471A2"/>
    <w:rPr>
      <w:color w:val="002060" w:themeColor="hyperlink"/>
      <w:u w:val="single"/>
    </w:rPr>
  </w:style>
  <w:style w:type="character" w:customStyle="1" w:styleId="UnresolvedMention">
    <w:name w:val="Unresolved Mention"/>
    <w:basedOn w:val="DefaultParagraphFont"/>
    <w:uiPriority w:val="99"/>
    <w:semiHidden/>
    <w:unhideWhenUsed/>
    <w:rsid w:val="008471A2"/>
    <w:rPr>
      <w:color w:val="605E5C"/>
      <w:shd w:val="clear" w:color="auto" w:fill="E1DFDD"/>
    </w:rPr>
  </w:style>
  <w:style w:type="paragraph" w:styleId="TOC2">
    <w:name w:val="toc 2"/>
    <w:basedOn w:val="Normal"/>
    <w:next w:val="Normal"/>
    <w:autoRedefine/>
    <w:uiPriority w:val="39"/>
    <w:unhideWhenUsed/>
    <w:rsid w:val="00B11D64"/>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B11D64"/>
    <w:pPr>
      <w:spacing w:before="0" w:after="100" w:line="259" w:lineRule="auto"/>
    </w:pPr>
    <w:rPr>
      <w:rFonts w:cs="Times New Roman"/>
      <w:sz w:val="22"/>
      <w:szCs w:val="22"/>
    </w:rPr>
  </w:style>
  <w:style w:type="paragraph" w:styleId="TOC3">
    <w:name w:val="toc 3"/>
    <w:basedOn w:val="Normal"/>
    <w:next w:val="Normal"/>
    <w:autoRedefine/>
    <w:uiPriority w:val="39"/>
    <w:unhideWhenUsed/>
    <w:rsid w:val="00B11D64"/>
    <w:pPr>
      <w:spacing w:before="0" w:after="100" w:line="259" w:lineRule="auto"/>
      <w:ind w:left="440"/>
    </w:pPr>
    <w:rPr>
      <w:rFonts w:cs="Times New Roman"/>
      <w:sz w:val="22"/>
      <w:szCs w:val="22"/>
    </w:rPr>
  </w:style>
  <w:style w:type="character" w:styleId="FollowedHyperlink">
    <w:name w:val="FollowedHyperlink"/>
    <w:basedOn w:val="DefaultParagraphFont"/>
    <w:uiPriority w:val="99"/>
    <w:semiHidden/>
    <w:unhideWhenUsed/>
    <w:rsid w:val="00B11D64"/>
    <w:rPr>
      <w:color w:val="E8B15D" w:themeColor="followedHyperlink"/>
      <w:u w:val="single"/>
    </w:rPr>
  </w:style>
  <w:style w:type="paragraph" w:styleId="BalloonText">
    <w:name w:val="Balloon Text"/>
    <w:basedOn w:val="Normal"/>
    <w:link w:val="BalloonTextChar"/>
    <w:uiPriority w:val="99"/>
    <w:semiHidden/>
    <w:unhideWhenUsed/>
    <w:rsid w:val="00166DB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DB9"/>
    <w:rPr>
      <w:rFonts w:ascii="Tahoma" w:hAnsi="Tahoma" w:cs="Tahoma"/>
      <w:sz w:val="16"/>
      <w:szCs w:val="16"/>
    </w:rPr>
  </w:style>
  <w:style w:type="character" w:styleId="CommentReference">
    <w:name w:val="annotation reference"/>
    <w:basedOn w:val="DefaultParagraphFont"/>
    <w:uiPriority w:val="99"/>
    <w:semiHidden/>
    <w:unhideWhenUsed/>
    <w:rsid w:val="009F08BC"/>
    <w:rPr>
      <w:sz w:val="16"/>
      <w:szCs w:val="16"/>
    </w:rPr>
  </w:style>
  <w:style w:type="paragraph" w:styleId="CommentText">
    <w:name w:val="annotation text"/>
    <w:basedOn w:val="Normal"/>
    <w:link w:val="CommentTextChar"/>
    <w:uiPriority w:val="99"/>
    <w:semiHidden/>
    <w:unhideWhenUsed/>
    <w:rsid w:val="009F08BC"/>
    <w:pPr>
      <w:spacing w:line="240" w:lineRule="auto"/>
    </w:pPr>
  </w:style>
  <w:style w:type="character" w:customStyle="1" w:styleId="CommentTextChar">
    <w:name w:val="Comment Text Char"/>
    <w:basedOn w:val="DefaultParagraphFont"/>
    <w:link w:val="CommentText"/>
    <w:uiPriority w:val="99"/>
    <w:semiHidden/>
    <w:rsid w:val="009F08BC"/>
  </w:style>
  <w:style w:type="paragraph" w:styleId="CommentSubject">
    <w:name w:val="annotation subject"/>
    <w:basedOn w:val="CommentText"/>
    <w:next w:val="CommentText"/>
    <w:link w:val="CommentSubjectChar"/>
    <w:uiPriority w:val="99"/>
    <w:semiHidden/>
    <w:unhideWhenUsed/>
    <w:rsid w:val="009F08BC"/>
    <w:rPr>
      <w:b/>
      <w:bCs/>
    </w:rPr>
  </w:style>
  <w:style w:type="character" w:customStyle="1" w:styleId="CommentSubjectChar">
    <w:name w:val="Comment Subject Char"/>
    <w:basedOn w:val="CommentTextChar"/>
    <w:link w:val="CommentSubject"/>
    <w:uiPriority w:val="99"/>
    <w:semiHidden/>
    <w:rsid w:val="009F08B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D79"/>
  </w:style>
  <w:style w:type="paragraph" w:styleId="Heading1">
    <w:name w:val="heading 1"/>
    <w:basedOn w:val="Normal"/>
    <w:next w:val="Normal"/>
    <w:link w:val="Heading1Char"/>
    <w:uiPriority w:val="9"/>
    <w:qFormat/>
    <w:rsid w:val="00E34D79"/>
    <w:pPr>
      <w:pBdr>
        <w:top w:val="single" w:sz="24" w:space="0" w:color="002060" w:themeColor="accent1"/>
        <w:left w:val="single" w:sz="24" w:space="0" w:color="002060" w:themeColor="accent1"/>
        <w:bottom w:val="single" w:sz="24" w:space="0" w:color="002060" w:themeColor="accent1"/>
        <w:right w:val="single" w:sz="24" w:space="0" w:color="002060" w:themeColor="accent1"/>
      </w:pBdr>
      <w:shd w:val="clear" w:color="auto" w:fill="002060"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34D79"/>
    <w:pPr>
      <w:pBdr>
        <w:top w:val="single" w:sz="24" w:space="0" w:color="ACC7FF" w:themeColor="accent1" w:themeTint="33"/>
        <w:left w:val="single" w:sz="24" w:space="0" w:color="ACC7FF" w:themeColor="accent1" w:themeTint="33"/>
        <w:bottom w:val="single" w:sz="24" w:space="0" w:color="ACC7FF" w:themeColor="accent1" w:themeTint="33"/>
        <w:right w:val="single" w:sz="24" w:space="0" w:color="ACC7FF" w:themeColor="accent1" w:themeTint="33"/>
      </w:pBdr>
      <w:shd w:val="clear" w:color="auto" w:fill="ACC7F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34D79"/>
    <w:pPr>
      <w:pBdr>
        <w:top w:val="single" w:sz="6" w:space="2" w:color="002060" w:themeColor="accent1"/>
      </w:pBdr>
      <w:spacing w:before="300" w:after="0"/>
      <w:outlineLvl w:val="2"/>
    </w:pPr>
    <w:rPr>
      <w:caps/>
      <w:color w:val="000F2F" w:themeColor="accent1" w:themeShade="7F"/>
      <w:spacing w:val="15"/>
    </w:rPr>
  </w:style>
  <w:style w:type="paragraph" w:styleId="Heading4">
    <w:name w:val="heading 4"/>
    <w:basedOn w:val="Normal"/>
    <w:next w:val="Normal"/>
    <w:link w:val="Heading4Char"/>
    <w:uiPriority w:val="9"/>
    <w:unhideWhenUsed/>
    <w:qFormat/>
    <w:rsid w:val="00E34D79"/>
    <w:pPr>
      <w:pBdr>
        <w:top w:val="dotted" w:sz="6" w:space="2" w:color="002060" w:themeColor="accent1"/>
      </w:pBdr>
      <w:spacing w:before="200" w:after="0"/>
      <w:outlineLvl w:val="3"/>
    </w:pPr>
    <w:rPr>
      <w:caps/>
      <w:color w:val="001747" w:themeColor="accent1" w:themeShade="BF"/>
      <w:spacing w:val="10"/>
    </w:rPr>
  </w:style>
  <w:style w:type="paragraph" w:styleId="Heading5">
    <w:name w:val="heading 5"/>
    <w:basedOn w:val="Normal"/>
    <w:next w:val="Normal"/>
    <w:link w:val="Heading5Char"/>
    <w:uiPriority w:val="9"/>
    <w:unhideWhenUsed/>
    <w:qFormat/>
    <w:rsid w:val="00E34D79"/>
    <w:pPr>
      <w:pBdr>
        <w:bottom w:val="single" w:sz="6" w:space="1" w:color="002060" w:themeColor="accent1"/>
      </w:pBdr>
      <w:spacing w:before="200" w:after="0"/>
      <w:outlineLvl w:val="4"/>
    </w:pPr>
    <w:rPr>
      <w:caps/>
      <w:color w:val="001747" w:themeColor="accent1" w:themeShade="BF"/>
      <w:spacing w:val="10"/>
    </w:rPr>
  </w:style>
  <w:style w:type="paragraph" w:styleId="Heading6">
    <w:name w:val="heading 6"/>
    <w:basedOn w:val="Normal"/>
    <w:next w:val="Normal"/>
    <w:link w:val="Heading6Char"/>
    <w:uiPriority w:val="9"/>
    <w:unhideWhenUsed/>
    <w:qFormat/>
    <w:rsid w:val="00E34D79"/>
    <w:pPr>
      <w:pBdr>
        <w:bottom w:val="dotted" w:sz="6" w:space="1" w:color="002060" w:themeColor="accent1"/>
      </w:pBdr>
      <w:spacing w:before="200" w:after="0"/>
      <w:outlineLvl w:val="5"/>
    </w:pPr>
    <w:rPr>
      <w:caps/>
      <w:color w:val="001747" w:themeColor="accent1" w:themeShade="BF"/>
      <w:spacing w:val="10"/>
    </w:rPr>
  </w:style>
  <w:style w:type="paragraph" w:styleId="Heading7">
    <w:name w:val="heading 7"/>
    <w:basedOn w:val="Normal"/>
    <w:next w:val="Normal"/>
    <w:link w:val="Heading7Char"/>
    <w:uiPriority w:val="9"/>
    <w:semiHidden/>
    <w:unhideWhenUsed/>
    <w:qFormat/>
    <w:rsid w:val="00E34D79"/>
    <w:pPr>
      <w:spacing w:before="200" w:after="0"/>
      <w:outlineLvl w:val="6"/>
    </w:pPr>
    <w:rPr>
      <w:caps/>
      <w:color w:val="001747" w:themeColor="accent1" w:themeShade="BF"/>
      <w:spacing w:val="10"/>
    </w:rPr>
  </w:style>
  <w:style w:type="paragraph" w:styleId="Heading8">
    <w:name w:val="heading 8"/>
    <w:basedOn w:val="Normal"/>
    <w:next w:val="Normal"/>
    <w:link w:val="Heading8Char"/>
    <w:uiPriority w:val="9"/>
    <w:semiHidden/>
    <w:unhideWhenUsed/>
    <w:qFormat/>
    <w:rsid w:val="00E34D7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34D7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D79"/>
    <w:rPr>
      <w:caps/>
      <w:color w:val="FFFFFF" w:themeColor="background1"/>
      <w:spacing w:val="15"/>
      <w:sz w:val="22"/>
      <w:szCs w:val="22"/>
      <w:shd w:val="clear" w:color="auto" w:fill="002060" w:themeFill="accent1"/>
    </w:rPr>
  </w:style>
  <w:style w:type="character" w:customStyle="1" w:styleId="Heading2Char">
    <w:name w:val="Heading 2 Char"/>
    <w:basedOn w:val="DefaultParagraphFont"/>
    <w:link w:val="Heading2"/>
    <w:uiPriority w:val="9"/>
    <w:rsid w:val="00E34D79"/>
    <w:rPr>
      <w:caps/>
      <w:spacing w:val="15"/>
      <w:shd w:val="clear" w:color="auto" w:fill="ACC7FF" w:themeFill="accent1" w:themeFillTint="33"/>
    </w:rPr>
  </w:style>
  <w:style w:type="character" w:customStyle="1" w:styleId="Heading3Char">
    <w:name w:val="Heading 3 Char"/>
    <w:basedOn w:val="DefaultParagraphFont"/>
    <w:link w:val="Heading3"/>
    <w:uiPriority w:val="9"/>
    <w:rsid w:val="00E34D79"/>
    <w:rPr>
      <w:caps/>
      <w:color w:val="000F2F" w:themeColor="accent1" w:themeShade="7F"/>
      <w:spacing w:val="15"/>
    </w:rPr>
  </w:style>
  <w:style w:type="character" w:customStyle="1" w:styleId="Heading4Char">
    <w:name w:val="Heading 4 Char"/>
    <w:basedOn w:val="DefaultParagraphFont"/>
    <w:link w:val="Heading4"/>
    <w:uiPriority w:val="9"/>
    <w:rsid w:val="00E34D79"/>
    <w:rPr>
      <w:caps/>
      <w:color w:val="001747" w:themeColor="accent1" w:themeShade="BF"/>
      <w:spacing w:val="10"/>
    </w:rPr>
  </w:style>
  <w:style w:type="character" w:customStyle="1" w:styleId="Heading5Char">
    <w:name w:val="Heading 5 Char"/>
    <w:basedOn w:val="DefaultParagraphFont"/>
    <w:link w:val="Heading5"/>
    <w:uiPriority w:val="9"/>
    <w:rsid w:val="00E34D79"/>
    <w:rPr>
      <w:caps/>
      <w:color w:val="001747" w:themeColor="accent1" w:themeShade="BF"/>
      <w:spacing w:val="10"/>
    </w:rPr>
  </w:style>
  <w:style w:type="character" w:customStyle="1" w:styleId="Heading6Char">
    <w:name w:val="Heading 6 Char"/>
    <w:basedOn w:val="DefaultParagraphFont"/>
    <w:link w:val="Heading6"/>
    <w:uiPriority w:val="9"/>
    <w:rsid w:val="00E34D79"/>
    <w:rPr>
      <w:caps/>
      <w:color w:val="001747" w:themeColor="accent1" w:themeShade="BF"/>
      <w:spacing w:val="10"/>
    </w:rPr>
  </w:style>
  <w:style w:type="character" w:customStyle="1" w:styleId="Heading7Char">
    <w:name w:val="Heading 7 Char"/>
    <w:basedOn w:val="DefaultParagraphFont"/>
    <w:link w:val="Heading7"/>
    <w:uiPriority w:val="9"/>
    <w:semiHidden/>
    <w:rsid w:val="00E34D79"/>
    <w:rPr>
      <w:caps/>
      <w:color w:val="001747" w:themeColor="accent1" w:themeShade="BF"/>
      <w:spacing w:val="10"/>
    </w:rPr>
  </w:style>
  <w:style w:type="character" w:customStyle="1" w:styleId="Heading8Char">
    <w:name w:val="Heading 8 Char"/>
    <w:basedOn w:val="DefaultParagraphFont"/>
    <w:link w:val="Heading8"/>
    <w:uiPriority w:val="9"/>
    <w:semiHidden/>
    <w:rsid w:val="00E34D79"/>
    <w:rPr>
      <w:caps/>
      <w:spacing w:val="10"/>
      <w:sz w:val="18"/>
      <w:szCs w:val="18"/>
    </w:rPr>
  </w:style>
  <w:style w:type="character" w:customStyle="1" w:styleId="Heading9Char">
    <w:name w:val="Heading 9 Char"/>
    <w:basedOn w:val="DefaultParagraphFont"/>
    <w:link w:val="Heading9"/>
    <w:uiPriority w:val="9"/>
    <w:semiHidden/>
    <w:rsid w:val="00E34D79"/>
    <w:rPr>
      <w:i/>
      <w:iCs/>
      <w:caps/>
      <w:spacing w:val="10"/>
      <w:sz w:val="18"/>
      <w:szCs w:val="18"/>
    </w:rPr>
  </w:style>
  <w:style w:type="paragraph" w:styleId="Header">
    <w:name w:val="header"/>
    <w:basedOn w:val="Normal"/>
    <w:link w:val="HeaderChar"/>
    <w:uiPriority w:val="99"/>
    <w:unhideWhenUsed/>
    <w:rsid w:val="00592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F9E"/>
  </w:style>
  <w:style w:type="paragraph" w:styleId="Footer">
    <w:name w:val="footer"/>
    <w:basedOn w:val="Normal"/>
    <w:link w:val="FooterChar"/>
    <w:uiPriority w:val="99"/>
    <w:unhideWhenUsed/>
    <w:rsid w:val="00592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F9E"/>
  </w:style>
  <w:style w:type="paragraph" w:styleId="Subtitle">
    <w:name w:val="Subtitle"/>
    <w:basedOn w:val="Normal"/>
    <w:next w:val="Normal"/>
    <w:link w:val="SubtitleChar"/>
    <w:uiPriority w:val="11"/>
    <w:qFormat/>
    <w:rsid w:val="00E34D7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34D79"/>
    <w:rPr>
      <w:caps/>
      <w:color w:val="595959" w:themeColor="text1" w:themeTint="A6"/>
      <w:spacing w:val="10"/>
      <w:sz w:val="21"/>
      <w:szCs w:val="21"/>
    </w:rPr>
  </w:style>
  <w:style w:type="paragraph" w:styleId="Caption">
    <w:name w:val="caption"/>
    <w:basedOn w:val="Normal"/>
    <w:next w:val="Normal"/>
    <w:uiPriority w:val="35"/>
    <w:semiHidden/>
    <w:unhideWhenUsed/>
    <w:qFormat/>
    <w:rsid w:val="00E34D79"/>
    <w:rPr>
      <w:b/>
      <w:bCs/>
      <w:color w:val="001747" w:themeColor="accent1" w:themeShade="BF"/>
      <w:sz w:val="16"/>
      <w:szCs w:val="16"/>
    </w:rPr>
  </w:style>
  <w:style w:type="paragraph" w:styleId="Title">
    <w:name w:val="Title"/>
    <w:basedOn w:val="Normal"/>
    <w:next w:val="Normal"/>
    <w:link w:val="TitleChar"/>
    <w:uiPriority w:val="10"/>
    <w:qFormat/>
    <w:rsid w:val="00E34D79"/>
    <w:pPr>
      <w:spacing w:before="0" w:after="0"/>
    </w:pPr>
    <w:rPr>
      <w:rFonts w:asciiTheme="majorHAnsi" w:eastAsiaTheme="majorEastAsia" w:hAnsiTheme="majorHAnsi" w:cstheme="majorBidi"/>
      <w:caps/>
      <w:color w:val="002060" w:themeColor="accent1"/>
      <w:spacing w:val="10"/>
      <w:sz w:val="52"/>
      <w:szCs w:val="52"/>
    </w:rPr>
  </w:style>
  <w:style w:type="character" w:customStyle="1" w:styleId="TitleChar">
    <w:name w:val="Title Char"/>
    <w:basedOn w:val="DefaultParagraphFont"/>
    <w:link w:val="Title"/>
    <w:uiPriority w:val="10"/>
    <w:rsid w:val="00E34D79"/>
    <w:rPr>
      <w:rFonts w:asciiTheme="majorHAnsi" w:eastAsiaTheme="majorEastAsia" w:hAnsiTheme="majorHAnsi" w:cstheme="majorBidi"/>
      <w:caps/>
      <w:color w:val="002060" w:themeColor="accent1"/>
      <w:spacing w:val="10"/>
      <w:sz w:val="52"/>
      <w:szCs w:val="52"/>
    </w:rPr>
  </w:style>
  <w:style w:type="character" w:styleId="Strong">
    <w:name w:val="Strong"/>
    <w:uiPriority w:val="22"/>
    <w:qFormat/>
    <w:rsid w:val="00E34D79"/>
    <w:rPr>
      <w:b/>
      <w:bCs/>
    </w:rPr>
  </w:style>
  <w:style w:type="character" w:styleId="Emphasis">
    <w:name w:val="Emphasis"/>
    <w:uiPriority w:val="20"/>
    <w:qFormat/>
    <w:rsid w:val="00E34D79"/>
    <w:rPr>
      <w:caps/>
      <w:color w:val="000F2F" w:themeColor="accent1" w:themeShade="7F"/>
      <w:spacing w:val="5"/>
    </w:rPr>
  </w:style>
  <w:style w:type="paragraph" w:styleId="NoSpacing">
    <w:name w:val="No Spacing"/>
    <w:link w:val="NoSpacingChar"/>
    <w:uiPriority w:val="1"/>
    <w:qFormat/>
    <w:rsid w:val="00E34D79"/>
    <w:pPr>
      <w:spacing w:after="0" w:line="240" w:lineRule="auto"/>
    </w:pPr>
  </w:style>
  <w:style w:type="character" w:customStyle="1" w:styleId="NoSpacingChar">
    <w:name w:val="No Spacing Char"/>
    <w:basedOn w:val="DefaultParagraphFont"/>
    <w:link w:val="NoSpacing"/>
    <w:uiPriority w:val="1"/>
    <w:rsid w:val="00E34D79"/>
  </w:style>
  <w:style w:type="paragraph" w:styleId="Quote">
    <w:name w:val="Quote"/>
    <w:basedOn w:val="Normal"/>
    <w:next w:val="Normal"/>
    <w:link w:val="QuoteChar"/>
    <w:uiPriority w:val="29"/>
    <w:qFormat/>
    <w:rsid w:val="00E34D79"/>
    <w:rPr>
      <w:i/>
      <w:iCs/>
      <w:sz w:val="24"/>
      <w:szCs w:val="24"/>
    </w:rPr>
  </w:style>
  <w:style w:type="character" w:customStyle="1" w:styleId="QuoteChar">
    <w:name w:val="Quote Char"/>
    <w:basedOn w:val="DefaultParagraphFont"/>
    <w:link w:val="Quote"/>
    <w:uiPriority w:val="29"/>
    <w:rsid w:val="00E34D79"/>
    <w:rPr>
      <w:i/>
      <w:iCs/>
      <w:sz w:val="24"/>
      <w:szCs w:val="24"/>
    </w:rPr>
  </w:style>
  <w:style w:type="paragraph" w:styleId="IntenseQuote">
    <w:name w:val="Intense Quote"/>
    <w:basedOn w:val="Normal"/>
    <w:next w:val="Normal"/>
    <w:link w:val="IntenseQuoteChar"/>
    <w:uiPriority w:val="30"/>
    <w:qFormat/>
    <w:rsid w:val="00E34D79"/>
    <w:pPr>
      <w:spacing w:before="240" w:after="240" w:line="240" w:lineRule="auto"/>
      <w:ind w:left="1080" w:right="1080"/>
      <w:jc w:val="center"/>
    </w:pPr>
    <w:rPr>
      <w:color w:val="002060" w:themeColor="accent1"/>
      <w:sz w:val="24"/>
      <w:szCs w:val="24"/>
    </w:rPr>
  </w:style>
  <w:style w:type="character" w:customStyle="1" w:styleId="IntenseQuoteChar">
    <w:name w:val="Intense Quote Char"/>
    <w:basedOn w:val="DefaultParagraphFont"/>
    <w:link w:val="IntenseQuote"/>
    <w:uiPriority w:val="30"/>
    <w:rsid w:val="00E34D79"/>
    <w:rPr>
      <w:color w:val="002060" w:themeColor="accent1"/>
      <w:sz w:val="24"/>
      <w:szCs w:val="24"/>
    </w:rPr>
  </w:style>
  <w:style w:type="character" w:styleId="SubtleEmphasis">
    <w:name w:val="Subtle Emphasis"/>
    <w:uiPriority w:val="19"/>
    <w:qFormat/>
    <w:rsid w:val="00172634"/>
    <w:rPr>
      <w:rFonts w:ascii="Calibri" w:hAnsi="Calibri"/>
      <w:i/>
      <w:iCs/>
      <w:color w:val="000F2F" w:themeColor="accent1" w:themeShade="7F"/>
    </w:rPr>
  </w:style>
  <w:style w:type="character" w:styleId="IntenseEmphasis">
    <w:name w:val="Intense Emphasis"/>
    <w:uiPriority w:val="21"/>
    <w:qFormat/>
    <w:rsid w:val="00E34D79"/>
    <w:rPr>
      <w:b/>
      <w:bCs/>
      <w:caps/>
      <w:color w:val="000F2F" w:themeColor="accent1" w:themeShade="7F"/>
      <w:spacing w:val="10"/>
    </w:rPr>
  </w:style>
  <w:style w:type="character" w:styleId="SubtleReference">
    <w:name w:val="Subtle Reference"/>
    <w:uiPriority w:val="31"/>
    <w:qFormat/>
    <w:rsid w:val="00E34D79"/>
    <w:rPr>
      <w:b/>
      <w:bCs/>
      <w:color w:val="002060" w:themeColor="accent1"/>
    </w:rPr>
  </w:style>
  <w:style w:type="character" w:styleId="IntenseReference">
    <w:name w:val="Intense Reference"/>
    <w:uiPriority w:val="32"/>
    <w:qFormat/>
    <w:rsid w:val="00E34D79"/>
    <w:rPr>
      <w:b/>
      <w:bCs/>
      <w:i/>
      <w:iCs/>
      <w:caps/>
      <w:color w:val="002060" w:themeColor="accent1"/>
    </w:rPr>
  </w:style>
  <w:style w:type="character" w:styleId="BookTitle">
    <w:name w:val="Book Title"/>
    <w:uiPriority w:val="33"/>
    <w:qFormat/>
    <w:rsid w:val="00E34D79"/>
    <w:rPr>
      <w:b/>
      <w:bCs/>
      <w:i/>
      <w:iCs/>
      <w:spacing w:val="0"/>
    </w:rPr>
  </w:style>
  <w:style w:type="paragraph" w:styleId="TOCHeading">
    <w:name w:val="TOC Heading"/>
    <w:basedOn w:val="Heading1"/>
    <w:next w:val="Normal"/>
    <w:uiPriority w:val="39"/>
    <w:unhideWhenUsed/>
    <w:qFormat/>
    <w:rsid w:val="00E34D79"/>
    <w:pPr>
      <w:outlineLvl w:val="9"/>
    </w:pPr>
  </w:style>
  <w:style w:type="paragraph" w:styleId="NormalWeb">
    <w:name w:val="Normal (Web)"/>
    <w:basedOn w:val="Normal"/>
    <w:uiPriority w:val="99"/>
    <w:unhideWhenUsed/>
    <w:rsid w:val="007165CE"/>
    <w:pPr>
      <w:spacing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172634"/>
    <w:pPr>
      <w:spacing w:before="0" w:after="0" w:line="240" w:lineRule="auto"/>
    </w:pPr>
  </w:style>
  <w:style w:type="character" w:customStyle="1" w:styleId="FootnoteTextChar">
    <w:name w:val="Footnote Text Char"/>
    <w:basedOn w:val="DefaultParagraphFont"/>
    <w:link w:val="FootnoteText"/>
    <w:uiPriority w:val="99"/>
    <w:semiHidden/>
    <w:rsid w:val="00172634"/>
  </w:style>
  <w:style w:type="character" w:styleId="FootnoteReference">
    <w:name w:val="footnote reference"/>
    <w:basedOn w:val="DefaultParagraphFont"/>
    <w:uiPriority w:val="99"/>
    <w:semiHidden/>
    <w:unhideWhenUsed/>
    <w:rsid w:val="00172634"/>
    <w:rPr>
      <w:vertAlign w:val="superscript"/>
    </w:rPr>
  </w:style>
  <w:style w:type="table" w:styleId="TableGrid">
    <w:name w:val="Table Grid"/>
    <w:basedOn w:val="TableNormal"/>
    <w:uiPriority w:val="39"/>
    <w:rsid w:val="00622BE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4">
    <w:name w:val="Grid Table 4 Accent 4"/>
    <w:basedOn w:val="TableNormal"/>
    <w:uiPriority w:val="49"/>
    <w:rsid w:val="00622BEC"/>
    <w:pPr>
      <w:spacing w:after="0" w:line="240" w:lineRule="auto"/>
    </w:pPr>
    <w:tblPr>
      <w:tblStyleRowBandSize w:val="1"/>
      <w:tblStyleColBandSize w:val="1"/>
      <w:tblBorders>
        <w:top w:val="single" w:sz="4" w:space="0" w:color="92DAC1" w:themeColor="accent4" w:themeTint="99"/>
        <w:left w:val="single" w:sz="4" w:space="0" w:color="92DAC1" w:themeColor="accent4" w:themeTint="99"/>
        <w:bottom w:val="single" w:sz="4" w:space="0" w:color="92DAC1" w:themeColor="accent4" w:themeTint="99"/>
        <w:right w:val="single" w:sz="4" w:space="0" w:color="92DAC1" w:themeColor="accent4" w:themeTint="99"/>
        <w:insideH w:val="single" w:sz="4" w:space="0" w:color="92DAC1" w:themeColor="accent4" w:themeTint="99"/>
        <w:insideV w:val="single" w:sz="4" w:space="0" w:color="92DAC1" w:themeColor="accent4" w:themeTint="99"/>
      </w:tblBorders>
    </w:tblPr>
    <w:tblStylePr w:type="firstRow">
      <w:rPr>
        <w:b/>
        <w:bCs/>
        <w:color w:val="FFFFFF" w:themeColor="background1"/>
      </w:rPr>
      <w:tblPr/>
      <w:tcPr>
        <w:tcBorders>
          <w:top w:val="single" w:sz="4" w:space="0" w:color="4BC298" w:themeColor="accent4"/>
          <w:left w:val="single" w:sz="4" w:space="0" w:color="4BC298" w:themeColor="accent4"/>
          <w:bottom w:val="single" w:sz="4" w:space="0" w:color="4BC298" w:themeColor="accent4"/>
          <w:right w:val="single" w:sz="4" w:space="0" w:color="4BC298" w:themeColor="accent4"/>
          <w:insideH w:val="nil"/>
          <w:insideV w:val="nil"/>
        </w:tcBorders>
        <w:shd w:val="clear" w:color="auto" w:fill="4BC298" w:themeFill="accent4"/>
      </w:tcPr>
    </w:tblStylePr>
    <w:tblStylePr w:type="lastRow">
      <w:rPr>
        <w:b/>
        <w:bCs/>
      </w:rPr>
      <w:tblPr/>
      <w:tcPr>
        <w:tcBorders>
          <w:top w:val="double" w:sz="4" w:space="0" w:color="4BC298" w:themeColor="accent4"/>
        </w:tcBorders>
      </w:tcPr>
    </w:tblStylePr>
    <w:tblStylePr w:type="firstCol">
      <w:rPr>
        <w:b/>
        <w:bCs/>
      </w:rPr>
    </w:tblStylePr>
    <w:tblStylePr w:type="lastCol">
      <w:rPr>
        <w:b/>
        <w:bCs/>
      </w:rPr>
    </w:tblStylePr>
    <w:tblStylePr w:type="band1Vert">
      <w:tblPr/>
      <w:tcPr>
        <w:shd w:val="clear" w:color="auto" w:fill="DAF2EA" w:themeFill="accent4" w:themeFillTint="33"/>
      </w:tcPr>
    </w:tblStylePr>
    <w:tblStylePr w:type="band1Horz">
      <w:tblPr/>
      <w:tcPr>
        <w:shd w:val="clear" w:color="auto" w:fill="DAF2EA" w:themeFill="accent4" w:themeFillTint="33"/>
      </w:tcPr>
    </w:tblStylePr>
  </w:style>
  <w:style w:type="table" w:customStyle="1" w:styleId="GridTable4Accent5">
    <w:name w:val="Grid Table 4 Accent 5"/>
    <w:basedOn w:val="TableNormal"/>
    <w:uiPriority w:val="49"/>
    <w:rsid w:val="00622BEC"/>
    <w:pPr>
      <w:spacing w:after="0" w:line="240" w:lineRule="auto"/>
    </w:pPr>
    <w:tblPr>
      <w:tblStyleRowBandSize w:val="1"/>
      <w:tblStyleColBandSize w:val="1"/>
      <w:tblBorders>
        <w:top w:val="single" w:sz="4" w:space="0" w:color="C6DE94" w:themeColor="accent5" w:themeTint="99"/>
        <w:left w:val="single" w:sz="4" w:space="0" w:color="C6DE94" w:themeColor="accent5" w:themeTint="99"/>
        <w:bottom w:val="single" w:sz="4" w:space="0" w:color="C6DE94" w:themeColor="accent5" w:themeTint="99"/>
        <w:right w:val="single" w:sz="4" w:space="0" w:color="C6DE94" w:themeColor="accent5" w:themeTint="99"/>
        <w:insideH w:val="single" w:sz="4" w:space="0" w:color="C6DE94" w:themeColor="accent5" w:themeTint="99"/>
        <w:insideV w:val="single" w:sz="4" w:space="0" w:color="C6DE94" w:themeColor="accent5" w:themeTint="99"/>
      </w:tblBorders>
    </w:tblPr>
    <w:tblStylePr w:type="firstRow">
      <w:rPr>
        <w:b/>
        <w:bCs/>
        <w:color w:val="FFFFFF" w:themeColor="background1"/>
      </w:rPr>
      <w:tblPr/>
      <w:tcPr>
        <w:tcBorders>
          <w:top w:val="single" w:sz="4" w:space="0" w:color="A2C84E" w:themeColor="accent5"/>
          <w:left w:val="single" w:sz="4" w:space="0" w:color="A2C84E" w:themeColor="accent5"/>
          <w:bottom w:val="single" w:sz="4" w:space="0" w:color="A2C84E" w:themeColor="accent5"/>
          <w:right w:val="single" w:sz="4" w:space="0" w:color="A2C84E" w:themeColor="accent5"/>
          <w:insideH w:val="nil"/>
          <w:insideV w:val="nil"/>
        </w:tcBorders>
        <w:shd w:val="clear" w:color="auto" w:fill="A2C84E" w:themeFill="accent5"/>
      </w:tcPr>
    </w:tblStylePr>
    <w:tblStylePr w:type="lastRow">
      <w:rPr>
        <w:b/>
        <w:bCs/>
      </w:rPr>
      <w:tblPr/>
      <w:tcPr>
        <w:tcBorders>
          <w:top w:val="double" w:sz="4" w:space="0" w:color="A2C84E" w:themeColor="accent5"/>
        </w:tcBorders>
      </w:tcPr>
    </w:tblStylePr>
    <w:tblStylePr w:type="firstCol">
      <w:rPr>
        <w:b/>
        <w:bCs/>
      </w:rPr>
    </w:tblStylePr>
    <w:tblStylePr w:type="lastCol">
      <w:rPr>
        <w:b/>
        <w:bCs/>
      </w:rPr>
    </w:tblStylePr>
    <w:tblStylePr w:type="band1Vert">
      <w:tblPr/>
      <w:tcPr>
        <w:shd w:val="clear" w:color="auto" w:fill="ECF4DB" w:themeFill="accent5" w:themeFillTint="33"/>
      </w:tcPr>
    </w:tblStylePr>
    <w:tblStylePr w:type="band1Horz">
      <w:tblPr/>
      <w:tcPr>
        <w:shd w:val="clear" w:color="auto" w:fill="ECF4DB" w:themeFill="accent5" w:themeFillTint="33"/>
      </w:tcPr>
    </w:tblStylePr>
  </w:style>
  <w:style w:type="table" w:customStyle="1" w:styleId="PlainTable4">
    <w:name w:val="Plain Table 4"/>
    <w:basedOn w:val="TableNormal"/>
    <w:uiPriority w:val="44"/>
    <w:rsid w:val="00AE56E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
    <w:name w:val="Grid Table 4"/>
    <w:basedOn w:val="TableNormal"/>
    <w:uiPriority w:val="49"/>
    <w:rsid w:val="00AE56E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
    <w:name w:val="Grid Table 2"/>
    <w:basedOn w:val="TableNormal"/>
    <w:uiPriority w:val="47"/>
    <w:rsid w:val="00083BC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8471A2"/>
    <w:rPr>
      <w:color w:val="002060" w:themeColor="hyperlink"/>
      <w:u w:val="single"/>
    </w:rPr>
  </w:style>
  <w:style w:type="character" w:customStyle="1" w:styleId="UnresolvedMention">
    <w:name w:val="Unresolved Mention"/>
    <w:basedOn w:val="DefaultParagraphFont"/>
    <w:uiPriority w:val="99"/>
    <w:semiHidden/>
    <w:unhideWhenUsed/>
    <w:rsid w:val="008471A2"/>
    <w:rPr>
      <w:color w:val="605E5C"/>
      <w:shd w:val="clear" w:color="auto" w:fill="E1DFDD"/>
    </w:rPr>
  </w:style>
  <w:style w:type="paragraph" w:styleId="TOC2">
    <w:name w:val="toc 2"/>
    <w:basedOn w:val="Normal"/>
    <w:next w:val="Normal"/>
    <w:autoRedefine/>
    <w:uiPriority w:val="39"/>
    <w:unhideWhenUsed/>
    <w:rsid w:val="00B11D64"/>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B11D64"/>
    <w:pPr>
      <w:spacing w:before="0" w:after="100" w:line="259" w:lineRule="auto"/>
    </w:pPr>
    <w:rPr>
      <w:rFonts w:cs="Times New Roman"/>
      <w:sz w:val="22"/>
      <w:szCs w:val="22"/>
    </w:rPr>
  </w:style>
  <w:style w:type="paragraph" w:styleId="TOC3">
    <w:name w:val="toc 3"/>
    <w:basedOn w:val="Normal"/>
    <w:next w:val="Normal"/>
    <w:autoRedefine/>
    <w:uiPriority w:val="39"/>
    <w:unhideWhenUsed/>
    <w:rsid w:val="00B11D64"/>
    <w:pPr>
      <w:spacing w:before="0" w:after="100" w:line="259" w:lineRule="auto"/>
      <w:ind w:left="440"/>
    </w:pPr>
    <w:rPr>
      <w:rFonts w:cs="Times New Roman"/>
      <w:sz w:val="22"/>
      <w:szCs w:val="22"/>
    </w:rPr>
  </w:style>
  <w:style w:type="character" w:styleId="FollowedHyperlink">
    <w:name w:val="FollowedHyperlink"/>
    <w:basedOn w:val="DefaultParagraphFont"/>
    <w:uiPriority w:val="99"/>
    <w:semiHidden/>
    <w:unhideWhenUsed/>
    <w:rsid w:val="00B11D64"/>
    <w:rPr>
      <w:color w:val="E8B15D" w:themeColor="followedHyperlink"/>
      <w:u w:val="single"/>
    </w:rPr>
  </w:style>
  <w:style w:type="paragraph" w:styleId="BalloonText">
    <w:name w:val="Balloon Text"/>
    <w:basedOn w:val="Normal"/>
    <w:link w:val="BalloonTextChar"/>
    <w:uiPriority w:val="99"/>
    <w:semiHidden/>
    <w:unhideWhenUsed/>
    <w:rsid w:val="00166DB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DB9"/>
    <w:rPr>
      <w:rFonts w:ascii="Tahoma" w:hAnsi="Tahoma" w:cs="Tahoma"/>
      <w:sz w:val="16"/>
      <w:szCs w:val="16"/>
    </w:rPr>
  </w:style>
  <w:style w:type="character" w:styleId="CommentReference">
    <w:name w:val="annotation reference"/>
    <w:basedOn w:val="DefaultParagraphFont"/>
    <w:uiPriority w:val="99"/>
    <w:semiHidden/>
    <w:unhideWhenUsed/>
    <w:rsid w:val="009F08BC"/>
    <w:rPr>
      <w:sz w:val="16"/>
      <w:szCs w:val="16"/>
    </w:rPr>
  </w:style>
  <w:style w:type="paragraph" w:styleId="CommentText">
    <w:name w:val="annotation text"/>
    <w:basedOn w:val="Normal"/>
    <w:link w:val="CommentTextChar"/>
    <w:uiPriority w:val="99"/>
    <w:semiHidden/>
    <w:unhideWhenUsed/>
    <w:rsid w:val="009F08BC"/>
    <w:pPr>
      <w:spacing w:line="240" w:lineRule="auto"/>
    </w:pPr>
  </w:style>
  <w:style w:type="character" w:customStyle="1" w:styleId="CommentTextChar">
    <w:name w:val="Comment Text Char"/>
    <w:basedOn w:val="DefaultParagraphFont"/>
    <w:link w:val="CommentText"/>
    <w:uiPriority w:val="99"/>
    <w:semiHidden/>
    <w:rsid w:val="009F08BC"/>
  </w:style>
  <w:style w:type="paragraph" w:styleId="CommentSubject">
    <w:name w:val="annotation subject"/>
    <w:basedOn w:val="CommentText"/>
    <w:next w:val="CommentText"/>
    <w:link w:val="CommentSubjectChar"/>
    <w:uiPriority w:val="99"/>
    <w:semiHidden/>
    <w:unhideWhenUsed/>
    <w:rsid w:val="009F08BC"/>
    <w:rPr>
      <w:b/>
      <w:bCs/>
    </w:rPr>
  </w:style>
  <w:style w:type="character" w:customStyle="1" w:styleId="CommentSubjectChar">
    <w:name w:val="Comment Subject Char"/>
    <w:basedOn w:val="CommentTextChar"/>
    <w:link w:val="CommentSubject"/>
    <w:uiPriority w:val="99"/>
    <w:semiHidden/>
    <w:rsid w:val="009F08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08219">
      <w:bodyDiv w:val="1"/>
      <w:marLeft w:val="0"/>
      <w:marRight w:val="0"/>
      <w:marTop w:val="0"/>
      <w:marBottom w:val="0"/>
      <w:divBdr>
        <w:top w:val="none" w:sz="0" w:space="0" w:color="auto"/>
        <w:left w:val="none" w:sz="0" w:space="0" w:color="auto"/>
        <w:bottom w:val="none" w:sz="0" w:space="0" w:color="auto"/>
        <w:right w:val="none" w:sz="0" w:space="0" w:color="auto"/>
      </w:divBdr>
    </w:div>
    <w:div w:id="48842472">
      <w:bodyDiv w:val="1"/>
      <w:marLeft w:val="0"/>
      <w:marRight w:val="0"/>
      <w:marTop w:val="0"/>
      <w:marBottom w:val="0"/>
      <w:divBdr>
        <w:top w:val="none" w:sz="0" w:space="0" w:color="auto"/>
        <w:left w:val="none" w:sz="0" w:space="0" w:color="auto"/>
        <w:bottom w:val="none" w:sz="0" w:space="0" w:color="auto"/>
        <w:right w:val="none" w:sz="0" w:space="0" w:color="auto"/>
      </w:divBdr>
    </w:div>
    <w:div w:id="106630537">
      <w:bodyDiv w:val="1"/>
      <w:marLeft w:val="0"/>
      <w:marRight w:val="0"/>
      <w:marTop w:val="0"/>
      <w:marBottom w:val="0"/>
      <w:divBdr>
        <w:top w:val="none" w:sz="0" w:space="0" w:color="auto"/>
        <w:left w:val="none" w:sz="0" w:space="0" w:color="auto"/>
        <w:bottom w:val="none" w:sz="0" w:space="0" w:color="auto"/>
        <w:right w:val="none" w:sz="0" w:space="0" w:color="auto"/>
      </w:divBdr>
    </w:div>
    <w:div w:id="114177186">
      <w:bodyDiv w:val="1"/>
      <w:marLeft w:val="0"/>
      <w:marRight w:val="0"/>
      <w:marTop w:val="0"/>
      <w:marBottom w:val="0"/>
      <w:divBdr>
        <w:top w:val="none" w:sz="0" w:space="0" w:color="auto"/>
        <w:left w:val="none" w:sz="0" w:space="0" w:color="auto"/>
        <w:bottom w:val="none" w:sz="0" w:space="0" w:color="auto"/>
        <w:right w:val="none" w:sz="0" w:space="0" w:color="auto"/>
      </w:divBdr>
    </w:div>
    <w:div w:id="115999089">
      <w:bodyDiv w:val="1"/>
      <w:marLeft w:val="0"/>
      <w:marRight w:val="0"/>
      <w:marTop w:val="0"/>
      <w:marBottom w:val="0"/>
      <w:divBdr>
        <w:top w:val="none" w:sz="0" w:space="0" w:color="auto"/>
        <w:left w:val="none" w:sz="0" w:space="0" w:color="auto"/>
        <w:bottom w:val="none" w:sz="0" w:space="0" w:color="auto"/>
        <w:right w:val="none" w:sz="0" w:space="0" w:color="auto"/>
      </w:divBdr>
    </w:div>
    <w:div w:id="141000399">
      <w:bodyDiv w:val="1"/>
      <w:marLeft w:val="0"/>
      <w:marRight w:val="0"/>
      <w:marTop w:val="0"/>
      <w:marBottom w:val="0"/>
      <w:divBdr>
        <w:top w:val="none" w:sz="0" w:space="0" w:color="auto"/>
        <w:left w:val="none" w:sz="0" w:space="0" w:color="auto"/>
        <w:bottom w:val="none" w:sz="0" w:space="0" w:color="auto"/>
        <w:right w:val="none" w:sz="0" w:space="0" w:color="auto"/>
      </w:divBdr>
    </w:div>
    <w:div w:id="234436339">
      <w:bodyDiv w:val="1"/>
      <w:marLeft w:val="0"/>
      <w:marRight w:val="0"/>
      <w:marTop w:val="0"/>
      <w:marBottom w:val="0"/>
      <w:divBdr>
        <w:top w:val="none" w:sz="0" w:space="0" w:color="auto"/>
        <w:left w:val="none" w:sz="0" w:space="0" w:color="auto"/>
        <w:bottom w:val="none" w:sz="0" w:space="0" w:color="auto"/>
        <w:right w:val="none" w:sz="0" w:space="0" w:color="auto"/>
      </w:divBdr>
    </w:div>
    <w:div w:id="247735643">
      <w:bodyDiv w:val="1"/>
      <w:marLeft w:val="0"/>
      <w:marRight w:val="0"/>
      <w:marTop w:val="0"/>
      <w:marBottom w:val="0"/>
      <w:divBdr>
        <w:top w:val="none" w:sz="0" w:space="0" w:color="auto"/>
        <w:left w:val="none" w:sz="0" w:space="0" w:color="auto"/>
        <w:bottom w:val="none" w:sz="0" w:space="0" w:color="auto"/>
        <w:right w:val="none" w:sz="0" w:space="0" w:color="auto"/>
      </w:divBdr>
    </w:div>
    <w:div w:id="264965652">
      <w:bodyDiv w:val="1"/>
      <w:marLeft w:val="0"/>
      <w:marRight w:val="0"/>
      <w:marTop w:val="0"/>
      <w:marBottom w:val="0"/>
      <w:divBdr>
        <w:top w:val="none" w:sz="0" w:space="0" w:color="auto"/>
        <w:left w:val="none" w:sz="0" w:space="0" w:color="auto"/>
        <w:bottom w:val="none" w:sz="0" w:space="0" w:color="auto"/>
        <w:right w:val="none" w:sz="0" w:space="0" w:color="auto"/>
      </w:divBdr>
    </w:div>
    <w:div w:id="277566354">
      <w:bodyDiv w:val="1"/>
      <w:marLeft w:val="0"/>
      <w:marRight w:val="0"/>
      <w:marTop w:val="0"/>
      <w:marBottom w:val="0"/>
      <w:divBdr>
        <w:top w:val="none" w:sz="0" w:space="0" w:color="auto"/>
        <w:left w:val="none" w:sz="0" w:space="0" w:color="auto"/>
        <w:bottom w:val="none" w:sz="0" w:space="0" w:color="auto"/>
        <w:right w:val="none" w:sz="0" w:space="0" w:color="auto"/>
      </w:divBdr>
    </w:div>
    <w:div w:id="346566501">
      <w:bodyDiv w:val="1"/>
      <w:marLeft w:val="0"/>
      <w:marRight w:val="0"/>
      <w:marTop w:val="0"/>
      <w:marBottom w:val="0"/>
      <w:divBdr>
        <w:top w:val="none" w:sz="0" w:space="0" w:color="auto"/>
        <w:left w:val="none" w:sz="0" w:space="0" w:color="auto"/>
        <w:bottom w:val="none" w:sz="0" w:space="0" w:color="auto"/>
        <w:right w:val="none" w:sz="0" w:space="0" w:color="auto"/>
      </w:divBdr>
    </w:div>
    <w:div w:id="383606431">
      <w:bodyDiv w:val="1"/>
      <w:marLeft w:val="0"/>
      <w:marRight w:val="0"/>
      <w:marTop w:val="0"/>
      <w:marBottom w:val="0"/>
      <w:divBdr>
        <w:top w:val="none" w:sz="0" w:space="0" w:color="auto"/>
        <w:left w:val="none" w:sz="0" w:space="0" w:color="auto"/>
        <w:bottom w:val="none" w:sz="0" w:space="0" w:color="auto"/>
        <w:right w:val="none" w:sz="0" w:space="0" w:color="auto"/>
      </w:divBdr>
    </w:div>
    <w:div w:id="400442015">
      <w:bodyDiv w:val="1"/>
      <w:marLeft w:val="0"/>
      <w:marRight w:val="0"/>
      <w:marTop w:val="0"/>
      <w:marBottom w:val="0"/>
      <w:divBdr>
        <w:top w:val="none" w:sz="0" w:space="0" w:color="auto"/>
        <w:left w:val="none" w:sz="0" w:space="0" w:color="auto"/>
        <w:bottom w:val="none" w:sz="0" w:space="0" w:color="auto"/>
        <w:right w:val="none" w:sz="0" w:space="0" w:color="auto"/>
      </w:divBdr>
    </w:div>
    <w:div w:id="410735874">
      <w:bodyDiv w:val="1"/>
      <w:marLeft w:val="0"/>
      <w:marRight w:val="0"/>
      <w:marTop w:val="0"/>
      <w:marBottom w:val="0"/>
      <w:divBdr>
        <w:top w:val="none" w:sz="0" w:space="0" w:color="auto"/>
        <w:left w:val="none" w:sz="0" w:space="0" w:color="auto"/>
        <w:bottom w:val="none" w:sz="0" w:space="0" w:color="auto"/>
        <w:right w:val="none" w:sz="0" w:space="0" w:color="auto"/>
      </w:divBdr>
    </w:div>
    <w:div w:id="411901016">
      <w:bodyDiv w:val="1"/>
      <w:marLeft w:val="0"/>
      <w:marRight w:val="0"/>
      <w:marTop w:val="0"/>
      <w:marBottom w:val="0"/>
      <w:divBdr>
        <w:top w:val="none" w:sz="0" w:space="0" w:color="auto"/>
        <w:left w:val="none" w:sz="0" w:space="0" w:color="auto"/>
        <w:bottom w:val="none" w:sz="0" w:space="0" w:color="auto"/>
        <w:right w:val="none" w:sz="0" w:space="0" w:color="auto"/>
      </w:divBdr>
    </w:div>
    <w:div w:id="429129937">
      <w:bodyDiv w:val="1"/>
      <w:marLeft w:val="0"/>
      <w:marRight w:val="0"/>
      <w:marTop w:val="0"/>
      <w:marBottom w:val="0"/>
      <w:divBdr>
        <w:top w:val="none" w:sz="0" w:space="0" w:color="auto"/>
        <w:left w:val="none" w:sz="0" w:space="0" w:color="auto"/>
        <w:bottom w:val="none" w:sz="0" w:space="0" w:color="auto"/>
        <w:right w:val="none" w:sz="0" w:space="0" w:color="auto"/>
      </w:divBdr>
    </w:div>
    <w:div w:id="459229840">
      <w:bodyDiv w:val="1"/>
      <w:marLeft w:val="0"/>
      <w:marRight w:val="0"/>
      <w:marTop w:val="0"/>
      <w:marBottom w:val="0"/>
      <w:divBdr>
        <w:top w:val="none" w:sz="0" w:space="0" w:color="auto"/>
        <w:left w:val="none" w:sz="0" w:space="0" w:color="auto"/>
        <w:bottom w:val="none" w:sz="0" w:space="0" w:color="auto"/>
        <w:right w:val="none" w:sz="0" w:space="0" w:color="auto"/>
      </w:divBdr>
    </w:div>
    <w:div w:id="483667458">
      <w:bodyDiv w:val="1"/>
      <w:marLeft w:val="0"/>
      <w:marRight w:val="0"/>
      <w:marTop w:val="0"/>
      <w:marBottom w:val="0"/>
      <w:divBdr>
        <w:top w:val="none" w:sz="0" w:space="0" w:color="auto"/>
        <w:left w:val="none" w:sz="0" w:space="0" w:color="auto"/>
        <w:bottom w:val="none" w:sz="0" w:space="0" w:color="auto"/>
        <w:right w:val="none" w:sz="0" w:space="0" w:color="auto"/>
      </w:divBdr>
    </w:div>
    <w:div w:id="523401097">
      <w:bodyDiv w:val="1"/>
      <w:marLeft w:val="0"/>
      <w:marRight w:val="0"/>
      <w:marTop w:val="0"/>
      <w:marBottom w:val="0"/>
      <w:divBdr>
        <w:top w:val="none" w:sz="0" w:space="0" w:color="auto"/>
        <w:left w:val="none" w:sz="0" w:space="0" w:color="auto"/>
        <w:bottom w:val="none" w:sz="0" w:space="0" w:color="auto"/>
        <w:right w:val="none" w:sz="0" w:space="0" w:color="auto"/>
      </w:divBdr>
    </w:div>
    <w:div w:id="530336109">
      <w:bodyDiv w:val="1"/>
      <w:marLeft w:val="0"/>
      <w:marRight w:val="0"/>
      <w:marTop w:val="0"/>
      <w:marBottom w:val="0"/>
      <w:divBdr>
        <w:top w:val="none" w:sz="0" w:space="0" w:color="auto"/>
        <w:left w:val="none" w:sz="0" w:space="0" w:color="auto"/>
        <w:bottom w:val="none" w:sz="0" w:space="0" w:color="auto"/>
        <w:right w:val="none" w:sz="0" w:space="0" w:color="auto"/>
      </w:divBdr>
      <w:divsChild>
        <w:div w:id="1207719623">
          <w:marLeft w:val="480"/>
          <w:marRight w:val="0"/>
          <w:marTop w:val="0"/>
          <w:marBottom w:val="0"/>
          <w:divBdr>
            <w:top w:val="none" w:sz="0" w:space="0" w:color="auto"/>
            <w:left w:val="none" w:sz="0" w:space="0" w:color="auto"/>
            <w:bottom w:val="none" w:sz="0" w:space="0" w:color="auto"/>
            <w:right w:val="none" w:sz="0" w:space="0" w:color="auto"/>
          </w:divBdr>
          <w:divsChild>
            <w:div w:id="1412511270">
              <w:marLeft w:val="0"/>
              <w:marRight w:val="0"/>
              <w:marTop w:val="0"/>
              <w:marBottom w:val="0"/>
              <w:divBdr>
                <w:top w:val="none" w:sz="0" w:space="0" w:color="auto"/>
                <w:left w:val="none" w:sz="0" w:space="0" w:color="auto"/>
                <w:bottom w:val="none" w:sz="0" w:space="0" w:color="auto"/>
                <w:right w:val="none" w:sz="0" w:space="0" w:color="auto"/>
              </w:divBdr>
            </w:div>
            <w:div w:id="1918436979">
              <w:marLeft w:val="0"/>
              <w:marRight w:val="0"/>
              <w:marTop w:val="0"/>
              <w:marBottom w:val="0"/>
              <w:divBdr>
                <w:top w:val="none" w:sz="0" w:space="0" w:color="auto"/>
                <w:left w:val="none" w:sz="0" w:space="0" w:color="auto"/>
                <w:bottom w:val="none" w:sz="0" w:space="0" w:color="auto"/>
                <w:right w:val="none" w:sz="0" w:space="0" w:color="auto"/>
              </w:divBdr>
            </w:div>
            <w:div w:id="1724062503">
              <w:marLeft w:val="0"/>
              <w:marRight w:val="0"/>
              <w:marTop w:val="0"/>
              <w:marBottom w:val="0"/>
              <w:divBdr>
                <w:top w:val="none" w:sz="0" w:space="0" w:color="auto"/>
                <w:left w:val="none" w:sz="0" w:space="0" w:color="auto"/>
                <w:bottom w:val="none" w:sz="0" w:space="0" w:color="auto"/>
                <w:right w:val="none" w:sz="0" w:space="0" w:color="auto"/>
              </w:divBdr>
            </w:div>
            <w:div w:id="803699166">
              <w:marLeft w:val="0"/>
              <w:marRight w:val="0"/>
              <w:marTop w:val="0"/>
              <w:marBottom w:val="0"/>
              <w:divBdr>
                <w:top w:val="none" w:sz="0" w:space="0" w:color="auto"/>
                <w:left w:val="none" w:sz="0" w:space="0" w:color="auto"/>
                <w:bottom w:val="none" w:sz="0" w:space="0" w:color="auto"/>
                <w:right w:val="none" w:sz="0" w:space="0" w:color="auto"/>
              </w:divBdr>
            </w:div>
            <w:div w:id="1414471278">
              <w:marLeft w:val="0"/>
              <w:marRight w:val="0"/>
              <w:marTop w:val="0"/>
              <w:marBottom w:val="0"/>
              <w:divBdr>
                <w:top w:val="none" w:sz="0" w:space="0" w:color="auto"/>
                <w:left w:val="none" w:sz="0" w:space="0" w:color="auto"/>
                <w:bottom w:val="none" w:sz="0" w:space="0" w:color="auto"/>
                <w:right w:val="none" w:sz="0" w:space="0" w:color="auto"/>
              </w:divBdr>
            </w:div>
            <w:div w:id="1699894694">
              <w:marLeft w:val="0"/>
              <w:marRight w:val="0"/>
              <w:marTop w:val="0"/>
              <w:marBottom w:val="0"/>
              <w:divBdr>
                <w:top w:val="none" w:sz="0" w:space="0" w:color="auto"/>
                <w:left w:val="none" w:sz="0" w:space="0" w:color="auto"/>
                <w:bottom w:val="none" w:sz="0" w:space="0" w:color="auto"/>
                <w:right w:val="none" w:sz="0" w:space="0" w:color="auto"/>
              </w:divBdr>
            </w:div>
            <w:div w:id="1567842374">
              <w:marLeft w:val="0"/>
              <w:marRight w:val="0"/>
              <w:marTop w:val="0"/>
              <w:marBottom w:val="0"/>
              <w:divBdr>
                <w:top w:val="none" w:sz="0" w:space="0" w:color="auto"/>
                <w:left w:val="none" w:sz="0" w:space="0" w:color="auto"/>
                <w:bottom w:val="none" w:sz="0" w:space="0" w:color="auto"/>
                <w:right w:val="none" w:sz="0" w:space="0" w:color="auto"/>
              </w:divBdr>
            </w:div>
            <w:div w:id="73166792">
              <w:marLeft w:val="0"/>
              <w:marRight w:val="0"/>
              <w:marTop w:val="0"/>
              <w:marBottom w:val="0"/>
              <w:divBdr>
                <w:top w:val="none" w:sz="0" w:space="0" w:color="auto"/>
                <w:left w:val="none" w:sz="0" w:space="0" w:color="auto"/>
                <w:bottom w:val="none" w:sz="0" w:space="0" w:color="auto"/>
                <w:right w:val="none" w:sz="0" w:space="0" w:color="auto"/>
              </w:divBdr>
            </w:div>
            <w:div w:id="2004550114">
              <w:marLeft w:val="0"/>
              <w:marRight w:val="0"/>
              <w:marTop w:val="0"/>
              <w:marBottom w:val="0"/>
              <w:divBdr>
                <w:top w:val="none" w:sz="0" w:space="0" w:color="auto"/>
                <w:left w:val="none" w:sz="0" w:space="0" w:color="auto"/>
                <w:bottom w:val="none" w:sz="0" w:space="0" w:color="auto"/>
                <w:right w:val="none" w:sz="0" w:space="0" w:color="auto"/>
              </w:divBdr>
            </w:div>
            <w:div w:id="1324965010">
              <w:marLeft w:val="0"/>
              <w:marRight w:val="0"/>
              <w:marTop w:val="0"/>
              <w:marBottom w:val="0"/>
              <w:divBdr>
                <w:top w:val="none" w:sz="0" w:space="0" w:color="auto"/>
                <w:left w:val="none" w:sz="0" w:space="0" w:color="auto"/>
                <w:bottom w:val="none" w:sz="0" w:space="0" w:color="auto"/>
                <w:right w:val="none" w:sz="0" w:space="0" w:color="auto"/>
              </w:divBdr>
            </w:div>
            <w:div w:id="1601329826">
              <w:marLeft w:val="0"/>
              <w:marRight w:val="0"/>
              <w:marTop w:val="0"/>
              <w:marBottom w:val="0"/>
              <w:divBdr>
                <w:top w:val="none" w:sz="0" w:space="0" w:color="auto"/>
                <w:left w:val="none" w:sz="0" w:space="0" w:color="auto"/>
                <w:bottom w:val="none" w:sz="0" w:space="0" w:color="auto"/>
                <w:right w:val="none" w:sz="0" w:space="0" w:color="auto"/>
              </w:divBdr>
            </w:div>
            <w:div w:id="2394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5528">
      <w:bodyDiv w:val="1"/>
      <w:marLeft w:val="0"/>
      <w:marRight w:val="0"/>
      <w:marTop w:val="0"/>
      <w:marBottom w:val="0"/>
      <w:divBdr>
        <w:top w:val="none" w:sz="0" w:space="0" w:color="auto"/>
        <w:left w:val="none" w:sz="0" w:space="0" w:color="auto"/>
        <w:bottom w:val="none" w:sz="0" w:space="0" w:color="auto"/>
        <w:right w:val="none" w:sz="0" w:space="0" w:color="auto"/>
      </w:divBdr>
    </w:div>
    <w:div w:id="622153969">
      <w:bodyDiv w:val="1"/>
      <w:marLeft w:val="0"/>
      <w:marRight w:val="0"/>
      <w:marTop w:val="0"/>
      <w:marBottom w:val="0"/>
      <w:divBdr>
        <w:top w:val="none" w:sz="0" w:space="0" w:color="auto"/>
        <w:left w:val="none" w:sz="0" w:space="0" w:color="auto"/>
        <w:bottom w:val="none" w:sz="0" w:space="0" w:color="auto"/>
        <w:right w:val="none" w:sz="0" w:space="0" w:color="auto"/>
      </w:divBdr>
    </w:div>
    <w:div w:id="776674441">
      <w:bodyDiv w:val="1"/>
      <w:marLeft w:val="0"/>
      <w:marRight w:val="0"/>
      <w:marTop w:val="0"/>
      <w:marBottom w:val="0"/>
      <w:divBdr>
        <w:top w:val="none" w:sz="0" w:space="0" w:color="auto"/>
        <w:left w:val="none" w:sz="0" w:space="0" w:color="auto"/>
        <w:bottom w:val="none" w:sz="0" w:space="0" w:color="auto"/>
        <w:right w:val="none" w:sz="0" w:space="0" w:color="auto"/>
      </w:divBdr>
    </w:div>
    <w:div w:id="780539207">
      <w:bodyDiv w:val="1"/>
      <w:marLeft w:val="0"/>
      <w:marRight w:val="0"/>
      <w:marTop w:val="0"/>
      <w:marBottom w:val="0"/>
      <w:divBdr>
        <w:top w:val="none" w:sz="0" w:space="0" w:color="auto"/>
        <w:left w:val="none" w:sz="0" w:space="0" w:color="auto"/>
        <w:bottom w:val="none" w:sz="0" w:space="0" w:color="auto"/>
        <w:right w:val="none" w:sz="0" w:space="0" w:color="auto"/>
      </w:divBdr>
    </w:div>
    <w:div w:id="808716645">
      <w:bodyDiv w:val="1"/>
      <w:marLeft w:val="0"/>
      <w:marRight w:val="0"/>
      <w:marTop w:val="0"/>
      <w:marBottom w:val="0"/>
      <w:divBdr>
        <w:top w:val="none" w:sz="0" w:space="0" w:color="auto"/>
        <w:left w:val="none" w:sz="0" w:space="0" w:color="auto"/>
        <w:bottom w:val="none" w:sz="0" w:space="0" w:color="auto"/>
        <w:right w:val="none" w:sz="0" w:space="0" w:color="auto"/>
      </w:divBdr>
    </w:div>
    <w:div w:id="826093137">
      <w:bodyDiv w:val="1"/>
      <w:marLeft w:val="0"/>
      <w:marRight w:val="0"/>
      <w:marTop w:val="0"/>
      <w:marBottom w:val="0"/>
      <w:divBdr>
        <w:top w:val="none" w:sz="0" w:space="0" w:color="auto"/>
        <w:left w:val="none" w:sz="0" w:space="0" w:color="auto"/>
        <w:bottom w:val="none" w:sz="0" w:space="0" w:color="auto"/>
        <w:right w:val="none" w:sz="0" w:space="0" w:color="auto"/>
      </w:divBdr>
    </w:div>
    <w:div w:id="846334872">
      <w:bodyDiv w:val="1"/>
      <w:marLeft w:val="0"/>
      <w:marRight w:val="0"/>
      <w:marTop w:val="0"/>
      <w:marBottom w:val="0"/>
      <w:divBdr>
        <w:top w:val="none" w:sz="0" w:space="0" w:color="auto"/>
        <w:left w:val="none" w:sz="0" w:space="0" w:color="auto"/>
        <w:bottom w:val="none" w:sz="0" w:space="0" w:color="auto"/>
        <w:right w:val="none" w:sz="0" w:space="0" w:color="auto"/>
      </w:divBdr>
    </w:div>
    <w:div w:id="864709278">
      <w:bodyDiv w:val="1"/>
      <w:marLeft w:val="0"/>
      <w:marRight w:val="0"/>
      <w:marTop w:val="0"/>
      <w:marBottom w:val="0"/>
      <w:divBdr>
        <w:top w:val="none" w:sz="0" w:space="0" w:color="auto"/>
        <w:left w:val="none" w:sz="0" w:space="0" w:color="auto"/>
        <w:bottom w:val="none" w:sz="0" w:space="0" w:color="auto"/>
        <w:right w:val="none" w:sz="0" w:space="0" w:color="auto"/>
      </w:divBdr>
    </w:div>
    <w:div w:id="910041032">
      <w:bodyDiv w:val="1"/>
      <w:marLeft w:val="0"/>
      <w:marRight w:val="0"/>
      <w:marTop w:val="0"/>
      <w:marBottom w:val="0"/>
      <w:divBdr>
        <w:top w:val="none" w:sz="0" w:space="0" w:color="auto"/>
        <w:left w:val="none" w:sz="0" w:space="0" w:color="auto"/>
        <w:bottom w:val="none" w:sz="0" w:space="0" w:color="auto"/>
        <w:right w:val="none" w:sz="0" w:space="0" w:color="auto"/>
      </w:divBdr>
    </w:div>
    <w:div w:id="923490318">
      <w:bodyDiv w:val="1"/>
      <w:marLeft w:val="0"/>
      <w:marRight w:val="0"/>
      <w:marTop w:val="0"/>
      <w:marBottom w:val="0"/>
      <w:divBdr>
        <w:top w:val="none" w:sz="0" w:space="0" w:color="auto"/>
        <w:left w:val="none" w:sz="0" w:space="0" w:color="auto"/>
        <w:bottom w:val="none" w:sz="0" w:space="0" w:color="auto"/>
        <w:right w:val="none" w:sz="0" w:space="0" w:color="auto"/>
      </w:divBdr>
    </w:div>
    <w:div w:id="956567082">
      <w:bodyDiv w:val="1"/>
      <w:marLeft w:val="0"/>
      <w:marRight w:val="0"/>
      <w:marTop w:val="0"/>
      <w:marBottom w:val="0"/>
      <w:divBdr>
        <w:top w:val="none" w:sz="0" w:space="0" w:color="auto"/>
        <w:left w:val="none" w:sz="0" w:space="0" w:color="auto"/>
        <w:bottom w:val="none" w:sz="0" w:space="0" w:color="auto"/>
        <w:right w:val="none" w:sz="0" w:space="0" w:color="auto"/>
      </w:divBdr>
    </w:div>
    <w:div w:id="969474966">
      <w:bodyDiv w:val="1"/>
      <w:marLeft w:val="0"/>
      <w:marRight w:val="0"/>
      <w:marTop w:val="0"/>
      <w:marBottom w:val="0"/>
      <w:divBdr>
        <w:top w:val="none" w:sz="0" w:space="0" w:color="auto"/>
        <w:left w:val="none" w:sz="0" w:space="0" w:color="auto"/>
        <w:bottom w:val="none" w:sz="0" w:space="0" w:color="auto"/>
        <w:right w:val="none" w:sz="0" w:space="0" w:color="auto"/>
      </w:divBdr>
    </w:div>
    <w:div w:id="1024749916">
      <w:bodyDiv w:val="1"/>
      <w:marLeft w:val="0"/>
      <w:marRight w:val="0"/>
      <w:marTop w:val="0"/>
      <w:marBottom w:val="0"/>
      <w:divBdr>
        <w:top w:val="none" w:sz="0" w:space="0" w:color="auto"/>
        <w:left w:val="none" w:sz="0" w:space="0" w:color="auto"/>
        <w:bottom w:val="none" w:sz="0" w:space="0" w:color="auto"/>
        <w:right w:val="none" w:sz="0" w:space="0" w:color="auto"/>
      </w:divBdr>
      <w:divsChild>
        <w:div w:id="381485648">
          <w:marLeft w:val="480"/>
          <w:marRight w:val="0"/>
          <w:marTop w:val="0"/>
          <w:marBottom w:val="0"/>
          <w:divBdr>
            <w:top w:val="none" w:sz="0" w:space="0" w:color="auto"/>
            <w:left w:val="none" w:sz="0" w:space="0" w:color="auto"/>
            <w:bottom w:val="none" w:sz="0" w:space="0" w:color="auto"/>
            <w:right w:val="none" w:sz="0" w:space="0" w:color="auto"/>
          </w:divBdr>
          <w:divsChild>
            <w:div w:id="1812400340">
              <w:marLeft w:val="0"/>
              <w:marRight w:val="0"/>
              <w:marTop w:val="0"/>
              <w:marBottom w:val="0"/>
              <w:divBdr>
                <w:top w:val="none" w:sz="0" w:space="0" w:color="auto"/>
                <w:left w:val="none" w:sz="0" w:space="0" w:color="auto"/>
                <w:bottom w:val="none" w:sz="0" w:space="0" w:color="auto"/>
                <w:right w:val="none" w:sz="0" w:space="0" w:color="auto"/>
              </w:divBdr>
            </w:div>
            <w:div w:id="1042359846">
              <w:marLeft w:val="0"/>
              <w:marRight w:val="0"/>
              <w:marTop w:val="0"/>
              <w:marBottom w:val="0"/>
              <w:divBdr>
                <w:top w:val="none" w:sz="0" w:space="0" w:color="auto"/>
                <w:left w:val="none" w:sz="0" w:space="0" w:color="auto"/>
                <w:bottom w:val="none" w:sz="0" w:space="0" w:color="auto"/>
                <w:right w:val="none" w:sz="0" w:space="0" w:color="auto"/>
              </w:divBdr>
            </w:div>
            <w:div w:id="569733025">
              <w:marLeft w:val="0"/>
              <w:marRight w:val="0"/>
              <w:marTop w:val="0"/>
              <w:marBottom w:val="0"/>
              <w:divBdr>
                <w:top w:val="none" w:sz="0" w:space="0" w:color="auto"/>
                <w:left w:val="none" w:sz="0" w:space="0" w:color="auto"/>
                <w:bottom w:val="none" w:sz="0" w:space="0" w:color="auto"/>
                <w:right w:val="none" w:sz="0" w:space="0" w:color="auto"/>
              </w:divBdr>
            </w:div>
            <w:div w:id="590042693">
              <w:marLeft w:val="0"/>
              <w:marRight w:val="0"/>
              <w:marTop w:val="0"/>
              <w:marBottom w:val="0"/>
              <w:divBdr>
                <w:top w:val="none" w:sz="0" w:space="0" w:color="auto"/>
                <w:left w:val="none" w:sz="0" w:space="0" w:color="auto"/>
                <w:bottom w:val="none" w:sz="0" w:space="0" w:color="auto"/>
                <w:right w:val="none" w:sz="0" w:space="0" w:color="auto"/>
              </w:divBdr>
            </w:div>
            <w:div w:id="675425662">
              <w:marLeft w:val="0"/>
              <w:marRight w:val="0"/>
              <w:marTop w:val="0"/>
              <w:marBottom w:val="0"/>
              <w:divBdr>
                <w:top w:val="none" w:sz="0" w:space="0" w:color="auto"/>
                <w:left w:val="none" w:sz="0" w:space="0" w:color="auto"/>
                <w:bottom w:val="none" w:sz="0" w:space="0" w:color="auto"/>
                <w:right w:val="none" w:sz="0" w:space="0" w:color="auto"/>
              </w:divBdr>
            </w:div>
            <w:div w:id="1253129324">
              <w:marLeft w:val="0"/>
              <w:marRight w:val="0"/>
              <w:marTop w:val="0"/>
              <w:marBottom w:val="0"/>
              <w:divBdr>
                <w:top w:val="none" w:sz="0" w:space="0" w:color="auto"/>
                <w:left w:val="none" w:sz="0" w:space="0" w:color="auto"/>
                <w:bottom w:val="none" w:sz="0" w:space="0" w:color="auto"/>
                <w:right w:val="none" w:sz="0" w:space="0" w:color="auto"/>
              </w:divBdr>
            </w:div>
            <w:div w:id="378286838">
              <w:marLeft w:val="0"/>
              <w:marRight w:val="0"/>
              <w:marTop w:val="0"/>
              <w:marBottom w:val="0"/>
              <w:divBdr>
                <w:top w:val="none" w:sz="0" w:space="0" w:color="auto"/>
                <w:left w:val="none" w:sz="0" w:space="0" w:color="auto"/>
                <w:bottom w:val="none" w:sz="0" w:space="0" w:color="auto"/>
                <w:right w:val="none" w:sz="0" w:space="0" w:color="auto"/>
              </w:divBdr>
            </w:div>
            <w:div w:id="705568681">
              <w:marLeft w:val="0"/>
              <w:marRight w:val="0"/>
              <w:marTop w:val="0"/>
              <w:marBottom w:val="0"/>
              <w:divBdr>
                <w:top w:val="none" w:sz="0" w:space="0" w:color="auto"/>
                <w:left w:val="none" w:sz="0" w:space="0" w:color="auto"/>
                <w:bottom w:val="none" w:sz="0" w:space="0" w:color="auto"/>
                <w:right w:val="none" w:sz="0" w:space="0" w:color="auto"/>
              </w:divBdr>
            </w:div>
            <w:div w:id="700058359">
              <w:marLeft w:val="0"/>
              <w:marRight w:val="0"/>
              <w:marTop w:val="0"/>
              <w:marBottom w:val="0"/>
              <w:divBdr>
                <w:top w:val="none" w:sz="0" w:space="0" w:color="auto"/>
                <w:left w:val="none" w:sz="0" w:space="0" w:color="auto"/>
                <w:bottom w:val="none" w:sz="0" w:space="0" w:color="auto"/>
                <w:right w:val="none" w:sz="0" w:space="0" w:color="auto"/>
              </w:divBdr>
            </w:div>
            <w:div w:id="671487487">
              <w:marLeft w:val="0"/>
              <w:marRight w:val="0"/>
              <w:marTop w:val="0"/>
              <w:marBottom w:val="0"/>
              <w:divBdr>
                <w:top w:val="none" w:sz="0" w:space="0" w:color="auto"/>
                <w:left w:val="none" w:sz="0" w:space="0" w:color="auto"/>
                <w:bottom w:val="none" w:sz="0" w:space="0" w:color="auto"/>
                <w:right w:val="none" w:sz="0" w:space="0" w:color="auto"/>
              </w:divBdr>
            </w:div>
            <w:div w:id="1455519661">
              <w:marLeft w:val="0"/>
              <w:marRight w:val="0"/>
              <w:marTop w:val="0"/>
              <w:marBottom w:val="0"/>
              <w:divBdr>
                <w:top w:val="none" w:sz="0" w:space="0" w:color="auto"/>
                <w:left w:val="none" w:sz="0" w:space="0" w:color="auto"/>
                <w:bottom w:val="none" w:sz="0" w:space="0" w:color="auto"/>
                <w:right w:val="none" w:sz="0" w:space="0" w:color="auto"/>
              </w:divBdr>
            </w:div>
            <w:div w:id="148127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3153">
      <w:bodyDiv w:val="1"/>
      <w:marLeft w:val="0"/>
      <w:marRight w:val="0"/>
      <w:marTop w:val="0"/>
      <w:marBottom w:val="0"/>
      <w:divBdr>
        <w:top w:val="none" w:sz="0" w:space="0" w:color="auto"/>
        <w:left w:val="none" w:sz="0" w:space="0" w:color="auto"/>
        <w:bottom w:val="none" w:sz="0" w:space="0" w:color="auto"/>
        <w:right w:val="none" w:sz="0" w:space="0" w:color="auto"/>
      </w:divBdr>
    </w:div>
    <w:div w:id="1115558353">
      <w:bodyDiv w:val="1"/>
      <w:marLeft w:val="0"/>
      <w:marRight w:val="0"/>
      <w:marTop w:val="0"/>
      <w:marBottom w:val="0"/>
      <w:divBdr>
        <w:top w:val="none" w:sz="0" w:space="0" w:color="auto"/>
        <w:left w:val="none" w:sz="0" w:space="0" w:color="auto"/>
        <w:bottom w:val="none" w:sz="0" w:space="0" w:color="auto"/>
        <w:right w:val="none" w:sz="0" w:space="0" w:color="auto"/>
      </w:divBdr>
    </w:div>
    <w:div w:id="1118256962">
      <w:bodyDiv w:val="1"/>
      <w:marLeft w:val="0"/>
      <w:marRight w:val="0"/>
      <w:marTop w:val="0"/>
      <w:marBottom w:val="0"/>
      <w:divBdr>
        <w:top w:val="none" w:sz="0" w:space="0" w:color="auto"/>
        <w:left w:val="none" w:sz="0" w:space="0" w:color="auto"/>
        <w:bottom w:val="none" w:sz="0" w:space="0" w:color="auto"/>
        <w:right w:val="none" w:sz="0" w:space="0" w:color="auto"/>
      </w:divBdr>
    </w:div>
    <w:div w:id="1128206735">
      <w:bodyDiv w:val="1"/>
      <w:marLeft w:val="0"/>
      <w:marRight w:val="0"/>
      <w:marTop w:val="0"/>
      <w:marBottom w:val="0"/>
      <w:divBdr>
        <w:top w:val="none" w:sz="0" w:space="0" w:color="auto"/>
        <w:left w:val="none" w:sz="0" w:space="0" w:color="auto"/>
        <w:bottom w:val="none" w:sz="0" w:space="0" w:color="auto"/>
        <w:right w:val="none" w:sz="0" w:space="0" w:color="auto"/>
      </w:divBdr>
    </w:div>
    <w:div w:id="1136294041">
      <w:bodyDiv w:val="1"/>
      <w:marLeft w:val="0"/>
      <w:marRight w:val="0"/>
      <w:marTop w:val="0"/>
      <w:marBottom w:val="0"/>
      <w:divBdr>
        <w:top w:val="none" w:sz="0" w:space="0" w:color="auto"/>
        <w:left w:val="none" w:sz="0" w:space="0" w:color="auto"/>
        <w:bottom w:val="none" w:sz="0" w:space="0" w:color="auto"/>
        <w:right w:val="none" w:sz="0" w:space="0" w:color="auto"/>
      </w:divBdr>
    </w:div>
    <w:div w:id="1178546460">
      <w:bodyDiv w:val="1"/>
      <w:marLeft w:val="0"/>
      <w:marRight w:val="0"/>
      <w:marTop w:val="0"/>
      <w:marBottom w:val="0"/>
      <w:divBdr>
        <w:top w:val="none" w:sz="0" w:space="0" w:color="auto"/>
        <w:left w:val="none" w:sz="0" w:space="0" w:color="auto"/>
        <w:bottom w:val="none" w:sz="0" w:space="0" w:color="auto"/>
        <w:right w:val="none" w:sz="0" w:space="0" w:color="auto"/>
      </w:divBdr>
    </w:div>
    <w:div w:id="1189366119">
      <w:bodyDiv w:val="1"/>
      <w:marLeft w:val="0"/>
      <w:marRight w:val="0"/>
      <w:marTop w:val="0"/>
      <w:marBottom w:val="0"/>
      <w:divBdr>
        <w:top w:val="none" w:sz="0" w:space="0" w:color="auto"/>
        <w:left w:val="none" w:sz="0" w:space="0" w:color="auto"/>
        <w:bottom w:val="none" w:sz="0" w:space="0" w:color="auto"/>
        <w:right w:val="none" w:sz="0" w:space="0" w:color="auto"/>
      </w:divBdr>
    </w:div>
    <w:div w:id="1200584516">
      <w:bodyDiv w:val="1"/>
      <w:marLeft w:val="0"/>
      <w:marRight w:val="0"/>
      <w:marTop w:val="0"/>
      <w:marBottom w:val="0"/>
      <w:divBdr>
        <w:top w:val="none" w:sz="0" w:space="0" w:color="auto"/>
        <w:left w:val="none" w:sz="0" w:space="0" w:color="auto"/>
        <w:bottom w:val="none" w:sz="0" w:space="0" w:color="auto"/>
        <w:right w:val="none" w:sz="0" w:space="0" w:color="auto"/>
      </w:divBdr>
    </w:div>
    <w:div w:id="1202861311">
      <w:bodyDiv w:val="1"/>
      <w:marLeft w:val="0"/>
      <w:marRight w:val="0"/>
      <w:marTop w:val="0"/>
      <w:marBottom w:val="0"/>
      <w:divBdr>
        <w:top w:val="none" w:sz="0" w:space="0" w:color="auto"/>
        <w:left w:val="none" w:sz="0" w:space="0" w:color="auto"/>
        <w:bottom w:val="none" w:sz="0" w:space="0" w:color="auto"/>
        <w:right w:val="none" w:sz="0" w:space="0" w:color="auto"/>
      </w:divBdr>
    </w:div>
    <w:div w:id="1228105693">
      <w:bodyDiv w:val="1"/>
      <w:marLeft w:val="0"/>
      <w:marRight w:val="0"/>
      <w:marTop w:val="0"/>
      <w:marBottom w:val="0"/>
      <w:divBdr>
        <w:top w:val="none" w:sz="0" w:space="0" w:color="auto"/>
        <w:left w:val="none" w:sz="0" w:space="0" w:color="auto"/>
        <w:bottom w:val="none" w:sz="0" w:space="0" w:color="auto"/>
        <w:right w:val="none" w:sz="0" w:space="0" w:color="auto"/>
      </w:divBdr>
    </w:div>
    <w:div w:id="1272317043">
      <w:bodyDiv w:val="1"/>
      <w:marLeft w:val="0"/>
      <w:marRight w:val="0"/>
      <w:marTop w:val="0"/>
      <w:marBottom w:val="0"/>
      <w:divBdr>
        <w:top w:val="none" w:sz="0" w:space="0" w:color="auto"/>
        <w:left w:val="none" w:sz="0" w:space="0" w:color="auto"/>
        <w:bottom w:val="none" w:sz="0" w:space="0" w:color="auto"/>
        <w:right w:val="none" w:sz="0" w:space="0" w:color="auto"/>
      </w:divBdr>
    </w:div>
    <w:div w:id="1441411400">
      <w:bodyDiv w:val="1"/>
      <w:marLeft w:val="0"/>
      <w:marRight w:val="0"/>
      <w:marTop w:val="0"/>
      <w:marBottom w:val="0"/>
      <w:divBdr>
        <w:top w:val="none" w:sz="0" w:space="0" w:color="auto"/>
        <w:left w:val="none" w:sz="0" w:space="0" w:color="auto"/>
        <w:bottom w:val="none" w:sz="0" w:space="0" w:color="auto"/>
        <w:right w:val="none" w:sz="0" w:space="0" w:color="auto"/>
      </w:divBdr>
    </w:div>
    <w:div w:id="1484003380">
      <w:bodyDiv w:val="1"/>
      <w:marLeft w:val="0"/>
      <w:marRight w:val="0"/>
      <w:marTop w:val="0"/>
      <w:marBottom w:val="0"/>
      <w:divBdr>
        <w:top w:val="none" w:sz="0" w:space="0" w:color="auto"/>
        <w:left w:val="none" w:sz="0" w:space="0" w:color="auto"/>
        <w:bottom w:val="none" w:sz="0" w:space="0" w:color="auto"/>
        <w:right w:val="none" w:sz="0" w:space="0" w:color="auto"/>
      </w:divBdr>
    </w:div>
    <w:div w:id="1491678616">
      <w:bodyDiv w:val="1"/>
      <w:marLeft w:val="0"/>
      <w:marRight w:val="0"/>
      <w:marTop w:val="0"/>
      <w:marBottom w:val="0"/>
      <w:divBdr>
        <w:top w:val="none" w:sz="0" w:space="0" w:color="auto"/>
        <w:left w:val="none" w:sz="0" w:space="0" w:color="auto"/>
        <w:bottom w:val="none" w:sz="0" w:space="0" w:color="auto"/>
        <w:right w:val="none" w:sz="0" w:space="0" w:color="auto"/>
      </w:divBdr>
    </w:div>
    <w:div w:id="1510438698">
      <w:bodyDiv w:val="1"/>
      <w:marLeft w:val="0"/>
      <w:marRight w:val="0"/>
      <w:marTop w:val="0"/>
      <w:marBottom w:val="0"/>
      <w:divBdr>
        <w:top w:val="none" w:sz="0" w:space="0" w:color="auto"/>
        <w:left w:val="none" w:sz="0" w:space="0" w:color="auto"/>
        <w:bottom w:val="none" w:sz="0" w:space="0" w:color="auto"/>
        <w:right w:val="none" w:sz="0" w:space="0" w:color="auto"/>
      </w:divBdr>
      <w:divsChild>
        <w:div w:id="473720318">
          <w:marLeft w:val="480"/>
          <w:marRight w:val="0"/>
          <w:marTop w:val="0"/>
          <w:marBottom w:val="0"/>
          <w:divBdr>
            <w:top w:val="none" w:sz="0" w:space="0" w:color="auto"/>
            <w:left w:val="none" w:sz="0" w:space="0" w:color="auto"/>
            <w:bottom w:val="none" w:sz="0" w:space="0" w:color="auto"/>
            <w:right w:val="none" w:sz="0" w:space="0" w:color="auto"/>
          </w:divBdr>
          <w:divsChild>
            <w:div w:id="18945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49241">
      <w:bodyDiv w:val="1"/>
      <w:marLeft w:val="0"/>
      <w:marRight w:val="0"/>
      <w:marTop w:val="0"/>
      <w:marBottom w:val="0"/>
      <w:divBdr>
        <w:top w:val="none" w:sz="0" w:space="0" w:color="auto"/>
        <w:left w:val="none" w:sz="0" w:space="0" w:color="auto"/>
        <w:bottom w:val="none" w:sz="0" w:space="0" w:color="auto"/>
        <w:right w:val="none" w:sz="0" w:space="0" w:color="auto"/>
      </w:divBdr>
    </w:div>
    <w:div w:id="1567688331">
      <w:bodyDiv w:val="1"/>
      <w:marLeft w:val="0"/>
      <w:marRight w:val="0"/>
      <w:marTop w:val="0"/>
      <w:marBottom w:val="0"/>
      <w:divBdr>
        <w:top w:val="none" w:sz="0" w:space="0" w:color="auto"/>
        <w:left w:val="none" w:sz="0" w:space="0" w:color="auto"/>
        <w:bottom w:val="none" w:sz="0" w:space="0" w:color="auto"/>
        <w:right w:val="none" w:sz="0" w:space="0" w:color="auto"/>
      </w:divBdr>
    </w:div>
    <w:div w:id="1584603897">
      <w:bodyDiv w:val="1"/>
      <w:marLeft w:val="0"/>
      <w:marRight w:val="0"/>
      <w:marTop w:val="0"/>
      <w:marBottom w:val="0"/>
      <w:divBdr>
        <w:top w:val="none" w:sz="0" w:space="0" w:color="auto"/>
        <w:left w:val="none" w:sz="0" w:space="0" w:color="auto"/>
        <w:bottom w:val="none" w:sz="0" w:space="0" w:color="auto"/>
        <w:right w:val="none" w:sz="0" w:space="0" w:color="auto"/>
      </w:divBdr>
    </w:div>
    <w:div w:id="1586576970">
      <w:bodyDiv w:val="1"/>
      <w:marLeft w:val="0"/>
      <w:marRight w:val="0"/>
      <w:marTop w:val="0"/>
      <w:marBottom w:val="0"/>
      <w:divBdr>
        <w:top w:val="none" w:sz="0" w:space="0" w:color="auto"/>
        <w:left w:val="none" w:sz="0" w:space="0" w:color="auto"/>
        <w:bottom w:val="none" w:sz="0" w:space="0" w:color="auto"/>
        <w:right w:val="none" w:sz="0" w:space="0" w:color="auto"/>
      </w:divBdr>
    </w:div>
    <w:div w:id="1596400140">
      <w:bodyDiv w:val="1"/>
      <w:marLeft w:val="0"/>
      <w:marRight w:val="0"/>
      <w:marTop w:val="0"/>
      <w:marBottom w:val="0"/>
      <w:divBdr>
        <w:top w:val="none" w:sz="0" w:space="0" w:color="auto"/>
        <w:left w:val="none" w:sz="0" w:space="0" w:color="auto"/>
        <w:bottom w:val="none" w:sz="0" w:space="0" w:color="auto"/>
        <w:right w:val="none" w:sz="0" w:space="0" w:color="auto"/>
      </w:divBdr>
    </w:div>
    <w:div w:id="1614166320">
      <w:bodyDiv w:val="1"/>
      <w:marLeft w:val="0"/>
      <w:marRight w:val="0"/>
      <w:marTop w:val="0"/>
      <w:marBottom w:val="0"/>
      <w:divBdr>
        <w:top w:val="none" w:sz="0" w:space="0" w:color="auto"/>
        <w:left w:val="none" w:sz="0" w:space="0" w:color="auto"/>
        <w:bottom w:val="none" w:sz="0" w:space="0" w:color="auto"/>
        <w:right w:val="none" w:sz="0" w:space="0" w:color="auto"/>
      </w:divBdr>
    </w:div>
    <w:div w:id="1663896817">
      <w:bodyDiv w:val="1"/>
      <w:marLeft w:val="0"/>
      <w:marRight w:val="0"/>
      <w:marTop w:val="0"/>
      <w:marBottom w:val="0"/>
      <w:divBdr>
        <w:top w:val="none" w:sz="0" w:space="0" w:color="auto"/>
        <w:left w:val="none" w:sz="0" w:space="0" w:color="auto"/>
        <w:bottom w:val="none" w:sz="0" w:space="0" w:color="auto"/>
        <w:right w:val="none" w:sz="0" w:space="0" w:color="auto"/>
      </w:divBdr>
    </w:div>
    <w:div w:id="1670596123">
      <w:bodyDiv w:val="1"/>
      <w:marLeft w:val="0"/>
      <w:marRight w:val="0"/>
      <w:marTop w:val="0"/>
      <w:marBottom w:val="0"/>
      <w:divBdr>
        <w:top w:val="none" w:sz="0" w:space="0" w:color="auto"/>
        <w:left w:val="none" w:sz="0" w:space="0" w:color="auto"/>
        <w:bottom w:val="none" w:sz="0" w:space="0" w:color="auto"/>
        <w:right w:val="none" w:sz="0" w:space="0" w:color="auto"/>
      </w:divBdr>
    </w:div>
    <w:div w:id="1720280357">
      <w:bodyDiv w:val="1"/>
      <w:marLeft w:val="0"/>
      <w:marRight w:val="0"/>
      <w:marTop w:val="0"/>
      <w:marBottom w:val="0"/>
      <w:divBdr>
        <w:top w:val="none" w:sz="0" w:space="0" w:color="auto"/>
        <w:left w:val="none" w:sz="0" w:space="0" w:color="auto"/>
        <w:bottom w:val="none" w:sz="0" w:space="0" w:color="auto"/>
        <w:right w:val="none" w:sz="0" w:space="0" w:color="auto"/>
      </w:divBdr>
    </w:div>
    <w:div w:id="1755928639">
      <w:bodyDiv w:val="1"/>
      <w:marLeft w:val="0"/>
      <w:marRight w:val="0"/>
      <w:marTop w:val="0"/>
      <w:marBottom w:val="0"/>
      <w:divBdr>
        <w:top w:val="none" w:sz="0" w:space="0" w:color="auto"/>
        <w:left w:val="none" w:sz="0" w:space="0" w:color="auto"/>
        <w:bottom w:val="none" w:sz="0" w:space="0" w:color="auto"/>
        <w:right w:val="none" w:sz="0" w:space="0" w:color="auto"/>
      </w:divBdr>
    </w:div>
    <w:div w:id="1760708890">
      <w:bodyDiv w:val="1"/>
      <w:marLeft w:val="0"/>
      <w:marRight w:val="0"/>
      <w:marTop w:val="0"/>
      <w:marBottom w:val="0"/>
      <w:divBdr>
        <w:top w:val="none" w:sz="0" w:space="0" w:color="auto"/>
        <w:left w:val="none" w:sz="0" w:space="0" w:color="auto"/>
        <w:bottom w:val="none" w:sz="0" w:space="0" w:color="auto"/>
        <w:right w:val="none" w:sz="0" w:space="0" w:color="auto"/>
      </w:divBdr>
    </w:div>
    <w:div w:id="1792749603">
      <w:bodyDiv w:val="1"/>
      <w:marLeft w:val="0"/>
      <w:marRight w:val="0"/>
      <w:marTop w:val="0"/>
      <w:marBottom w:val="0"/>
      <w:divBdr>
        <w:top w:val="none" w:sz="0" w:space="0" w:color="auto"/>
        <w:left w:val="none" w:sz="0" w:space="0" w:color="auto"/>
        <w:bottom w:val="none" w:sz="0" w:space="0" w:color="auto"/>
        <w:right w:val="none" w:sz="0" w:space="0" w:color="auto"/>
      </w:divBdr>
    </w:div>
    <w:div w:id="1808670122">
      <w:bodyDiv w:val="1"/>
      <w:marLeft w:val="0"/>
      <w:marRight w:val="0"/>
      <w:marTop w:val="0"/>
      <w:marBottom w:val="0"/>
      <w:divBdr>
        <w:top w:val="none" w:sz="0" w:space="0" w:color="auto"/>
        <w:left w:val="none" w:sz="0" w:space="0" w:color="auto"/>
        <w:bottom w:val="none" w:sz="0" w:space="0" w:color="auto"/>
        <w:right w:val="none" w:sz="0" w:space="0" w:color="auto"/>
      </w:divBdr>
    </w:div>
    <w:div w:id="1838881199">
      <w:bodyDiv w:val="1"/>
      <w:marLeft w:val="0"/>
      <w:marRight w:val="0"/>
      <w:marTop w:val="0"/>
      <w:marBottom w:val="0"/>
      <w:divBdr>
        <w:top w:val="none" w:sz="0" w:space="0" w:color="auto"/>
        <w:left w:val="none" w:sz="0" w:space="0" w:color="auto"/>
        <w:bottom w:val="none" w:sz="0" w:space="0" w:color="auto"/>
        <w:right w:val="none" w:sz="0" w:space="0" w:color="auto"/>
      </w:divBdr>
    </w:div>
    <w:div w:id="1856260514">
      <w:bodyDiv w:val="1"/>
      <w:marLeft w:val="0"/>
      <w:marRight w:val="0"/>
      <w:marTop w:val="0"/>
      <w:marBottom w:val="0"/>
      <w:divBdr>
        <w:top w:val="none" w:sz="0" w:space="0" w:color="auto"/>
        <w:left w:val="none" w:sz="0" w:space="0" w:color="auto"/>
        <w:bottom w:val="none" w:sz="0" w:space="0" w:color="auto"/>
        <w:right w:val="none" w:sz="0" w:space="0" w:color="auto"/>
      </w:divBdr>
    </w:div>
    <w:div w:id="1858880639">
      <w:bodyDiv w:val="1"/>
      <w:marLeft w:val="0"/>
      <w:marRight w:val="0"/>
      <w:marTop w:val="0"/>
      <w:marBottom w:val="0"/>
      <w:divBdr>
        <w:top w:val="none" w:sz="0" w:space="0" w:color="auto"/>
        <w:left w:val="none" w:sz="0" w:space="0" w:color="auto"/>
        <w:bottom w:val="none" w:sz="0" w:space="0" w:color="auto"/>
        <w:right w:val="none" w:sz="0" w:space="0" w:color="auto"/>
      </w:divBdr>
    </w:div>
    <w:div w:id="1867939832">
      <w:bodyDiv w:val="1"/>
      <w:marLeft w:val="0"/>
      <w:marRight w:val="0"/>
      <w:marTop w:val="0"/>
      <w:marBottom w:val="0"/>
      <w:divBdr>
        <w:top w:val="none" w:sz="0" w:space="0" w:color="auto"/>
        <w:left w:val="none" w:sz="0" w:space="0" w:color="auto"/>
        <w:bottom w:val="none" w:sz="0" w:space="0" w:color="auto"/>
        <w:right w:val="none" w:sz="0" w:space="0" w:color="auto"/>
      </w:divBdr>
    </w:div>
    <w:div w:id="1905215066">
      <w:bodyDiv w:val="1"/>
      <w:marLeft w:val="0"/>
      <w:marRight w:val="0"/>
      <w:marTop w:val="0"/>
      <w:marBottom w:val="0"/>
      <w:divBdr>
        <w:top w:val="none" w:sz="0" w:space="0" w:color="auto"/>
        <w:left w:val="none" w:sz="0" w:space="0" w:color="auto"/>
        <w:bottom w:val="none" w:sz="0" w:space="0" w:color="auto"/>
        <w:right w:val="none" w:sz="0" w:space="0" w:color="auto"/>
      </w:divBdr>
    </w:div>
    <w:div w:id="1931696804">
      <w:bodyDiv w:val="1"/>
      <w:marLeft w:val="0"/>
      <w:marRight w:val="0"/>
      <w:marTop w:val="0"/>
      <w:marBottom w:val="0"/>
      <w:divBdr>
        <w:top w:val="none" w:sz="0" w:space="0" w:color="auto"/>
        <w:left w:val="none" w:sz="0" w:space="0" w:color="auto"/>
        <w:bottom w:val="none" w:sz="0" w:space="0" w:color="auto"/>
        <w:right w:val="none" w:sz="0" w:space="0" w:color="auto"/>
      </w:divBdr>
    </w:div>
    <w:div w:id="2004431482">
      <w:bodyDiv w:val="1"/>
      <w:marLeft w:val="0"/>
      <w:marRight w:val="0"/>
      <w:marTop w:val="0"/>
      <w:marBottom w:val="0"/>
      <w:divBdr>
        <w:top w:val="none" w:sz="0" w:space="0" w:color="auto"/>
        <w:left w:val="none" w:sz="0" w:space="0" w:color="auto"/>
        <w:bottom w:val="none" w:sz="0" w:space="0" w:color="auto"/>
        <w:right w:val="none" w:sz="0" w:space="0" w:color="auto"/>
      </w:divBdr>
    </w:div>
    <w:div w:id="2015840182">
      <w:bodyDiv w:val="1"/>
      <w:marLeft w:val="0"/>
      <w:marRight w:val="0"/>
      <w:marTop w:val="0"/>
      <w:marBottom w:val="0"/>
      <w:divBdr>
        <w:top w:val="none" w:sz="0" w:space="0" w:color="auto"/>
        <w:left w:val="none" w:sz="0" w:space="0" w:color="auto"/>
        <w:bottom w:val="none" w:sz="0" w:space="0" w:color="auto"/>
        <w:right w:val="none" w:sz="0" w:space="0" w:color="auto"/>
      </w:divBdr>
    </w:div>
    <w:div w:id="2017270780">
      <w:bodyDiv w:val="1"/>
      <w:marLeft w:val="0"/>
      <w:marRight w:val="0"/>
      <w:marTop w:val="0"/>
      <w:marBottom w:val="0"/>
      <w:divBdr>
        <w:top w:val="none" w:sz="0" w:space="0" w:color="auto"/>
        <w:left w:val="none" w:sz="0" w:space="0" w:color="auto"/>
        <w:bottom w:val="none" w:sz="0" w:space="0" w:color="auto"/>
        <w:right w:val="none" w:sz="0" w:space="0" w:color="auto"/>
      </w:divBdr>
    </w:div>
    <w:div w:id="2031100327">
      <w:bodyDiv w:val="1"/>
      <w:marLeft w:val="0"/>
      <w:marRight w:val="0"/>
      <w:marTop w:val="0"/>
      <w:marBottom w:val="0"/>
      <w:divBdr>
        <w:top w:val="none" w:sz="0" w:space="0" w:color="auto"/>
        <w:left w:val="none" w:sz="0" w:space="0" w:color="auto"/>
        <w:bottom w:val="none" w:sz="0" w:space="0" w:color="auto"/>
        <w:right w:val="none" w:sz="0" w:space="0" w:color="auto"/>
      </w:divBdr>
    </w:div>
    <w:div w:id="2043358793">
      <w:bodyDiv w:val="1"/>
      <w:marLeft w:val="0"/>
      <w:marRight w:val="0"/>
      <w:marTop w:val="0"/>
      <w:marBottom w:val="0"/>
      <w:divBdr>
        <w:top w:val="none" w:sz="0" w:space="0" w:color="auto"/>
        <w:left w:val="none" w:sz="0" w:space="0" w:color="auto"/>
        <w:bottom w:val="none" w:sz="0" w:space="0" w:color="auto"/>
        <w:right w:val="none" w:sz="0" w:space="0" w:color="auto"/>
      </w:divBdr>
    </w:div>
    <w:div w:id="213051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hyperlink" Target="https://www.google.com/search?q=nolvosan&amp;oq=nolvosan&amp;aqs=chrome..69i57&amp;sourceid=chrome&amp;ie=UTF-8"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package" Target="embeddings/Microsoft_Visio_Drawing1.vsdx"/><Relationship Id="rId17" Type="http://schemas.openxmlformats.org/officeDocument/2006/relationships/hyperlink" Target="https://www.lovemysurface.net/core-m3-vs-i5-vs-i7-processors-2017/" TargetMode="External"/><Relationship Id="rId2" Type="http://schemas.openxmlformats.org/officeDocument/2006/relationships/customXml" Target="../customXml/item2.xml"/><Relationship Id="rId16" Type="http://schemas.openxmlformats.org/officeDocument/2006/relationships/hyperlink" Target="http://www.anapsid.org/resources/rxdose.html" TargetMode="External"/><Relationship Id="rId20" Type="http://schemas.openxmlformats.org/officeDocument/2006/relationships/hyperlink" Target="http://www.apc.com/tools/ups_selector/pso/zones/by_device.cfm?location_type=hom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microsoft.com/office/2007/relationships/stylesWithEffects" Target="stylesWithEffects.xml"/><Relationship Id="rId15" Type="http://schemas.openxmlformats.org/officeDocument/2006/relationships/hyperlink" Target="https://www.newegg.com/Product/Product.aspx?Item=0XM-00S1-00001"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www.dell.com/en-us/work/shop/deals/inspiron-small-desktop/spd/inspiron-3252-small-desktop/smi3268w10ps313"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package" Target="embeddings/Microsoft_Visio_Drawing12.vsdx"/><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bab\Documents\Custom%20Office%20Templates\Assignment%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xcel1">
  <a:themeElements>
    <a:clrScheme name="Custom 7">
      <a:dk1>
        <a:sysClr val="windowText" lastClr="000000"/>
      </a:dk1>
      <a:lt1>
        <a:sysClr val="window" lastClr="FFFFFF"/>
      </a:lt1>
      <a:dk2>
        <a:srgbClr val="363D46"/>
      </a:dk2>
      <a:lt2>
        <a:srgbClr val="EBEBEB"/>
      </a:lt2>
      <a:accent1>
        <a:srgbClr val="002060"/>
      </a:accent1>
      <a:accent2>
        <a:srgbClr val="4CB5D3"/>
      </a:accent2>
      <a:accent3>
        <a:srgbClr val="ED6B0E"/>
      </a:accent3>
      <a:accent4>
        <a:srgbClr val="4BC298"/>
      </a:accent4>
      <a:accent5>
        <a:srgbClr val="A2C84E"/>
      </a:accent5>
      <a:accent6>
        <a:srgbClr val="9167E3"/>
      </a:accent6>
      <a:hlink>
        <a:srgbClr val="002060"/>
      </a:hlink>
      <a:folHlink>
        <a:srgbClr val="E8B15D"/>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xmlns=""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Supervised by Professor Larry Bross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1F13A3-DA40-4261-8F80-DB057FC5E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Template>
  <TotalTime>8</TotalTime>
  <Pages>38</Pages>
  <Words>7122</Words>
  <Characters>40599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Case Study for developing a veterinary database</vt:lpstr>
    </vt:vector>
  </TitlesOfParts>
  <Company>Hillsborough Community College—Database Program Capstone:</Company>
  <LinksUpToDate>false</LinksUpToDate>
  <CharactersWithSpaces>47626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for developing a veterinary database</dc:title>
  <dc:creator>Dave Babler</dc:creator>
  <cp:keywords>TEMPLATE;HCC</cp:keywords>
  <cp:lastModifiedBy>Hicks, James K.</cp:lastModifiedBy>
  <cp:revision>4</cp:revision>
  <dcterms:created xsi:type="dcterms:W3CDTF">2018-06-13T02:24:00Z</dcterms:created>
  <dcterms:modified xsi:type="dcterms:W3CDTF">2018-06-13T02:32:00Z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zotero-version="5.0.48"&gt;&lt;session id="4OMs8v0L"/&gt;&lt;style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